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BF697" w14:textId="40E1310E" w:rsidR="00164F62" w:rsidDel="006F40AD" w:rsidRDefault="00164F62" w:rsidP="001A6A7F">
      <w:pPr>
        <w:pStyle w:val="a3"/>
        <w:spacing w:afterLines="100" w:after="360"/>
        <w:rPr>
          <w:del w:id="0" w:author="松浦　正典" w:date="2025-03-10T18:24:00Z" w16du:dateUtc="2025-03-10T09:24:00Z"/>
          <w:rFonts w:eastAsia="ＭＳ Ｐゴシック"/>
        </w:rPr>
      </w:pPr>
      <w:del w:id="1" w:author="松浦　正典" w:date="2025-03-10T18:24:00Z" w16du:dateUtc="2025-03-10T09:24:00Z">
        <w:r w:rsidRPr="00164F62" w:rsidDel="006F40AD">
          <w:rPr>
            <w:rFonts w:eastAsia="ＭＳ Ｐゴシック"/>
          </w:rPr>
          <w:delText>Collective reputation</w:delText>
        </w:r>
        <w:r w:rsidR="00542343" w:rsidDel="006F40AD">
          <w:rPr>
            <w:rFonts w:eastAsia="ＭＳ Ｐゴシック" w:hint="eastAsia"/>
          </w:rPr>
          <w:delText xml:space="preserve"> and </w:delText>
        </w:r>
        <w:r w:rsidR="00F7197C" w:rsidDel="006F40AD">
          <w:rPr>
            <w:rFonts w:eastAsia="ＭＳ Ｐゴシック"/>
          </w:rPr>
          <w:delText>externalit</w:delText>
        </w:r>
        <w:r w:rsidR="00883520" w:rsidDel="006F40AD">
          <w:rPr>
            <w:rFonts w:eastAsia="ＭＳ Ｐゴシック" w:hint="eastAsia"/>
          </w:rPr>
          <w:delText>ies</w:delText>
        </w:r>
        <w:r w:rsidR="00542343" w:rsidDel="006F40AD">
          <w:rPr>
            <w:rFonts w:eastAsia="ＭＳ Ｐゴシック" w:hint="eastAsia"/>
          </w:rPr>
          <w:delText xml:space="preserve"> in </w:delText>
        </w:r>
        <w:r w:rsidR="003D005C" w:rsidDel="006F40AD">
          <w:rPr>
            <w:rFonts w:eastAsia="ＭＳ Ｐゴシック" w:hint="eastAsia"/>
          </w:rPr>
          <w:delText>a</w:delText>
        </w:r>
        <w:r w:rsidR="00542343" w:rsidDel="006F40AD">
          <w:rPr>
            <w:rFonts w:eastAsia="ＭＳ Ｐゴシック" w:hint="eastAsia"/>
          </w:rPr>
          <w:delText>griculture</w:delText>
        </w:r>
        <w:r w:rsidRPr="00164F62" w:rsidDel="006F40AD">
          <w:rPr>
            <w:rFonts w:eastAsia="ＭＳ Ｐゴシック"/>
          </w:rPr>
          <w:delText>:</w:delText>
        </w:r>
        <w:r w:rsidR="00F7197C" w:rsidDel="006F40AD">
          <w:rPr>
            <w:rFonts w:eastAsia="ＭＳ Ｐゴシック"/>
          </w:rPr>
          <w:br/>
        </w:r>
        <w:r w:rsidR="00520BEE" w:rsidDel="006F40AD">
          <w:rPr>
            <w:rFonts w:eastAsia="ＭＳ Ｐゴシック"/>
          </w:rPr>
          <w:delText xml:space="preserve"> </w:delText>
        </w:r>
        <w:r w:rsidR="007544A8" w:rsidDel="006F40AD">
          <w:rPr>
            <w:rFonts w:eastAsia="ＭＳ Ｐゴシック"/>
          </w:rPr>
          <w:delText xml:space="preserve">Lessons </w:delText>
        </w:r>
        <w:r w:rsidR="00520BEE" w:rsidDel="006F40AD">
          <w:rPr>
            <w:rFonts w:eastAsia="ＭＳ Ｐゴシック"/>
          </w:rPr>
          <w:delText>from Fukushima n</w:delText>
        </w:r>
        <w:r w:rsidRPr="00164F62" w:rsidDel="006F40AD">
          <w:rPr>
            <w:rFonts w:eastAsia="ＭＳ Ｐゴシック"/>
          </w:rPr>
          <w:delText xml:space="preserve">uclear </w:delText>
        </w:r>
        <w:r w:rsidR="00520BEE" w:rsidDel="006F40AD">
          <w:rPr>
            <w:rFonts w:eastAsia="ＭＳ Ｐゴシック"/>
          </w:rPr>
          <w:delText>a</w:delText>
        </w:r>
        <w:r w:rsidRPr="00164F62" w:rsidDel="006F40AD">
          <w:rPr>
            <w:rFonts w:eastAsia="ＭＳ Ｐゴシック"/>
          </w:rPr>
          <w:delText>cciden</w:delText>
        </w:r>
        <w:r w:rsidR="003827CA" w:rsidDel="006F40AD">
          <w:rPr>
            <w:rFonts w:eastAsia="ＭＳ Ｐゴシック"/>
          </w:rPr>
          <w:delText>t</w:delText>
        </w:r>
        <w:r w:rsidR="007D1808" w:rsidDel="006F40AD">
          <w:rPr>
            <w:rStyle w:val="a7"/>
            <w:rFonts w:eastAsia="ＭＳ Ｐゴシック"/>
          </w:rPr>
          <w:footnoteReference w:id="1"/>
        </w:r>
      </w:del>
    </w:p>
    <w:p w14:paraId="28018833" w14:textId="51845397" w:rsidR="00164F62" w:rsidRPr="00164F62" w:rsidDel="006F40AD" w:rsidRDefault="003827CA" w:rsidP="002F2E69">
      <w:pPr>
        <w:spacing w:line="240" w:lineRule="auto"/>
        <w:ind w:firstLineChars="0" w:firstLine="0"/>
        <w:jc w:val="center"/>
        <w:rPr>
          <w:del w:id="7" w:author="松浦　正典" w:date="2025-03-10T18:24:00Z" w16du:dateUtc="2025-03-10T09:24:00Z"/>
          <w:rFonts w:eastAsia="ＭＳ Ｐゴシック"/>
        </w:rPr>
      </w:pPr>
      <w:del w:id="8" w:author="松浦　正典" w:date="2025-03-10T18:24:00Z" w16du:dateUtc="2025-03-10T09:24:00Z">
        <w:r w:rsidDel="006F40AD">
          <w:rPr>
            <w:rFonts w:eastAsia="ＭＳ Ｐゴシック"/>
          </w:rPr>
          <w:delText>Masanori Matsuura</w:delText>
        </w:r>
        <w:r w:rsidR="00D86E06" w:rsidDel="006F40AD">
          <w:rPr>
            <w:rFonts w:eastAsia="ＭＳ Ｐゴシック" w:hint="eastAsia"/>
          </w:rPr>
          <w:delText>-Kannari</w:delText>
        </w:r>
        <w:r w:rsidR="00D70681" w:rsidDel="006F40AD">
          <w:rPr>
            <w:rStyle w:val="a7"/>
            <w:rFonts w:eastAsia="ＭＳ Ｐゴシック"/>
          </w:rPr>
          <w:footnoteReference w:id="2"/>
        </w:r>
        <w:r w:rsidR="006F73CC" w:rsidDel="006F40AD">
          <w:rPr>
            <w:rStyle w:val="a7"/>
            <w:rFonts w:eastAsia="ＭＳ Ｐゴシック"/>
          </w:rPr>
          <w:footnoteReference w:id="3"/>
        </w:r>
        <w:r w:rsidDel="006F40AD">
          <w:rPr>
            <w:rFonts w:eastAsia="ＭＳ Ｐゴシック"/>
          </w:rPr>
          <w:delText xml:space="preserve">, </w:delText>
        </w:r>
        <w:r w:rsidR="00D778B8" w:rsidRPr="00164F62" w:rsidDel="006F40AD">
          <w:rPr>
            <w:rFonts w:eastAsia="ＭＳ Ｐゴシック"/>
          </w:rPr>
          <w:delText>T</w:delText>
        </w:r>
        <w:r w:rsidR="00D778B8" w:rsidDel="006F40AD">
          <w:rPr>
            <w:rFonts w:eastAsia="ＭＳ Ｐゴシック"/>
          </w:rPr>
          <w:delText>aisuke</w:delText>
        </w:r>
        <w:r w:rsidR="00D778B8" w:rsidRPr="00164F62" w:rsidDel="006F40AD">
          <w:rPr>
            <w:rFonts w:eastAsia="ＭＳ Ｐゴシック"/>
          </w:rPr>
          <w:delText xml:space="preserve"> Takayama</w:delText>
        </w:r>
        <w:r w:rsidR="00D778B8" w:rsidDel="006F40AD">
          <w:rPr>
            <w:rStyle w:val="a7"/>
            <w:rFonts w:eastAsia="ＭＳ Ｐゴシック"/>
          </w:rPr>
          <w:footnoteReference w:id="4"/>
        </w:r>
        <w:r w:rsidR="00D778B8" w:rsidRPr="00164F62" w:rsidDel="006F40AD">
          <w:rPr>
            <w:rFonts w:eastAsia="ＭＳ Ｐゴシック"/>
          </w:rPr>
          <w:delText xml:space="preserve">, </w:delText>
        </w:r>
        <w:r w:rsidR="00164F62" w:rsidRPr="00164F62" w:rsidDel="006F40AD">
          <w:rPr>
            <w:rFonts w:eastAsia="ＭＳ Ｐゴシック"/>
          </w:rPr>
          <w:delText>Y</w:delText>
        </w:r>
        <w:r w:rsidDel="006F40AD">
          <w:rPr>
            <w:rFonts w:eastAsia="ＭＳ Ｐゴシック"/>
          </w:rPr>
          <w:delText>uzuka</w:delText>
        </w:r>
        <w:r w:rsidR="00164F62" w:rsidRPr="00164F62" w:rsidDel="006F40AD">
          <w:rPr>
            <w:rFonts w:eastAsia="ＭＳ Ｐゴシック"/>
          </w:rPr>
          <w:delText xml:space="preserve"> Kashiwagi</w:delText>
        </w:r>
        <w:r w:rsidR="00936987" w:rsidDel="006F40AD">
          <w:rPr>
            <w:rStyle w:val="a7"/>
            <w:rFonts w:eastAsia="ＭＳ Ｐゴシック"/>
          </w:rPr>
          <w:footnoteReference w:id="5"/>
        </w:r>
        <w:r w:rsidR="00164F62" w:rsidRPr="00164F62" w:rsidDel="006F40AD">
          <w:rPr>
            <w:rFonts w:eastAsia="ＭＳ Ｐゴシック"/>
          </w:rPr>
          <w:delText>,</w:delText>
        </w:r>
        <w:r w:rsidR="00D778B8" w:rsidDel="006F40AD">
          <w:rPr>
            <w:rFonts w:eastAsia="ＭＳ Ｐゴシック"/>
          </w:rPr>
          <w:delText xml:space="preserve"> </w:delText>
        </w:r>
        <w:r w:rsidR="009D7729" w:rsidDel="006F40AD">
          <w:rPr>
            <w:rFonts w:eastAsia="ＭＳ Ｐゴシック"/>
          </w:rPr>
          <w:br/>
        </w:r>
        <w:r w:rsidR="00164F62" w:rsidRPr="00164F62" w:rsidDel="006F40AD">
          <w:rPr>
            <w:rFonts w:eastAsia="ＭＳ Ｐゴシック"/>
          </w:rPr>
          <w:delText>T</w:delText>
        </w:r>
        <w:r w:rsidR="00A12DCD" w:rsidDel="006F40AD">
          <w:rPr>
            <w:rFonts w:eastAsia="ＭＳ Ｐゴシック"/>
          </w:rPr>
          <w:delText>etsuji</w:delText>
        </w:r>
        <w:r w:rsidR="00164F62" w:rsidRPr="00164F62" w:rsidDel="006F40AD">
          <w:rPr>
            <w:rFonts w:eastAsia="ＭＳ Ｐゴシック"/>
          </w:rPr>
          <w:delText xml:space="preserve"> Senda</w:delText>
        </w:r>
        <w:r w:rsidR="0075523E" w:rsidDel="006F40AD">
          <w:rPr>
            <w:rStyle w:val="a7"/>
            <w:rFonts w:eastAsia="ＭＳ Ｐゴシック"/>
          </w:rPr>
          <w:footnoteReference w:id="6"/>
        </w:r>
        <w:r w:rsidR="002F2E69" w:rsidDel="006F40AD">
          <w:rPr>
            <w:rFonts w:eastAsia="ＭＳ Ｐゴシック"/>
          </w:rPr>
          <w:delText>,</w:delText>
        </w:r>
        <w:r w:rsidR="009D7729" w:rsidDel="006F40AD">
          <w:rPr>
            <w:rFonts w:eastAsia="ＭＳ Ｐゴシック" w:hint="eastAsia"/>
          </w:rPr>
          <w:delText xml:space="preserve"> </w:delText>
        </w:r>
        <w:r w:rsidR="00CB7382" w:rsidRPr="00164F62" w:rsidDel="006F40AD">
          <w:rPr>
            <w:rFonts w:eastAsia="ＭＳ Ｐゴシック"/>
          </w:rPr>
          <w:delText>T</w:delText>
        </w:r>
        <w:r w:rsidR="00CB7382" w:rsidDel="006F40AD">
          <w:rPr>
            <w:rFonts w:eastAsia="ＭＳ Ｐゴシック"/>
          </w:rPr>
          <w:delText>akeshi</w:delText>
        </w:r>
        <w:r w:rsidR="00164F62" w:rsidRPr="00164F62" w:rsidDel="006F40AD">
          <w:rPr>
            <w:rFonts w:eastAsia="ＭＳ Ｐゴシック"/>
          </w:rPr>
          <w:delText xml:space="preserve"> Fujie</w:delText>
        </w:r>
        <w:r w:rsidR="0075523E" w:rsidDel="006F40AD">
          <w:rPr>
            <w:rStyle w:val="a7"/>
            <w:rFonts w:eastAsia="ＭＳ Ｐゴシック"/>
          </w:rPr>
          <w:footnoteReference w:id="7"/>
        </w:r>
      </w:del>
    </w:p>
    <w:p w14:paraId="212672AF" w14:textId="2457FAB1" w:rsidR="00FE7E57" w:rsidDel="006F40AD" w:rsidRDefault="00E13E5C" w:rsidP="00E13E5C">
      <w:pPr>
        <w:ind w:firstLineChars="0" w:firstLine="0"/>
        <w:jc w:val="center"/>
        <w:rPr>
          <w:del w:id="23" w:author="松浦　正典" w:date="2025-03-10T18:24:00Z" w16du:dateUtc="2025-03-10T09:24:00Z"/>
          <w:rFonts w:eastAsiaTheme="minorEastAsia"/>
        </w:rPr>
      </w:pPr>
      <w:del w:id="24" w:author="松浦　正典" w:date="2025-03-10T18:24:00Z" w16du:dateUtc="2025-03-10T09:24:00Z">
        <w:r w:rsidDel="006F40AD">
          <w:rPr>
            <w:rFonts w:eastAsiaTheme="minorEastAsia" w:hint="eastAsia"/>
          </w:rPr>
          <w:delText>A</w:delText>
        </w:r>
        <w:r w:rsidDel="006F40AD">
          <w:rPr>
            <w:rFonts w:eastAsiaTheme="minorEastAsia"/>
          </w:rPr>
          <w:delText>bstract</w:delText>
        </w:r>
      </w:del>
    </w:p>
    <w:p w14:paraId="192D3E7A" w14:textId="64AA34EE" w:rsidR="008A7F23" w:rsidDel="006F40AD" w:rsidRDefault="009F553A" w:rsidP="4C0EBCA6">
      <w:pPr>
        <w:spacing w:line="240" w:lineRule="auto"/>
        <w:ind w:leftChars="400" w:left="880" w:rightChars="400" w:right="880" w:firstLineChars="0" w:firstLine="0"/>
        <w:rPr>
          <w:del w:id="25" w:author="松浦　正典" w:date="2025-03-10T18:24:00Z" w16du:dateUtc="2025-03-10T09:24:00Z"/>
          <w:rFonts w:eastAsiaTheme="minorEastAsia"/>
        </w:rPr>
      </w:pPr>
      <w:del w:id="26" w:author="松浦　正典" w:date="2025-03-10T18:24:00Z" w16du:dateUtc="2025-03-10T09:24:00Z">
        <w:r w:rsidDel="006F40AD">
          <w:rPr>
            <w:rFonts w:eastAsiaTheme="minorEastAsia" w:hint="eastAsia"/>
          </w:rPr>
          <w:delText>Negative externalities</w:delText>
        </w:r>
        <w:r w:rsidR="00DA745F" w:rsidDel="006F40AD">
          <w:rPr>
            <w:rFonts w:eastAsiaTheme="minorEastAsia" w:hint="eastAsia"/>
          </w:rPr>
          <w:delText xml:space="preserve"> undermine</w:delText>
        </w:r>
        <w:r w:rsidDel="006F40AD">
          <w:rPr>
            <w:rFonts w:eastAsiaTheme="minorEastAsia" w:hint="eastAsia"/>
          </w:rPr>
          <w:delText xml:space="preserve"> </w:delText>
        </w:r>
        <w:r w:rsidR="00DA745F" w:rsidDel="006F40AD">
          <w:rPr>
            <w:rFonts w:eastAsiaTheme="minorEastAsia" w:hint="eastAsia"/>
          </w:rPr>
          <w:delText>c</w:delText>
        </w:r>
        <w:r w:rsidDel="006F40AD">
          <w:rPr>
            <w:rFonts w:eastAsiaTheme="minorEastAsia" w:hint="eastAsia"/>
          </w:rPr>
          <w:delText>ollective reputation</w:delText>
        </w:r>
        <w:r w:rsidR="00DA745F" w:rsidDel="006F40AD">
          <w:rPr>
            <w:rFonts w:eastAsiaTheme="minorEastAsia" w:hint="eastAsia"/>
          </w:rPr>
          <w:delText>.</w:delText>
        </w:r>
        <w:r w:rsidDel="006F40AD">
          <w:rPr>
            <w:rFonts w:eastAsiaTheme="minorEastAsia" w:hint="eastAsia"/>
          </w:rPr>
          <w:delText xml:space="preserve"> </w:delText>
        </w:r>
        <w:r w:rsidR="005502DE" w:rsidDel="006F40AD">
          <w:rPr>
            <w:rFonts w:eastAsiaTheme="minorEastAsia" w:hint="eastAsia"/>
          </w:rPr>
          <w:delText xml:space="preserve">Despite </w:delText>
        </w:r>
        <w:r w:rsidR="00635169" w:rsidDel="006F40AD">
          <w:rPr>
            <w:rFonts w:eastAsiaTheme="minorEastAsia"/>
          </w:rPr>
          <w:delText>recent</w:delText>
        </w:r>
        <w:r w:rsidR="00442AF6" w:rsidDel="006F40AD">
          <w:rPr>
            <w:rFonts w:eastAsiaTheme="minorEastAsia" w:hint="eastAsia"/>
          </w:rPr>
          <w:delText xml:space="preserve"> empirical attention to </w:delText>
        </w:r>
        <w:r w:rsidR="000C1104" w:rsidDel="006F40AD">
          <w:rPr>
            <w:rFonts w:eastAsiaTheme="minorEastAsia"/>
          </w:rPr>
          <w:delText>the impact</w:delText>
        </w:r>
        <w:r w:rsidR="00442AF6" w:rsidDel="006F40AD">
          <w:rPr>
            <w:rFonts w:eastAsiaTheme="minorEastAsia" w:hint="eastAsia"/>
          </w:rPr>
          <w:delText xml:space="preserve"> of collective reputation on </w:delText>
        </w:r>
        <w:r w:rsidR="00E139D5" w:rsidDel="006F40AD">
          <w:rPr>
            <w:rFonts w:eastAsiaTheme="minorEastAsia" w:hint="eastAsia"/>
          </w:rPr>
          <w:delText xml:space="preserve">economic activities, </w:delText>
        </w:r>
        <w:r w:rsidR="00DF2BC8" w:rsidDel="006F40AD">
          <w:rPr>
            <w:rFonts w:eastAsiaTheme="minorEastAsia" w:hint="eastAsia"/>
          </w:rPr>
          <w:delText>very little is know</w:delText>
        </w:r>
        <w:r w:rsidR="002D1032" w:rsidDel="006F40AD">
          <w:rPr>
            <w:rFonts w:eastAsiaTheme="minorEastAsia" w:hint="eastAsia"/>
          </w:rPr>
          <w:delText>n</w:delText>
        </w:r>
        <w:r w:rsidR="00DF2BC8" w:rsidDel="006F40AD">
          <w:rPr>
            <w:rFonts w:eastAsiaTheme="minorEastAsia" w:hint="eastAsia"/>
          </w:rPr>
          <w:delText xml:space="preserve"> about the effects of the reputational loss on </w:delText>
        </w:r>
        <w:r w:rsidR="001E1273" w:rsidDel="006F40AD">
          <w:rPr>
            <w:rFonts w:eastAsiaTheme="minorEastAsia" w:hint="eastAsia"/>
          </w:rPr>
          <w:delText>input decision-making of suppliers. We</w:delText>
        </w:r>
        <w:r w:rsidR="00112F4D" w:rsidRPr="4C0EBCA6" w:rsidDel="006F40AD">
          <w:rPr>
            <w:rFonts w:eastAsiaTheme="minorEastAsia"/>
          </w:rPr>
          <w:delText xml:space="preserve"> </w:delText>
        </w:r>
        <w:r w:rsidR="005A1864" w:rsidDel="006F40AD">
          <w:rPr>
            <w:rFonts w:eastAsiaTheme="minorEastAsia" w:hint="eastAsia"/>
          </w:rPr>
          <w:delText>document</w:delText>
        </w:r>
        <w:r w:rsidR="006C6DD3" w:rsidRPr="4C0EBCA6" w:rsidDel="006F40AD">
          <w:rPr>
            <w:rFonts w:eastAsiaTheme="minorEastAsia"/>
          </w:rPr>
          <w:delText xml:space="preserve"> </w:delText>
        </w:r>
        <w:r w:rsidR="002E40F6" w:rsidDel="006F40AD">
          <w:rPr>
            <w:rFonts w:eastAsiaTheme="minorEastAsia" w:hint="eastAsia"/>
          </w:rPr>
          <w:delText>the</w:delText>
        </w:r>
        <w:r w:rsidR="00112F4D" w:rsidRPr="4C0EBCA6" w:rsidDel="006F40AD">
          <w:rPr>
            <w:rFonts w:eastAsiaTheme="minorEastAsia"/>
          </w:rPr>
          <w:delText xml:space="preserve"> </w:delText>
        </w:r>
        <w:r w:rsidR="005F6DD1" w:rsidRPr="4C0EBCA6" w:rsidDel="006F40AD">
          <w:rPr>
            <w:rFonts w:eastAsiaTheme="minorEastAsia"/>
          </w:rPr>
          <w:delText xml:space="preserve">reputational </w:delText>
        </w:r>
        <w:r w:rsidR="005A7692" w:rsidRPr="4C0EBCA6" w:rsidDel="006F40AD">
          <w:rPr>
            <w:rFonts w:eastAsiaTheme="minorEastAsia"/>
          </w:rPr>
          <w:delText>loss</w:delText>
        </w:r>
        <w:r w:rsidR="00112F4D" w:rsidRPr="4C0EBCA6" w:rsidDel="006F40AD">
          <w:rPr>
            <w:rFonts w:eastAsiaTheme="minorEastAsia"/>
          </w:rPr>
          <w:delText xml:space="preserve"> in the context of a </w:delText>
        </w:r>
        <w:r w:rsidR="00EF011D" w:rsidRPr="4C0EBCA6" w:rsidDel="006F40AD">
          <w:rPr>
            <w:rFonts w:eastAsiaTheme="minorEastAsia"/>
          </w:rPr>
          <w:delText xml:space="preserve">sensational </w:delText>
        </w:r>
        <w:r w:rsidR="00104150" w:rsidRPr="4C0EBCA6" w:rsidDel="006F40AD">
          <w:rPr>
            <w:rFonts w:eastAsiaTheme="minorEastAsia"/>
          </w:rPr>
          <w:delText>issue</w:delText>
        </w:r>
        <w:r w:rsidR="00F121CE" w:rsidRPr="4C0EBCA6" w:rsidDel="006F40AD">
          <w:rPr>
            <w:rFonts w:eastAsiaTheme="minorEastAsia"/>
          </w:rPr>
          <w:delText xml:space="preserve"> </w:delText>
        </w:r>
        <w:r w:rsidR="00112F4D" w:rsidRPr="4C0EBCA6" w:rsidDel="006F40AD">
          <w:rPr>
            <w:rFonts w:eastAsiaTheme="minorEastAsia"/>
          </w:rPr>
          <w:delText xml:space="preserve">that affected the </w:delText>
        </w:r>
        <w:r w:rsidR="00280E8B" w:rsidRPr="4C0EBCA6" w:rsidDel="006F40AD">
          <w:rPr>
            <w:rFonts w:eastAsiaTheme="minorEastAsia"/>
          </w:rPr>
          <w:delText xml:space="preserve">Japanese </w:delText>
        </w:r>
        <w:r w:rsidR="006F072B" w:rsidRPr="4C0EBCA6" w:rsidDel="006F40AD">
          <w:rPr>
            <w:rFonts w:eastAsiaTheme="minorEastAsia"/>
          </w:rPr>
          <w:delText>a</w:delText>
        </w:r>
        <w:r w:rsidR="003E28D3" w:rsidRPr="4C0EBCA6" w:rsidDel="006F40AD">
          <w:rPr>
            <w:rFonts w:eastAsiaTheme="minorEastAsia"/>
          </w:rPr>
          <w:delText>gr</w:delText>
        </w:r>
        <w:r w:rsidR="008F1710" w:rsidRPr="4C0EBCA6" w:rsidDel="006F40AD">
          <w:rPr>
            <w:rFonts w:eastAsiaTheme="minorEastAsia"/>
          </w:rPr>
          <w:delText>arian</w:delText>
        </w:r>
        <w:r w:rsidR="003E28D3" w:rsidRPr="4C0EBCA6" w:rsidDel="006F40AD">
          <w:rPr>
            <w:rFonts w:eastAsiaTheme="minorEastAsia"/>
          </w:rPr>
          <w:delText xml:space="preserve"> sector</w:delText>
        </w:r>
        <w:r w:rsidR="00112F4D" w:rsidRPr="4C0EBCA6" w:rsidDel="006F40AD">
          <w:rPr>
            <w:rFonts w:eastAsiaTheme="minorEastAsia"/>
          </w:rPr>
          <w:delText xml:space="preserve"> in 20</w:delText>
        </w:r>
        <w:r w:rsidR="00280E8B" w:rsidRPr="4C0EBCA6" w:rsidDel="006F40AD">
          <w:rPr>
            <w:rFonts w:eastAsiaTheme="minorEastAsia"/>
          </w:rPr>
          <w:delText>11</w:delText>
        </w:r>
        <w:r w:rsidR="006B4D95" w:rsidRPr="4C0EBCA6" w:rsidDel="006F40AD">
          <w:rPr>
            <w:rFonts w:eastAsiaTheme="minorEastAsia"/>
          </w:rPr>
          <w:delText xml:space="preserve"> due to </w:delText>
        </w:r>
        <w:r w:rsidR="00F4002C" w:rsidRPr="4C0EBCA6" w:rsidDel="006F40AD">
          <w:rPr>
            <w:rFonts w:eastAsiaTheme="minorEastAsia"/>
          </w:rPr>
          <w:delText xml:space="preserve">the </w:delText>
        </w:r>
        <w:r w:rsidR="006B4D95" w:rsidRPr="4C0EBCA6" w:rsidDel="006F40AD">
          <w:rPr>
            <w:rFonts w:eastAsiaTheme="minorEastAsia"/>
          </w:rPr>
          <w:delText>Fukushima Nuclear Accident</w:delText>
        </w:r>
        <w:r w:rsidR="00112F4D" w:rsidRPr="4C0EBCA6" w:rsidDel="006F40AD">
          <w:rPr>
            <w:rFonts w:eastAsiaTheme="minorEastAsia"/>
          </w:rPr>
          <w:delText xml:space="preserve">. </w:delText>
        </w:r>
        <w:r w:rsidR="00950A53" w:rsidRPr="4C0EBCA6" w:rsidDel="006F40AD">
          <w:rPr>
            <w:rFonts w:eastAsiaTheme="minorEastAsia"/>
          </w:rPr>
          <w:delText>Using</w:delText>
        </w:r>
        <w:r w:rsidR="004E6F97" w:rsidDel="006F40AD">
          <w:rPr>
            <w:rFonts w:eastAsiaTheme="minorEastAsia" w:hint="eastAsia"/>
          </w:rPr>
          <w:delText xml:space="preserve"> farm </w:delText>
        </w:r>
        <w:r w:rsidR="00BE6E01" w:rsidRPr="4C0EBCA6" w:rsidDel="006F40AD">
          <w:rPr>
            <w:rFonts w:eastAsiaTheme="minorEastAsia"/>
          </w:rPr>
          <w:delText xml:space="preserve">household-level </w:delText>
        </w:r>
        <w:r w:rsidR="00156C83" w:rsidRPr="4C0EBCA6" w:rsidDel="006F40AD">
          <w:rPr>
            <w:rFonts w:eastAsiaTheme="minorEastAsia"/>
          </w:rPr>
          <w:delText>agr</w:delText>
        </w:r>
        <w:r w:rsidR="003D01BF" w:rsidRPr="4C0EBCA6" w:rsidDel="006F40AD">
          <w:rPr>
            <w:rFonts w:eastAsiaTheme="minorEastAsia"/>
          </w:rPr>
          <w:delText>icultur</w:delText>
        </w:r>
        <w:r w:rsidR="001C6CE2" w:rsidRPr="4C0EBCA6" w:rsidDel="006F40AD">
          <w:rPr>
            <w:rFonts w:eastAsiaTheme="minorEastAsia"/>
          </w:rPr>
          <w:delText>al</w:delText>
        </w:r>
        <w:r w:rsidR="00156C83" w:rsidRPr="4C0EBCA6" w:rsidDel="006F40AD">
          <w:rPr>
            <w:rFonts w:eastAsiaTheme="minorEastAsia"/>
          </w:rPr>
          <w:delText xml:space="preserve"> census</w:delText>
        </w:r>
        <w:r w:rsidR="0044271B" w:rsidRPr="4C0EBCA6" w:rsidDel="006F40AD">
          <w:rPr>
            <w:rFonts w:eastAsiaTheme="minorEastAsia"/>
          </w:rPr>
          <w:delText xml:space="preserve"> </w:delText>
        </w:r>
        <w:r w:rsidR="00950A53" w:rsidRPr="4C0EBCA6" w:rsidDel="006F40AD">
          <w:rPr>
            <w:rFonts w:eastAsiaTheme="minorEastAsia"/>
          </w:rPr>
          <w:delText xml:space="preserve">and </w:delText>
        </w:r>
        <w:r w:rsidR="007D10F9" w:rsidRPr="4C0EBCA6" w:rsidDel="006F40AD">
          <w:rPr>
            <w:rFonts w:eastAsiaTheme="minorEastAsia"/>
          </w:rPr>
          <w:delText xml:space="preserve">a difference-in-differences </w:delText>
        </w:r>
        <w:r w:rsidR="00DD6267" w:rsidRPr="4C0EBCA6" w:rsidDel="006F40AD">
          <w:rPr>
            <w:rFonts w:eastAsiaTheme="minorEastAsia"/>
          </w:rPr>
          <w:delText>approach</w:delText>
        </w:r>
        <w:r w:rsidR="00112F4D" w:rsidRPr="4C0EBCA6" w:rsidDel="006F40AD">
          <w:rPr>
            <w:rFonts w:eastAsiaTheme="minorEastAsia"/>
          </w:rPr>
          <w:delText xml:space="preserve">, </w:delText>
        </w:r>
        <w:r w:rsidR="0064560C" w:rsidRPr="4C0EBCA6" w:rsidDel="006F40AD">
          <w:rPr>
            <w:rFonts w:eastAsiaTheme="minorEastAsia"/>
          </w:rPr>
          <w:delText>we</w:delText>
        </w:r>
        <w:r w:rsidR="0064560C" w:rsidDel="006F40AD">
          <w:rPr>
            <w:rFonts w:eastAsiaTheme="minorEastAsia" w:hint="eastAsia"/>
          </w:rPr>
          <w:delText xml:space="preserve"> identify </w:delText>
        </w:r>
        <w:r w:rsidR="00BE7877" w:rsidRPr="00BE7877" w:rsidDel="006F40AD">
          <w:rPr>
            <w:rFonts w:eastAsiaTheme="minorEastAsia"/>
          </w:rPr>
          <w:delText>substantial reputational impacts on non-contaminated areas within Fukushima prefecture</w:delText>
        </w:r>
        <w:r w:rsidR="00112F4D" w:rsidRPr="4C0EBCA6" w:rsidDel="006F40AD">
          <w:rPr>
            <w:rFonts w:eastAsiaTheme="minorEastAsia"/>
          </w:rPr>
          <w:delText>.</w:delText>
        </w:r>
        <w:r w:rsidR="00112F4D" w:rsidRPr="4C0EBCA6" w:rsidDel="006F40AD">
          <w:rPr>
            <w:rFonts w:eastAsiaTheme="minorEastAsia"/>
            <w:color w:val="FF0000"/>
          </w:rPr>
          <w:delText xml:space="preserve"> </w:delText>
        </w:r>
        <w:r w:rsidR="007232A0" w:rsidRPr="4C0EBCA6" w:rsidDel="006F40AD">
          <w:rPr>
            <w:rFonts w:eastAsiaTheme="minorEastAsia"/>
          </w:rPr>
          <w:delText xml:space="preserve">Our findings suggest that </w:delText>
        </w:r>
        <w:r w:rsidR="00C00830" w:rsidRPr="4C0EBCA6" w:rsidDel="006F40AD">
          <w:rPr>
            <w:rFonts w:eastAsiaTheme="minorEastAsia"/>
          </w:rPr>
          <w:delText xml:space="preserve">the reputational loss </w:delText>
        </w:r>
        <w:r w:rsidR="0064560C" w:rsidRPr="0064560C" w:rsidDel="006F40AD">
          <w:rPr>
            <w:rFonts w:eastAsiaTheme="minorEastAsia"/>
          </w:rPr>
          <w:delText>reduces the adoption of high-value-added agricultural practices, such as eco-friendly farming, even when product safety is assured</w:delText>
        </w:r>
        <w:r w:rsidR="0064560C" w:rsidDel="006F40AD">
          <w:rPr>
            <w:rFonts w:eastAsiaTheme="minorEastAsia" w:hint="eastAsia"/>
          </w:rPr>
          <w:delText>.</w:delText>
        </w:r>
        <w:r w:rsidR="008015FC" w:rsidRPr="4C0EBCA6" w:rsidDel="006F40AD">
          <w:rPr>
            <w:rFonts w:eastAsiaTheme="minorEastAsia"/>
          </w:rPr>
          <w:delText xml:space="preserve"> Finally,</w:delText>
        </w:r>
        <w:r w:rsidR="00751EC6" w:rsidDel="006F40AD">
          <w:rPr>
            <w:rFonts w:eastAsiaTheme="minorEastAsia" w:hint="eastAsia"/>
          </w:rPr>
          <w:delText xml:space="preserve"> the results indicate</w:delText>
        </w:r>
        <w:r w:rsidR="00AC3F88" w:rsidDel="006F40AD">
          <w:rPr>
            <w:rFonts w:eastAsiaTheme="minorEastAsia" w:hint="eastAsia"/>
          </w:rPr>
          <w:delText xml:space="preserve"> that</w:delText>
        </w:r>
        <w:r w:rsidR="008015FC" w:rsidRPr="4C0EBCA6" w:rsidDel="006F40AD">
          <w:rPr>
            <w:rFonts w:eastAsiaTheme="minorEastAsia"/>
          </w:rPr>
          <w:delText xml:space="preserve"> </w:delText>
        </w:r>
        <w:r w:rsidR="21E4261E" w:rsidRPr="4C0EBCA6" w:rsidDel="006F40AD">
          <w:rPr>
            <w:rFonts w:eastAsiaTheme="minorEastAsia"/>
          </w:rPr>
          <w:delText>the land</w:delText>
        </w:r>
        <w:r w:rsidR="002537FA" w:rsidRPr="4C0EBCA6" w:rsidDel="006F40AD">
          <w:rPr>
            <w:rFonts w:eastAsiaTheme="minorEastAsia"/>
          </w:rPr>
          <w:delText xml:space="preserve"> </w:delText>
        </w:r>
        <w:r w:rsidR="00615787" w:rsidRPr="4C0EBCA6" w:rsidDel="006F40AD">
          <w:rPr>
            <w:rFonts w:eastAsiaTheme="minorEastAsia"/>
          </w:rPr>
          <w:delText>re</w:delText>
        </w:r>
        <w:r w:rsidR="00B203EF" w:rsidRPr="4C0EBCA6" w:rsidDel="006F40AD">
          <w:rPr>
            <w:rFonts w:eastAsiaTheme="minorEastAsia"/>
          </w:rPr>
          <w:delText>n</w:delText>
        </w:r>
        <w:r w:rsidR="00615787" w:rsidRPr="4C0EBCA6" w:rsidDel="006F40AD">
          <w:rPr>
            <w:rFonts w:eastAsiaTheme="minorEastAsia"/>
          </w:rPr>
          <w:delText xml:space="preserve">tal </w:delText>
        </w:r>
        <w:r w:rsidR="002537FA" w:rsidRPr="4C0EBCA6" w:rsidDel="006F40AD">
          <w:rPr>
            <w:rFonts w:eastAsiaTheme="minorEastAsia"/>
          </w:rPr>
          <w:delText>market plays an adaptive role in response to the Fukushima nuclear accident.</w:delText>
        </w:r>
      </w:del>
    </w:p>
    <w:p w14:paraId="28CA9196" w14:textId="70BD7509" w:rsidR="00246E8D" w:rsidDel="006F40AD" w:rsidRDefault="00246E8D" w:rsidP="00706FA3">
      <w:pPr>
        <w:spacing w:line="240" w:lineRule="auto"/>
        <w:ind w:leftChars="400" w:left="880" w:rightChars="400" w:right="880" w:firstLineChars="0" w:firstLine="0"/>
        <w:rPr>
          <w:del w:id="27" w:author="松浦　正典" w:date="2025-03-10T18:24:00Z" w16du:dateUtc="2025-03-10T09:24:00Z"/>
          <w:rFonts w:eastAsiaTheme="minorEastAsia"/>
          <w:color w:val="FF0000"/>
        </w:rPr>
      </w:pPr>
    </w:p>
    <w:p w14:paraId="27849E82" w14:textId="5304B05A" w:rsidR="00B53C6D" w:rsidRPr="00463979" w:rsidDel="006F40AD" w:rsidRDefault="00F4002C" w:rsidP="003836DE">
      <w:pPr>
        <w:spacing w:line="240" w:lineRule="auto"/>
        <w:ind w:leftChars="400" w:left="880" w:rightChars="400" w:right="880" w:firstLineChars="0" w:firstLine="0"/>
        <w:rPr>
          <w:del w:id="28" w:author="松浦　正典" w:date="2025-03-10T18:24:00Z" w16du:dateUtc="2025-03-10T09:24:00Z"/>
          <w:rFonts w:eastAsiaTheme="minorEastAsia"/>
        </w:rPr>
      </w:pPr>
      <w:del w:id="29" w:author="松浦　正典" w:date="2025-03-10T18:24:00Z" w16du:dateUtc="2025-03-10T09:24:00Z">
        <w:r w:rsidRPr="0014336B" w:rsidDel="006F40AD">
          <w:rPr>
            <w:rFonts w:eastAsiaTheme="minorEastAsia"/>
            <w:b/>
            <w:bCs/>
          </w:rPr>
          <w:delText>Keywords</w:delText>
        </w:r>
        <w:r w:rsidR="00B53C6D" w:rsidRPr="00463979" w:rsidDel="006F40AD">
          <w:rPr>
            <w:rFonts w:eastAsiaTheme="minorEastAsia"/>
          </w:rPr>
          <w:delText xml:space="preserve">: </w:delText>
        </w:r>
        <w:r w:rsidR="00ED0BE6" w:rsidDel="006F40AD">
          <w:rPr>
            <w:rFonts w:eastAsiaTheme="minorEastAsia" w:hint="eastAsia"/>
          </w:rPr>
          <w:delText>Collective reputation</w:delText>
        </w:r>
        <w:r w:rsidR="009A5072" w:rsidRPr="00463979" w:rsidDel="006F40AD">
          <w:rPr>
            <w:rFonts w:eastAsiaTheme="minorEastAsia"/>
          </w:rPr>
          <w:delText xml:space="preserve">, </w:delText>
        </w:r>
        <w:r w:rsidR="00455C62" w:rsidDel="006F40AD">
          <w:rPr>
            <w:rFonts w:eastAsiaTheme="minorEastAsia" w:hint="eastAsia"/>
          </w:rPr>
          <w:delText>Negative externalit</w:delText>
        </w:r>
        <w:r w:rsidR="001D3663" w:rsidDel="006F40AD">
          <w:rPr>
            <w:rFonts w:eastAsiaTheme="minorEastAsia" w:hint="eastAsia"/>
          </w:rPr>
          <w:delText>y</w:delText>
        </w:r>
        <w:r w:rsidR="00455C62" w:rsidDel="006F40AD">
          <w:rPr>
            <w:rFonts w:eastAsiaTheme="minorEastAsia" w:hint="eastAsia"/>
          </w:rPr>
          <w:delText xml:space="preserve">, </w:delText>
        </w:r>
        <w:r w:rsidR="00E05B86" w:rsidDel="006F40AD">
          <w:rPr>
            <w:rFonts w:eastAsiaTheme="minorEastAsia" w:hint="eastAsia"/>
          </w:rPr>
          <w:delText>Natural disaster</w:delText>
        </w:r>
        <w:r w:rsidR="00464794" w:rsidRPr="00463979" w:rsidDel="006F40AD">
          <w:rPr>
            <w:rFonts w:eastAsiaTheme="minorEastAsia"/>
          </w:rPr>
          <w:delText xml:space="preserve">, </w:delText>
        </w:r>
        <w:r w:rsidR="00DA3213" w:rsidRPr="00463979" w:rsidDel="006F40AD">
          <w:rPr>
            <w:rFonts w:eastAsiaTheme="minorEastAsia"/>
          </w:rPr>
          <w:delText>S</w:delText>
        </w:r>
        <w:r w:rsidR="00464794" w:rsidRPr="00463979" w:rsidDel="006F40AD">
          <w:rPr>
            <w:rFonts w:eastAsiaTheme="minorEastAsia"/>
          </w:rPr>
          <w:delText xml:space="preserve">upply shock, </w:delText>
        </w:r>
        <w:r w:rsidR="007E30B7" w:rsidDel="006F40AD">
          <w:rPr>
            <w:rFonts w:eastAsiaTheme="minorEastAsia" w:hint="eastAsia"/>
          </w:rPr>
          <w:delText>L</w:delText>
        </w:r>
        <w:r w:rsidR="00114FB3" w:rsidDel="006F40AD">
          <w:rPr>
            <w:rFonts w:eastAsiaTheme="minorEastAsia" w:hint="eastAsia"/>
          </w:rPr>
          <w:delText>and market</w:delText>
        </w:r>
      </w:del>
    </w:p>
    <w:p w14:paraId="7F894AF9" w14:textId="67ECFE35" w:rsidR="00E806F2" w:rsidDel="006F40AD" w:rsidRDefault="006F38B7" w:rsidP="005853F0">
      <w:pPr>
        <w:ind w:firstLine="220"/>
        <w:rPr>
          <w:del w:id="30" w:author="松浦　正典" w:date="2025-03-10T18:25:00Z" w16du:dateUtc="2025-03-10T09:25:00Z"/>
          <w:rFonts w:eastAsiaTheme="minorEastAsia"/>
        </w:rPr>
        <w:sectPr w:rsidR="00E806F2" w:rsidDel="006F40AD" w:rsidSect="00920816">
          <w:headerReference w:type="even" r:id="rId11"/>
          <w:headerReference w:type="default" r:id="rId12"/>
          <w:footerReference w:type="even" r:id="rId13"/>
          <w:footerReference w:type="default" r:id="rId14"/>
          <w:headerReference w:type="first" r:id="rId15"/>
          <w:footerReference w:type="first" r:id="rId16"/>
          <w:footnotePr>
            <w:numFmt w:val="chicago"/>
            <w:numRestart w:val="eachPage"/>
          </w:footnotePr>
          <w:type w:val="continuous"/>
          <w:pgSz w:w="11906" w:h="16838"/>
          <w:pgMar w:top="1440" w:right="1440" w:bottom="1440" w:left="1440" w:header="851" w:footer="992" w:gutter="0"/>
          <w:lnNumType w:countBy="1" w:restart="continuous"/>
          <w:cols w:space="425"/>
          <w:docGrid w:type="linesAndChars" w:linePitch="360"/>
        </w:sectPr>
      </w:pPr>
      <w:r>
        <w:rPr>
          <w:rFonts w:eastAsiaTheme="minorEastAsia"/>
        </w:rPr>
        <w:tab/>
      </w:r>
    </w:p>
    <w:p w14:paraId="7F668D5E" w14:textId="2395FC22" w:rsidR="00484DB4" w:rsidRPr="00B53C6D" w:rsidDel="006F40AD" w:rsidRDefault="00484DB4" w:rsidP="006F40AD">
      <w:pPr>
        <w:ind w:firstLineChars="41" w:firstLine="90"/>
        <w:rPr>
          <w:del w:id="31" w:author="松浦　正典" w:date="2025-03-10T18:26:00Z" w16du:dateUtc="2025-03-10T09:26:00Z"/>
          <w:rFonts w:eastAsiaTheme="minorEastAsia" w:hint="eastAsia"/>
        </w:rPr>
        <w:sectPr w:rsidR="00484DB4" w:rsidRPr="00B53C6D" w:rsidDel="006F40AD" w:rsidSect="00E806F2">
          <w:footnotePr>
            <w:numFmt w:val="chicago"/>
            <w:numRestart w:val="eachPage"/>
          </w:footnotePr>
          <w:pgSz w:w="11906" w:h="16838"/>
          <w:pgMar w:top="1440" w:right="1440" w:bottom="1440" w:left="1440" w:header="851" w:footer="992" w:gutter="0"/>
          <w:lnNumType w:countBy="1" w:restart="continuous"/>
          <w:cols w:space="425"/>
          <w:docGrid w:type="linesAndChars" w:linePitch="360"/>
        </w:sectPr>
        <w:pPrChange w:id="32" w:author="松浦　正典" w:date="2025-03-10T18:25:00Z" w16du:dateUtc="2025-03-10T09:25:00Z">
          <w:pPr>
            <w:ind w:firstLine="220"/>
          </w:pPr>
        </w:pPrChange>
      </w:pPr>
    </w:p>
    <w:p w14:paraId="5585C62D" w14:textId="0CEF0C91" w:rsidR="00101FE8" w:rsidRDefault="008A7F23" w:rsidP="008A7F23">
      <w:pPr>
        <w:pStyle w:val="Section"/>
        <w:rPr>
          <w:rFonts w:eastAsiaTheme="minorEastAsia"/>
        </w:rPr>
      </w:pPr>
      <w:r>
        <w:rPr>
          <w:rFonts w:eastAsiaTheme="minorEastAsia" w:hint="eastAsia"/>
        </w:rPr>
        <w:t>I</w:t>
      </w:r>
      <w:r>
        <w:rPr>
          <w:rFonts w:eastAsiaTheme="minorEastAsia"/>
        </w:rPr>
        <w:t>ntroduction</w:t>
      </w:r>
    </w:p>
    <w:p w14:paraId="787D3023" w14:textId="38862F25" w:rsidR="003F03EF" w:rsidRDefault="00754B05" w:rsidP="00754B05">
      <w:pPr>
        <w:ind w:firstLine="220"/>
        <w:rPr>
          <w:rFonts w:eastAsiaTheme="minorEastAsia"/>
        </w:rPr>
      </w:pPr>
      <w:r w:rsidRPr="00754B05">
        <w:rPr>
          <w:rFonts w:eastAsiaTheme="minorEastAsia"/>
        </w:rPr>
        <w:t>In commodity markets,</w:t>
      </w:r>
      <w:r w:rsidR="00F56091">
        <w:rPr>
          <w:rFonts w:eastAsiaTheme="minorEastAsia" w:hint="eastAsia"/>
        </w:rPr>
        <w:t xml:space="preserve"> </w:t>
      </w:r>
      <w:r w:rsidR="0017200C">
        <w:rPr>
          <w:rFonts w:eastAsiaTheme="minorEastAsia"/>
        </w:rPr>
        <w:t>the reputation</w:t>
      </w:r>
      <w:r w:rsidR="003E3375">
        <w:rPr>
          <w:rFonts w:eastAsiaTheme="minorEastAsia" w:hint="eastAsia"/>
        </w:rPr>
        <w:t xml:space="preserve"> of goods</w:t>
      </w:r>
      <w:r w:rsidR="001C33D1">
        <w:rPr>
          <w:rFonts w:eastAsiaTheme="minorEastAsia" w:hint="eastAsia"/>
        </w:rPr>
        <w:t>,</w:t>
      </w:r>
      <w:r w:rsidR="003E3375">
        <w:rPr>
          <w:rFonts w:eastAsiaTheme="minorEastAsia" w:hint="eastAsia"/>
        </w:rPr>
        <w:t xml:space="preserve"> </w:t>
      </w:r>
      <w:r w:rsidR="00AA5ACE">
        <w:rPr>
          <w:rFonts w:eastAsiaTheme="minorEastAsia" w:hint="eastAsia"/>
        </w:rPr>
        <w:t xml:space="preserve">branding </w:t>
      </w:r>
      <w:r w:rsidR="001C33D1">
        <w:rPr>
          <w:rFonts w:eastAsiaTheme="minorEastAsia" w:hint="eastAsia"/>
        </w:rPr>
        <w:t xml:space="preserve">in </w:t>
      </w:r>
      <w:r w:rsidR="00AD02E9">
        <w:rPr>
          <w:rFonts w:eastAsiaTheme="minorEastAsia" w:hint="eastAsia"/>
        </w:rPr>
        <w:t>other words</w:t>
      </w:r>
      <w:r w:rsidR="001C33D1">
        <w:rPr>
          <w:rFonts w:eastAsiaTheme="minorEastAsia" w:hint="eastAsia"/>
        </w:rPr>
        <w:t>,</w:t>
      </w:r>
      <w:r w:rsidR="00404B95">
        <w:rPr>
          <w:rFonts w:eastAsiaTheme="minorEastAsia" w:hint="eastAsia"/>
        </w:rPr>
        <w:t xml:space="preserve"> </w:t>
      </w:r>
      <w:r w:rsidR="007A5FD7">
        <w:rPr>
          <w:rFonts w:eastAsiaTheme="minorEastAsia" w:hint="eastAsia"/>
        </w:rPr>
        <w:t>work</w:t>
      </w:r>
      <w:r w:rsidR="00783EC1">
        <w:rPr>
          <w:rFonts w:eastAsiaTheme="minorEastAsia" w:hint="eastAsia"/>
        </w:rPr>
        <w:t>s</w:t>
      </w:r>
      <w:r w:rsidR="007A5FD7">
        <w:rPr>
          <w:rFonts w:eastAsiaTheme="minorEastAsia" w:hint="eastAsia"/>
        </w:rPr>
        <w:t xml:space="preserve"> as </w:t>
      </w:r>
      <w:r w:rsidR="00C13481">
        <w:rPr>
          <w:rFonts w:eastAsiaTheme="minorEastAsia"/>
        </w:rPr>
        <w:t>a signal</w:t>
      </w:r>
      <w:r w:rsidR="009671F0">
        <w:rPr>
          <w:rFonts w:eastAsiaTheme="minorEastAsia" w:hint="eastAsia"/>
        </w:rPr>
        <w:t xml:space="preserve"> to consumers </w:t>
      </w:r>
      <w:r w:rsidR="0004016F">
        <w:rPr>
          <w:rFonts w:eastAsiaTheme="minorEastAsia" w:hint="eastAsia"/>
        </w:rPr>
        <w:t>so that suppliers</w:t>
      </w:r>
      <w:r w:rsidRPr="00754B05">
        <w:rPr>
          <w:rFonts w:eastAsiaTheme="minorEastAsia"/>
        </w:rPr>
        <w:t xml:space="preserve"> </w:t>
      </w:r>
      <w:r w:rsidR="00F77F3C">
        <w:rPr>
          <w:rFonts w:eastAsiaTheme="minorEastAsia" w:hint="eastAsia"/>
        </w:rPr>
        <w:t>obtain</w:t>
      </w:r>
      <w:r w:rsidR="009808FD">
        <w:rPr>
          <w:rFonts w:eastAsiaTheme="minorEastAsia" w:hint="eastAsia"/>
        </w:rPr>
        <w:t xml:space="preserve"> additional</w:t>
      </w:r>
      <w:r w:rsidR="00F77F3C">
        <w:rPr>
          <w:rFonts w:eastAsiaTheme="minorEastAsia" w:hint="eastAsia"/>
        </w:rPr>
        <w:t xml:space="preserve"> rent from the reputation</w:t>
      </w:r>
      <w:r w:rsidR="007F1EEA">
        <w:rPr>
          <w:rFonts w:eastAsiaTheme="minorEastAsia" w:hint="eastAsia"/>
        </w:rPr>
        <w:t xml:space="preserve">. </w:t>
      </w:r>
      <w:r w:rsidRPr="00754B05">
        <w:rPr>
          <w:rFonts w:eastAsiaTheme="minorEastAsia"/>
        </w:rPr>
        <w:t>Collective reputation</w:t>
      </w:r>
      <w:r w:rsidR="00F40538">
        <w:rPr>
          <w:rFonts w:eastAsiaTheme="minorEastAsia" w:hint="eastAsia"/>
        </w:rPr>
        <w:t xml:space="preserve"> </w:t>
      </w:r>
      <w:r w:rsidR="00F40538" w:rsidRPr="002C096C">
        <w:rPr>
          <w:rFonts w:eastAsiaTheme="minorEastAsia"/>
        </w:rPr>
        <w:t>—</w:t>
      </w:r>
      <w:r w:rsidR="00F40538">
        <w:rPr>
          <w:rFonts w:eastAsiaTheme="minorEastAsia" w:hint="eastAsia"/>
        </w:rPr>
        <w:t xml:space="preserve"> </w:t>
      </w:r>
      <w:r w:rsidR="002E6215">
        <w:rPr>
          <w:rFonts w:eastAsiaTheme="minorEastAsia" w:hint="eastAsia"/>
        </w:rPr>
        <w:t>defined as the</w:t>
      </w:r>
      <w:r w:rsidRPr="00754B05">
        <w:rPr>
          <w:rFonts w:eastAsiaTheme="minorEastAsia"/>
        </w:rPr>
        <w:t xml:space="preserve"> aggregation of individual reputations</w:t>
      </w:r>
      <w:r w:rsidR="00EF48C8">
        <w:rPr>
          <w:rFonts w:eastAsiaTheme="minorEastAsia"/>
        </w:rPr>
        <w:t xml:space="preserve"> </w:t>
      </w:r>
      <w:r w:rsidR="00EF48C8">
        <w:rPr>
          <w:rFonts w:eastAsiaTheme="minorEastAsia"/>
        </w:rPr>
        <w:fldChar w:fldCharType="begin"/>
      </w:r>
      <w:r w:rsidR="00BF2D88">
        <w:rPr>
          <w:rFonts w:eastAsiaTheme="minorEastAsia"/>
        </w:rPr>
        <w:instrText xml:space="preserve"> ADDIN ZOTERO_ITEM CSL_CITATION {"citationID":"UHT4fggf","properties":{"formattedCitation":"(Tirole, 1996)","plainCitation":"(Tirole, 1996)","noteIndex":0},"citationItems":[{"id":"KJQIraYm/lWOuR0lO","uris":["http://zotero.org/users/6671865/items/GBIMLK9Z"],"itemData":{"id":5111,"type":"article-journal","container-title":"The Review of Economic Studies","DOI":"10.2307/2298112","ISSN":"00346527","issue":"1","journalAbbreviation":"The Review of Economic Studies","language":"en","page":"1","source":"DOI.org (Crossref)","title":"A Theory of Collective Reputations (with Applications to the Persistence of Corruption and to Firm Quality)","volume":"63","author":[{"family":"Tirole","given":"Jean"}],"issued":{"date-parts":[["1996",1]]}}}],"schema":"https://github.com/citation-style-language/schema/raw/master/csl-citation.json"} </w:instrText>
      </w:r>
      <w:r w:rsidR="00EF48C8">
        <w:rPr>
          <w:rFonts w:eastAsiaTheme="minorEastAsia"/>
        </w:rPr>
        <w:fldChar w:fldCharType="separate"/>
      </w:r>
      <w:r w:rsidR="00EF48C8" w:rsidRPr="00EF48C8">
        <w:rPr>
          <w:rFonts w:eastAsiaTheme="minorEastAsia"/>
        </w:rPr>
        <w:t>(Tirole, 1996)</w:t>
      </w:r>
      <w:r w:rsidR="00EF48C8">
        <w:rPr>
          <w:rFonts w:eastAsiaTheme="minorEastAsia"/>
        </w:rPr>
        <w:fldChar w:fldCharType="end"/>
      </w:r>
      <w:r w:rsidR="00F40538" w:rsidRPr="00F40538">
        <w:rPr>
          <w:rFonts w:eastAsiaTheme="minorEastAsia"/>
        </w:rPr>
        <w:t xml:space="preserve"> </w:t>
      </w:r>
      <w:r w:rsidR="00F40538" w:rsidRPr="002C096C">
        <w:rPr>
          <w:rFonts w:eastAsiaTheme="minorEastAsia"/>
        </w:rPr>
        <w:t>—</w:t>
      </w:r>
      <w:r w:rsidRPr="00754B05">
        <w:rPr>
          <w:rFonts w:eastAsiaTheme="minorEastAsia"/>
        </w:rPr>
        <w:t xml:space="preserve"> </w:t>
      </w:r>
      <w:r w:rsidR="00156663" w:rsidRPr="002C096C">
        <w:rPr>
          <w:rFonts w:eastAsiaTheme="minorEastAsia"/>
        </w:rPr>
        <w:t xml:space="preserve">is particularly influential in agriculture, where geographical indicators strongly affect </w:t>
      </w:r>
      <w:r w:rsidR="005C0D1A">
        <w:rPr>
          <w:rFonts w:eastAsiaTheme="minorEastAsia" w:hint="eastAsia"/>
        </w:rPr>
        <w:t xml:space="preserve">competitive </w:t>
      </w:r>
      <w:r w:rsidR="00A45CB6">
        <w:rPr>
          <w:rFonts w:eastAsiaTheme="minorEastAsia"/>
        </w:rPr>
        <w:t>equilibrium</w:t>
      </w:r>
      <w:r w:rsidR="00133CB3">
        <w:rPr>
          <w:rFonts w:eastAsiaTheme="minorEastAsia" w:hint="eastAsia"/>
        </w:rPr>
        <w:t xml:space="preserve"> </w:t>
      </w:r>
      <w:r w:rsidR="00133CB3">
        <w:rPr>
          <w:rFonts w:eastAsiaTheme="minorEastAsia"/>
        </w:rPr>
        <w:fldChar w:fldCharType="begin"/>
      </w:r>
      <w:r w:rsidR="00286769">
        <w:rPr>
          <w:rFonts w:eastAsiaTheme="minorEastAsia"/>
        </w:rPr>
        <w:instrText xml:space="preserve"> ADDIN ZOTERO_ITEM CSL_CITATION {"citationID":"w8wJkaEv","properties":{"formattedCitation":"(Curzi &amp; Huysmans, 2022; Mao &amp; G\\uc0\\u246{}rg, 2024; Takayama, Norito, et al., 2021)","plainCitation":"(Curzi &amp; Huysmans, 2022; Mao &amp; Görg, 2024; Takayama, Norito, et al., 2021)","noteIndex":0},"citationItems":[{"id":5852,"uris":["http://zotero.org/users/local/U3219zZl/items/T682DHGU"],"itemData":{"id":5852,"type":"article-journal","abstract":"The European Union protects over 1,000 Geographical Indications for distinctive regional foods such as Parma ham and Feta cheese. This paper tests whether external protection of Geographical Indications through trade agreements has increased exports of European Union Geographical Indications. The answer matters for trade policy, because the protection of at least some Geographical Indications has been a red line in recent trade negotiations. We use detailed export data for cheeses, covering the 2004–2019 period. The analysis uses the latest trade models that take into account the possibility of zero-trade ﬂows for certain goods. We ﬁnd that legal protection of Geographical Indications in trade agreements does not generally lead to signiﬁcant additional exports above and beyond the general export-promoting effects of trade agreements. This ﬁnding should limit international fears of protected Geographical Indications widely displacing comparable products made outside of the European Union. However, although there is no signiﬁcant effect across the board, more detailed analyses do ﬁnd signiﬁcant effects. In particular, Geographical Indications of higher quality and with higher market shares do beneﬁt from stronger external legal protection. Based on these ﬁndings, the European Union may want to refocus its demands for protection of Geographical Indications during trade negotiations.","container-title":"American Journal of Agricultural Economics","DOI":"10.1111/ajae.12226","ISSN":"0002-9092, 1467-8276","issue":"1","journalAbbreviation":"American J Agri Economics","language":"en","page":"364-384","source":"DOI.org (Crossref)","title":"The Impact of Protecting EU Geographical Indications in Trade Agreements","volume":"104","author":[{"family":"Curzi","given":"Daniele"},{"family":"Huysmans","given":"Martijn"}],"issued":{"date-parts":[["2022",1]]}}},{"id":5851,"uris":["http://zotero.org/users/local/U3219zZl/items/7TDIAF6Y"],"itemData":{"id":5851,"type":"article-journal","abstract":"Geographical Indication (GI) is a rising policy in developing countries, which has been relatively neglected in the existing literature. This article studies Chinese agricultural GIs and its impact on firms’ exports. By relating newly authorized GIs with firm-product-location-destination level customs trade data according to GIs’ geographical coverage and product type, we estimate the impact of these new GIs on firm’s exports. Importantly, we can distinguish GIs with and without quality supervision. For the latter we find negative impacts on export quality, which is not the case for GIs with quality supervision. We interpret this in the context of our theoretical framework as evidence for quality free-riding, where individual firms have an incentive to lower the quality of the export product. We show that this negative effect is less, the more concentrated an industry is or the more GIs there are for a particular product. Furthermore, our results suggest that the China-EU agreement on Geographical Indications may play the role of quality supervision and prevent the possibility of free-riding.","container</w:instrText>
      </w:r>
      <w:r w:rsidR="00286769">
        <w:rPr>
          <w:rFonts w:eastAsiaTheme="minorEastAsia" w:hint="eastAsia"/>
        </w:rPr>
        <w:instrText>-title":"Agricultural Economics","DOI":"10.1111/agec.12871","ISSN":"0169-5150, 1574-0862","journalAbbreviation":"Agricultural Economics","language":"en","page":"agec.12871","source":"DOI.org (Crossref)","title":"Don't take me for a free</w:instrText>
      </w:r>
      <w:r w:rsidR="00286769">
        <w:rPr>
          <w:rFonts w:eastAsiaTheme="minorEastAsia" w:hint="eastAsia"/>
        </w:rPr>
        <w:instrText>‐</w:instrText>
      </w:r>
      <w:r w:rsidR="00286769">
        <w:rPr>
          <w:rFonts w:eastAsiaTheme="minorEastAsia" w:hint="eastAsia"/>
        </w:rPr>
        <w:instrText>ride: Chinese Agricultural Geographical Indications and firms' export quality","title-short":"Don't take me for a free</w:instrText>
      </w:r>
      <w:r w:rsidR="00286769">
        <w:rPr>
          <w:rFonts w:eastAsiaTheme="minorEastAsia" w:hint="eastAsia"/>
        </w:rPr>
        <w:instrText>‐</w:instrText>
      </w:r>
      <w:r w:rsidR="00286769">
        <w:rPr>
          <w:rFonts w:eastAsiaTheme="minorEastAsia" w:hint="eastAsia"/>
        </w:rPr>
        <w:instrText>ride","author":[{"family":"Mao","given":"Haiou"},{"family":"Görg","given":"Holger"}],"issued":{"date-parts":[["2024",12,27]]}}},{"id":5855,"uris":["http:/</w:instrText>
      </w:r>
      <w:r w:rsidR="00286769">
        <w:rPr>
          <w:rFonts w:eastAsiaTheme="minorEastAsia"/>
        </w:rPr>
        <w:instrText xml:space="preserve">/zotero.org/users/local/U3219zZl/items/Z46I883E"],"itemData":{"id":5855,"type":"article-journal","abstract":"Geographical indications (GIs), or signs on products indicating a region of origin, are expected to secure higher incomes and retain the rural population in less favored or remote areas. In this study, we examine the effect of GIs on the maintenance of farming using a case study on Uonuma rice, with region-of-origin labeling, produced only in the Uonuma district of Niigata prefecture in Japan. Although Uonuma rice is not yet an official GI, it qualifies in principle for GI registration under its long-standing reputation for quality and GI-like protection by the producer’s organization. We exploit a municipal merger in a district adjacent to Uonuma district as a natural experiment, in which a hitherto homogeneous region was split and one section became part of Uonuma district. Using detailed community-level panel data, we find that there is a positive effect on the number of farm households and the area of operated farmland in a rural community. Also, producing Uonuma rice led to older farmers continuing to farm due to higher rice prices. Meanwhile, we found no evidence that the adoption of Uonuma rice had a positive effect on the number of young farmers. This may make it difficult to maintain the rural community due to the aging of community members.","container-title":"Food Policy","DOI":"10.1016/j.foodpol.2021.102101","ISSN":"03069192","journalAbbreviation":"Food Policy","language":"en","page":"102101","source":"DOI.org (Crossref)","title":"Do geographical indications preserve farming in rural areas? Evidence from a natural experiment in Japan","title-short":"Do geographical indications preserve farming in rural areas?","volume":"102","author":[{"family":"Takayama","given":"Taisuke"},{"family":"Norito","given":"Takashi"},{"family":"Nakatani","given":"Tomoaki"},{"family":"Ito","given":"Ryoji"}],"issued":{"date-parts":[["2021",7]]}}}],"schema":"https://github.com/citation-style-language/schema/raw/master/csl-citation.json"} </w:instrText>
      </w:r>
      <w:r w:rsidR="00133CB3">
        <w:rPr>
          <w:rFonts w:eastAsiaTheme="minorEastAsia"/>
        </w:rPr>
        <w:fldChar w:fldCharType="separate"/>
      </w:r>
      <w:r w:rsidR="00286769" w:rsidRPr="00286769">
        <w:rPr>
          <w:kern w:val="0"/>
        </w:rPr>
        <w:t>(Curzi &amp; Huysmans, 2022; Mao &amp; Görg, 2024; Takayama, Norito, et al., 2021)</w:t>
      </w:r>
      <w:r w:rsidR="00133CB3">
        <w:rPr>
          <w:rFonts w:eastAsiaTheme="minorEastAsia"/>
        </w:rPr>
        <w:fldChar w:fldCharType="end"/>
      </w:r>
      <w:r w:rsidR="00E0656D">
        <w:rPr>
          <w:rFonts w:eastAsiaTheme="minorEastAsia" w:hint="eastAsia"/>
        </w:rPr>
        <w:t>.</w:t>
      </w:r>
      <w:r w:rsidR="000148AB">
        <w:rPr>
          <w:rFonts w:eastAsiaTheme="minorEastAsia" w:hint="eastAsia"/>
        </w:rPr>
        <w:t xml:space="preserve"> </w:t>
      </w:r>
      <w:r w:rsidR="00E0656D">
        <w:rPr>
          <w:rFonts w:eastAsiaTheme="minorEastAsia" w:hint="eastAsia"/>
        </w:rPr>
        <w:t>T</w:t>
      </w:r>
      <w:r w:rsidR="000148AB">
        <w:rPr>
          <w:rFonts w:eastAsiaTheme="minorEastAsia" w:hint="eastAsia"/>
        </w:rPr>
        <w:t>he collective reputation</w:t>
      </w:r>
      <w:r w:rsidR="00426BE4">
        <w:rPr>
          <w:rFonts w:eastAsiaTheme="minorEastAsia" w:hint="eastAsia"/>
        </w:rPr>
        <w:t xml:space="preserve"> </w:t>
      </w:r>
      <w:r w:rsidR="00FC047A">
        <w:rPr>
          <w:rFonts w:eastAsiaTheme="minorEastAsia" w:hint="eastAsia"/>
        </w:rPr>
        <w:t>gives incentive</w:t>
      </w:r>
      <w:r w:rsidR="006C4406">
        <w:rPr>
          <w:rFonts w:eastAsiaTheme="minorEastAsia" w:hint="eastAsia"/>
        </w:rPr>
        <w:t xml:space="preserve">s to farmers </w:t>
      </w:r>
      <w:r w:rsidR="00D72E58">
        <w:rPr>
          <w:rFonts w:eastAsiaTheme="minorEastAsia"/>
        </w:rPr>
        <w:t>to improve</w:t>
      </w:r>
      <w:r w:rsidR="006C4406">
        <w:rPr>
          <w:rFonts w:eastAsiaTheme="minorEastAsia" w:hint="eastAsia"/>
        </w:rPr>
        <w:t xml:space="preserve"> </w:t>
      </w:r>
      <w:r w:rsidR="001129BF">
        <w:rPr>
          <w:rFonts w:eastAsiaTheme="minorEastAsia"/>
        </w:rPr>
        <w:t>the quality</w:t>
      </w:r>
      <w:r w:rsidR="006C4406">
        <w:rPr>
          <w:rFonts w:eastAsiaTheme="minorEastAsia" w:hint="eastAsia"/>
        </w:rPr>
        <w:t xml:space="preserve"> of their </w:t>
      </w:r>
      <w:r w:rsidR="001F3B7D">
        <w:rPr>
          <w:rFonts w:eastAsiaTheme="minorEastAsia"/>
        </w:rPr>
        <w:t>products</w:t>
      </w:r>
      <w:r w:rsidR="001F3B7D">
        <w:rPr>
          <w:rFonts w:eastAsiaTheme="minorEastAsia" w:hint="eastAsia"/>
        </w:rPr>
        <w:t xml:space="preserve"> to have larger reputations</w:t>
      </w:r>
      <w:r w:rsidR="00357C83">
        <w:rPr>
          <w:rFonts w:eastAsiaTheme="minorEastAsia" w:hint="eastAsia"/>
        </w:rPr>
        <w:t xml:space="preserve"> and greater gains</w:t>
      </w:r>
      <w:r w:rsidR="00E00400">
        <w:rPr>
          <w:rFonts w:eastAsiaTheme="minorEastAsia" w:hint="eastAsia"/>
        </w:rPr>
        <w:t xml:space="preserve"> from them</w:t>
      </w:r>
      <w:r w:rsidRPr="00754B05">
        <w:rPr>
          <w:rFonts w:eastAsiaTheme="minorEastAsia"/>
        </w:rPr>
        <w:t>.</w:t>
      </w:r>
      <w:r w:rsidR="004A7F73">
        <w:rPr>
          <w:rFonts w:eastAsiaTheme="minorEastAsia" w:hint="eastAsia"/>
        </w:rPr>
        <w:t xml:space="preserve"> </w:t>
      </w:r>
      <w:r w:rsidR="004A7F73">
        <w:rPr>
          <w:rFonts w:eastAsiaTheme="minorEastAsia"/>
        </w:rPr>
        <w:t>However</w:t>
      </w:r>
      <w:r w:rsidR="004A7F73">
        <w:rPr>
          <w:rFonts w:eastAsiaTheme="minorEastAsia" w:hint="eastAsia"/>
        </w:rPr>
        <w:t xml:space="preserve">, </w:t>
      </w:r>
      <w:r w:rsidR="000C4F5D" w:rsidRPr="002C096C">
        <w:rPr>
          <w:rFonts w:eastAsiaTheme="minorEastAsia"/>
        </w:rPr>
        <w:t>reputational crises caused by external shocks can</w:t>
      </w:r>
      <w:r w:rsidR="0004016F" w:rsidRPr="00754B05">
        <w:rPr>
          <w:rFonts w:eastAsiaTheme="minorEastAsia"/>
        </w:rPr>
        <w:t xml:space="preserve"> disrupt </w:t>
      </w:r>
      <w:r w:rsidR="002D429F">
        <w:rPr>
          <w:rFonts w:eastAsiaTheme="minorEastAsia" w:hint="eastAsia"/>
        </w:rPr>
        <w:t>value</w:t>
      </w:r>
      <w:r w:rsidR="0004016F" w:rsidRPr="00754B05">
        <w:rPr>
          <w:rFonts w:eastAsiaTheme="minorEastAsia"/>
        </w:rPr>
        <w:t xml:space="preserve"> chains and influence consumer behaviors</w:t>
      </w:r>
      <w:r w:rsidR="003319C8">
        <w:rPr>
          <w:rFonts w:eastAsiaTheme="minorEastAsia" w:hint="eastAsia"/>
        </w:rPr>
        <w:t xml:space="preserve"> such as willingness to pay for the </w:t>
      </w:r>
      <w:r w:rsidR="00EB7E7F">
        <w:rPr>
          <w:rFonts w:eastAsiaTheme="minorEastAsia" w:hint="eastAsia"/>
        </w:rPr>
        <w:t xml:space="preserve">agricultural </w:t>
      </w:r>
      <w:r w:rsidR="003319C8">
        <w:rPr>
          <w:rFonts w:eastAsiaTheme="minorEastAsia" w:hint="eastAsia"/>
        </w:rPr>
        <w:t>products</w:t>
      </w:r>
      <w:r w:rsidR="0004016F" w:rsidRPr="00754B05">
        <w:rPr>
          <w:rFonts w:eastAsiaTheme="minorEastAsia"/>
        </w:rPr>
        <w:t>.</w:t>
      </w:r>
    </w:p>
    <w:p w14:paraId="248C706B" w14:textId="355269F7" w:rsidR="00914DA4" w:rsidRDefault="004B27B5" w:rsidP="000E27EF">
      <w:pPr>
        <w:ind w:firstLine="220"/>
        <w:rPr>
          <w:rFonts w:eastAsiaTheme="minorEastAsia"/>
        </w:rPr>
      </w:pPr>
      <w:r>
        <w:rPr>
          <w:rFonts w:eastAsiaTheme="minorEastAsia" w:hint="eastAsia"/>
        </w:rPr>
        <w:t xml:space="preserve">Environmental </w:t>
      </w:r>
      <w:r>
        <w:rPr>
          <w:rFonts w:eastAsiaTheme="minorEastAsia"/>
        </w:rPr>
        <w:t>concerns</w:t>
      </w:r>
      <w:r>
        <w:rPr>
          <w:rFonts w:eastAsiaTheme="minorEastAsia" w:hint="eastAsia"/>
        </w:rPr>
        <w:t xml:space="preserve"> impose an externality on the collective reputation of products. Indeed, a</w:t>
      </w:r>
      <w:r w:rsidRPr="00754B05">
        <w:rPr>
          <w:rFonts w:eastAsiaTheme="minorEastAsia"/>
        </w:rPr>
        <w:t xml:space="preserve"> </w:t>
      </w:r>
      <w:r>
        <w:rPr>
          <w:rFonts w:eastAsiaTheme="minorEastAsia" w:hint="eastAsia"/>
        </w:rPr>
        <w:t>n</w:t>
      </w:r>
      <w:r w:rsidRPr="00754B05">
        <w:rPr>
          <w:rFonts w:eastAsiaTheme="minorEastAsia"/>
        </w:rPr>
        <w:t>egative externalit</w:t>
      </w:r>
      <w:r>
        <w:rPr>
          <w:rFonts w:eastAsiaTheme="minorEastAsia" w:hint="eastAsia"/>
        </w:rPr>
        <w:t>y</w:t>
      </w:r>
      <w:r w:rsidRPr="00754B05">
        <w:rPr>
          <w:rFonts w:eastAsiaTheme="minorEastAsia"/>
        </w:rPr>
        <w:t xml:space="preserve"> </w:t>
      </w:r>
      <w:r>
        <w:rPr>
          <w:rFonts w:eastAsiaTheme="minorEastAsia" w:hint="eastAsia"/>
        </w:rPr>
        <w:t xml:space="preserve">is one of the drivers of </w:t>
      </w:r>
      <w:r>
        <w:rPr>
          <w:rFonts w:eastAsiaTheme="minorEastAsia"/>
        </w:rPr>
        <w:t>reputational</w:t>
      </w:r>
      <w:r>
        <w:rPr>
          <w:rFonts w:eastAsiaTheme="minorEastAsia" w:hint="eastAsia"/>
        </w:rPr>
        <w:t xml:space="preserve"> loss </w:t>
      </w:r>
      <w:r>
        <w:rPr>
          <w:rFonts w:eastAsiaTheme="minorEastAsia"/>
        </w:rPr>
        <w:fldChar w:fldCharType="begin"/>
      </w:r>
      <w:r>
        <w:rPr>
          <w:rFonts w:eastAsiaTheme="minorEastAsia"/>
        </w:rPr>
        <w:instrText xml:space="preserve"> ADDIN ZOTERO_ITEM CSL_CITATION {"citationID":"yLuFjM0L","properties":{"formattedCitation":"(Bai et al., 2022)","plainCitation":"(Bai et al., 2022)","noteIndex":0},"citationItems":[{"id":93,"uris":["http://zotero.org/users/local/U3219zZl/items/XVHWI44W"],"itemData":{"id":93,"type":"article-journal","abstract":"The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Trade","volume":"104","author":[{"family":"Bai","given":"Jie"},{"family":"Gazze","given":"Ludovica"},{"family":"Wang","given":"Yukun"}],"issued":{"date-parts":[["2022",11,14]]}}}],"schema":"https://github.com/citation-style-language/schema/raw/master/csl-citation.json"} </w:instrText>
      </w:r>
      <w:r>
        <w:rPr>
          <w:rFonts w:eastAsiaTheme="minorEastAsia"/>
        </w:rPr>
        <w:fldChar w:fldCharType="separate"/>
      </w:r>
      <w:r w:rsidRPr="009D4B87">
        <w:rPr>
          <w:rFonts w:eastAsiaTheme="minorEastAsia"/>
        </w:rPr>
        <w:t>(Bai et al., 2022)</w:t>
      </w:r>
      <w:r>
        <w:rPr>
          <w:rFonts w:eastAsiaTheme="minorEastAsia"/>
        </w:rPr>
        <w:fldChar w:fldCharType="end"/>
      </w:r>
      <w:r>
        <w:rPr>
          <w:rFonts w:eastAsiaTheme="minorEastAsia" w:hint="eastAsia"/>
        </w:rPr>
        <w:t xml:space="preserve">. </w:t>
      </w:r>
      <w:r w:rsidR="00914DA4" w:rsidRPr="00914DA4">
        <w:rPr>
          <w:rFonts w:eastAsiaTheme="minorEastAsia"/>
        </w:rPr>
        <w:t xml:space="preserve">Pollution scandals and radioactive contamination, for instance, have far-reaching consequences for collective reputation, particularly in sectors dependent on regional branding </w:t>
      </w:r>
      <w:r w:rsidR="003412D1">
        <w:rPr>
          <w:rFonts w:eastAsiaTheme="minorEastAsia" w:hint="eastAsia"/>
        </w:rPr>
        <w:t xml:space="preserve"> </w:t>
      </w:r>
      <w:r w:rsidR="003412D1">
        <w:rPr>
          <w:rFonts w:eastAsiaTheme="minorEastAsia"/>
        </w:rPr>
        <w:fldChar w:fldCharType="begin"/>
      </w:r>
      <w:r w:rsidR="003412D1">
        <w:rPr>
          <w:rFonts w:eastAsiaTheme="minorEastAsia"/>
        </w:rPr>
        <w:instrText xml:space="preserve"> ADDIN ZOTERO_ITEM CSL_CITATION {"citationID":"bsz5CZc1","properties":{"formattedCitation":"(Bachmann et al., 2023; Tajima et al., 2016)","plainCitation":"(Bachmann et al., 2023; Tajima et al., 2016)","noteIndex":0},"citationItems":[{"id":5614,"uris":["http://zotero.org/users/local/U3219zZl/items/H6XVY6PR"],"itemData":{"id":5614,"type":"article-journal","abstract":"Abstract\n            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a 34.6% reduction in their annual sales. We substantiate our interpretation that the estimates reflect a reputation spillover using data on internet search behavior and direct measures of consumer sentiment from Twitter.","container-title":"Journal of the European Economic Association","DOI":"10.1093/jeea/jvac046","ISSN":"1542-4766, 1542-4774","issue":"2","language":"en","license":"https://academic.oup.com/journals/pages/open_access/funder_policies/chorus/standard_publication_model","page":"484-525","source":"DOI.org (Crossref)","title":"Firms and Collective Reputation: a Study of the Volkswagen Emissions Scandal","title-short":"Firms and Collective Reputation","volume":"21","author":[{"family":"Bachmann","given":"Rüdiger"},{"family":"Ehrlich","given":"Gabriel"},{"family":"Fan","given":"Ying"},{"family":"Ruzic","given":"Dimitrije"},{"family":"Leard","given":"Benjamin"}],"issued":{"date-parts":[["2023",4,5]]}}},{"id":694,"uris":["http://zotero.org/users/local/U3219zZl/items/V24EQRB6"],"itemData":{"id":694,"type":"article-journal","abstract":"Since the explosion of the Fukushima Daiichi Nuclear Power Plant in March 2011, public anxiety surrounding the radioactive contamination of food and the environment has become widespread. This article examines how vegetable prices in the Tokyo Metropolitan Central Wholesale Market were affected in the wake of the nuclear accident. This study exploits the quasi-experimental condition generated by this accident to test market price changes using monthly panel data on the price of six types of fresh vegetables from each of the 47 prefectures in Japan. Our estimation results show that the prices of vegetables grown in Fukushima Prefecture decreased by 10–36% after the disaster compared with the counter-factual estimates in the absence of a perceived radiation risk. This effect has persisted even after radioactive detection tests showed negative results in subsequent years. The consumer behavior of avoiding vegetables from Fukushima and instead buying vegetables grown in other areas may explain the price gap.","container-title":"Regional Science and Urban Economics","DOI":"10.1016/j.regsciurbeco.2016.06.004","ISSN":"01660462","journalAbbreviation":"Regional Science and Urban Economics","language":"en","page":"20-30","source":"DOI.org (Crossref)","title":"How do agricultural markets respond to radiation risk? Evidence from the 2011 disaster in Japan","title-short":"How do agricultural markets respond to radiation risk?","volume":"60","author":[{"family":"Tajima","given":"Kayo"},{"family":"Yamamoto","given":"Masashi"},{"family":"Ichinose","given":"Daisuke"}],"issued":{"date-parts":[["2016",9]]}}}],"schema":"https://github.com/citation-style-language/schema/raw/master/csl-citation.json"} </w:instrText>
      </w:r>
      <w:r w:rsidR="003412D1">
        <w:rPr>
          <w:rFonts w:eastAsiaTheme="minorEastAsia"/>
        </w:rPr>
        <w:fldChar w:fldCharType="separate"/>
      </w:r>
      <w:r w:rsidR="003412D1" w:rsidRPr="009D4B87">
        <w:rPr>
          <w:rFonts w:eastAsiaTheme="minorEastAsia"/>
        </w:rPr>
        <w:t>(Bachmann et al., 2023; Tajima et al., 2016)</w:t>
      </w:r>
      <w:r w:rsidR="003412D1">
        <w:rPr>
          <w:rFonts w:eastAsiaTheme="minorEastAsia"/>
        </w:rPr>
        <w:fldChar w:fldCharType="end"/>
      </w:r>
      <w:r w:rsidR="00914DA4" w:rsidRPr="00914DA4">
        <w:rPr>
          <w:rFonts w:eastAsiaTheme="minorEastAsia"/>
        </w:rPr>
        <w:t xml:space="preserve">. In agriculture, reputational crises impose substantial costs on producers, who may face reduced </w:t>
      </w:r>
      <w:r w:rsidR="00D61186">
        <w:rPr>
          <w:rFonts w:eastAsiaTheme="minorEastAsia" w:hint="eastAsia"/>
        </w:rPr>
        <w:t>bargaining power</w:t>
      </w:r>
      <w:r w:rsidR="006F6BBA">
        <w:rPr>
          <w:rFonts w:eastAsiaTheme="minorEastAsia" w:hint="eastAsia"/>
        </w:rPr>
        <w:t xml:space="preserve"> in </w:t>
      </w:r>
      <w:r w:rsidR="00C77A66">
        <w:rPr>
          <w:rFonts w:eastAsiaTheme="minorEastAsia"/>
        </w:rPr>
        <w:t>the market</w:t>
      </w:r>
      <w:r w:rsidR="00914DA4" w:rsidRPr="00914DA4">
        <w:rPr>
          <w:rFonts w:eastAsiaTheme="minorEastAsia"/>
        </w:rPr>
        <w:t xml:space="preserve"> or lower prices despite maintaining high product quality. While extensive research has documented the benefits of collective reputation for producers, limited attention has been paid to the consequences of reputational </w:t>
      </w:r>
      <w:r w:rsidR="00ED4CB7">
        <w:rPr>
          <w:rFonts w:eastAsiaTheme="minorEastAsia" w:hint="eastAsia"/>
        </w:rPr>
        <w:t>loss</w:t>
      </w:r>
      <w:r w:rsidR="00914DA4" w:rsidRPr="00914DA4">
        <w:rPr>
          <w:rFonts w:eastAsiaTheme="minorEastAsia"/>
        </w:rPr>
        <w:t>, especially its impact on input decision</w:t>
      </w:r>
      <w:r w:rsidR="00E9667E">
        <w:rPr>
          <w:rFonts w:eastAsiaTheme="minorEastAsia" w:hint="eastAsia"/>
        </w:rPr>
        <w:t>-making</w:t>
      </w:r>
      <w:r w:rsidR="00914DA4" w:rsidRPr="00914DA4">
        <w:rPr>
          <w:rFonts w:eastAsiaTheme="minorEastAsia"/>
        </w:rPr>
        <w:t>, such as land use and the adoption of high-value-added practices.</w:t>
      </w:r>
    </w:p>
    <w:p w14:paraId="344B2A5E" w14:textId="1B14FF10" w:rsidR="00D80F72" w:rsidRDefault="00D80F72" w:rsidP="4C0EBCA6">
      <w:pPr>
        <w:ind w:firstLine="220"/>
        <w:rPr>
          <w:rFonts w:eastAsiaTheme="minorEastAsia"/>
        </w:rPr>
      </w:pPr>
      <w:r w:rsidRPr="00D80F72">
        <w:rPr>
          <w:rFonts w:eastAsiaTheme="minorEastAsia"/>
        </w:rPr>
        <w:t xml:space="preserve">Despite growing interest in collective reputation across various industries—including vehicles, </w:t>
      </w:r>
      <w:r w:rsidRPr="00D80F72">
        <w:rPr>
          <w:rFonts w:eastAsiaTheme="minorEastAsia"/>
        </w:rPr>
        <w:lastRenderedPageBreak/>
        <w:t xml:space="preserve">software, garments, and food </w:t>
      </w:r>
      <w:r w:rsidRPr="4C0EBCA6">
        <w:rPr>
          <w:rFonts w:eastAsiaTheme="minorEastAsia"/>
        </w:rPr>
        <w:fldChar w:fldCharType="begin"/>
      </w:r>
      <w:r w:rsidR="00BF2D88">
        <w:rPr>
          <w:rFonts w:eastAsiaTheme="minorEastAsia"/>
        </w:rPr>
        <w:instrText xml:space="preserve"> ADDIN ZOTERO_ITEM CSL_CITATION {"citationID":"7meEvYCj","properties":{"formattedCitation":"(Bachmann et al., 2023; Bai et al., 2022; Banerjee &amp; Duflo, 2000; Gergaud et al., 2017; Ito &amp; Kuriyama, 2017; G. Z. Jin &amp; Leslie, 2009; Koenig &amp; Poncet, 2022; Matsumoto &amp; Hoang, 2020)","plainCitation":"(Bachmann et al., 2023; Bai et al., 2022; Banerjee &amp; Duflo, 2000; Gergaud et al., 2017; Ito &amp; Kuriyama, 2017; G. Z. Jin &amp; Leslie, 2009; Koenig &amp; Poncet, 2022; Matsumoto &amp; Hoang, 2020)","noteIndex":0},"citationItems":[{"id":5614,"uris":["http://zotero.org/users/local/U3219zZl/items/H6XVY6PR"],"itemData":{"id":5614,"type":"article-journal","abstract":"Abstract\n            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a 34.6% reduction in their annual sales. We substantiate our interpretation that the estimates reflect a reputation spillover using data on internet search behavior and direct measures of consumer sentiment from Twitter.","container-title":"Journal of the European Economic Association","DOI":"10.1093/jeea/jvac046","ISSN":"1542-4766, 1542-4774","issue":"2","language":"en","license":"https://academic.oup.com/journals/pages/open_access/funder_policies/chorus/standard_publication_model","page":"484-525","source":"DOI.org (Crossref)","title":"Firms and Collective Reputation: a Study of the Volkswagen Emissions Scandal","title-short":"Firms and Collective Reputation","volume":"21","author":[{"family":"Bachmann","given":"Rüdiger"},{"family":"Ehrlich","given":"Gabriel"},{"family":"Fan","given":"Ying"},{"family":"Ruzic","given":"Dimitrije"},{"family":"Leard","given":"Benjamin"}],"issued":{"date-parts":[["2023",4,5]]}}},{"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id":5390,"uris":["http://zotero.org/users/local/U3219zZl/items/F5DQ4V4I"],"itemData":{"id":5390,"type":"article-journal","container-title":"Quarterly Journal of Economics","DOI":"10.1162/003355300554962","ISSN":"0033-5533, 1531-4650","issue":"3","journalAbbreviation":"Quarterly Journal of Economics","language":"en","page":"989-1017","source":"DOI.org (Crossref)","title":"Reputation Effects and the Limits of Contracting: A Study of the Indian Software Industry","title-short":"Reputation Effects and the Limits of Contracting","volume":"115","author":[{"family":"Banerjee","given":"Abhijit V."},{"family":"Duflo","given":"Esther"}],"issued":{"date-parts":[["2000",8]]}}},{"id":1249,"uris":["http://zotero.org/users/local/U3219zZl/items/MLGXJPDE"],"itemData":{"id":1249,"type":"article-journal","abstract":"In this paper we develop an original approach to assess the net beneﬁts associated with a generic promotion program using an application to Bordeaux wines. The beneﬁt is computed from the marginal impact of the program’s collective reputation on the individual reputation for sub-regions within Bordeaux. These different marginal impacts are estimated using detailed survey data about the image of Bordeaux wines in seven European countries. We ﬁnd positive and signiﬁcant spillover effects from the collective reputation (Bordeaux) that moreover increase with the reputation of the sub-region. These spillover effects, when signiﬁcantly positive, vary from a minimum of 5% to a maximum of 15% of additional favorable quality opinions. We then calculate a measure of the average net beneﬁts earned by producers from the regional promotion program in selected sub-regions within Bordeaux. Our results indicate that producers in some sub-regions are more likely to beneﬁt from the promotion program and suggest that the current fee structure may not be properly aligned with market conditions.","container-title":"Food Policy","DOI":"10.1016/j.foodpol.2017.07.002","ISSN":"03069192","journalAbbreviation":"Food Policy","language":"en","page":"8-16","source":"DOI.org (Crossref)","title":"Evaluating the net benefits of collective reputation: The case of Bordeaux wine","title-short":"Evaluating the net benefits of collective reputation","volume":"71","author":[{"family":"Gergaud","given":"Olivier"},{"family":"Livat","given":"Florine"},{"family":"Rickard","given":"Bradley"},{"family":"Warzynski","given":"Frederic"}],"issued":{"date-parts":[["2017",8]]}}},{"id":"KJQIraYm/7aG69qzQ","uris":["http://zotero.org/users/6671865/items/X8FLY854"],"itemData":{"id":"iuxQ6OKt/S7rVOOTb","type":"article-journal","abstract":"This article considers changes in the perception and avoidance behavior of food risks over time. In Japan, consumers’ concerns about the risks of radiation exposure via food consumption rose rapidly after the accident at the Fukushima Daiichi Nuclear Power Station in 2011. We conducted choice experiment surveys three months, seven months, and eleven months after the Fukushima accident and simulated the conditional means of willingness to pay (WTP) for avoiding radiation exposure via food consumption in each survey period. The results show that although the characteristics of changes in averting behaviors vary depending on the type of food, the heterogeneity in WTP values for avoiding food risk tends to reduce (broaden) when their magnitude decreases (increases).","container-title":"American Journal of Agricultural Economics","DOI":"10.1093/ajae/aaw078","ISSN":"0002-9092, 1467-8276","issue":"1","journalAbbreviation":"American J Agri Economics","language":"en","page":"1-18","source":"DOI.org (Crossref)","title":"Averting Behaviors of Very Small Radiation Exposure via Food Consumption after the Fukushima Nuclear Power Station Accident","volume":"99","author":[{"family":"Ito","given":"Nobuyuki"},{"family":"Kuriyama","given":"Koichi"}],"issued":{"date-parts":[["2017",1]]}}},{"id":1251,"uris":["http://zotero.org/users/local/U3219zZl/items/GZU958T9"],"itemData":{"id":1251,"type":"article-journal","abstract":"How can consumers be assured that firms will endeavor to provide good quality when quality is unobservable prior to purchase? We test the hypothesis that reputational incentives are effective at causing restaurants to maintain good hygiene quality. We find that chain affiliation provides reputational incentives and franchised units tend to free-ride on chain reputation. We also show that regional variation in the degree of repeat customers affects the strength of reputational incentives for good hygiene at both chain and nonchain restaurants. Despite these incentives, a policy intervention in the form of posted hygiene grade cards causes significant improvements in restaurant hygiene. (JEL I18, I19, L14, L83).","container-title":"American Economic Journal: Microeconomics","DOI":"10.1257/mic.1.1.237","ISSN":"1945-7669, 1945-7685","issue":"1","journalAbbreviation":"American Economic Journal: Microeconomics","language":"en","page":"237-267","source":"DOI.org (Crossref)","title":"Reputational Incentives for Restaurant Hygiene","volume":"1","author":[{"family":"Jin","given":"Ginger Zhe"},{"family":"Leslie","given":"Phillip"}],"issued":{"date-parts":[["2009",2,1]]}}},{"id":96,"uris":["http://zotero.org/users/local/U3219zZl/items/YEB3JFZV"],"itemData":{"id":96,"type":"article-journal","abstract":"This paper analyzes the effects of a major reputational shock affecting textile importers from Bangladesh. The collapse of the Rana Plaza building in April 2013 generated a surge of activism and media coverage speciﬁcally targeting the ﬁrms that sourced from the factories affected by the disaster. Using monthly ﬁrm-level import data from French Customs, we study any potential disruption in these ﬁrms’ imports from all origins, and speciﬁcally from Bangladesh. We use a difference-in-differences approach. French textile imports from Bangladesh rose continuously after the shock, and the overall imports of retailers sourcing from the Rana Plaza show no drop after the event. Our results do reveal a relative decline in Bangladeshi imports for those retailers named for sourcing from the collapsed factories. This effect is mirrored by a relative increase in these exposed ﬁrms’ imports from four particular countries, which are non-Asian and are geographically closer to France.","container-title":"Journal of International Economics","DOI":"10.1016/j.jinteco.2022.103576","ISSN":"00221996","journalAbbreviation":"Journal of International Economics","language":"en","page":"103576","source":"DOI.org (Crossref)","title":"The effects of the Rana Plaza collapse on the sourcing choices of French importers","volume":"137","author":[{"family":"Koenig","given":"Pamina"},{"family":"Poncet","given":"Sandra"}],"issued":{"date-parts":[["2022",7]]}}},{"id":82,"uris":["http://zotero.org/users/local/U3219zZl/items/TTTZZ7EI"],"itemData":{"id":82,"type":"article-journal","abstract":"Consumers have responded negatively to agricultural products originating from the Fukushima prefecture after the 2011 Fukushima Daiichi nuclear power plant incident. These consumers’ behavioural changes have caused substantial economic losses for the producers located in contaminated regions through reductions in market prices, consumption quantities and market shares. Remarkably, these losses are observed also for uncontaminated products, posing an opportunity for research in reputation damage. However, existing literature is very rare on empirical modeling of such losses. We utilise the Dixit–Stiglitz demand framework to derive a simple but eﬃcient empirical model that uses market data to quantify reputation damage. This model estimates changes in the perceived quality of a product originating in contaminated regions in relation to those products originating from other competing regions. The model also measures subsequent loss in market share for those products grown in contaminated regions. In our application to Fukushima, results suggest that consumers’ valuation of peaches from Fukushima decreased dramatically (between 22.5% and 23.6%) in the year the nuclear accident occurred, but rapidly recovered in the following years. The results also show that the degree of impact varies across wholesale markets. Fukushima farmers lost about 13.1–18.9% of sales due to reputation damage. Estimates from our proposed models deliver meaningful information in the context of policy interventions such as transfer programmes ﬁnanced by gainers to compensate reputation losses.","container-title":"Journal of Agricultural Economics","DOI":"10.1111/1477-9552.12366","ISSN":"0021-857X, 1477-9552","issue":"2","journalAbbreviation":"J Agricultural Economics","language":"en","page":"581-600","source":"DOI.org (Crossref)","title":"Economic Loss Due to Reputation Damage: A New Model and Its Application to Fu</w:instrText>
      </w:r>
      <w:r w:rsidR="00BF2D88">
        <w:rPr>
          <w:rFonts w:eastAsiaTheme="minorEastAsia" w:hint="eastAsia"/>
        </w:rPr>
        <w:instrText>kushima Peaches","title-short":"Economic Loss Due to Reputation Damage","volume":"71","author":[{"family":"Matsumoto","given":"Shigeru"},{"family":"Hoang","given":"Viet</w:instrText>
      </w:r>
      <w:r w:rsidR="00BF2D88">
        <w:rPr>
          <w:rFonts w:eastAsiaTheme="minorEastAsia" w:hint="eastAsia"/>
        </w:rPr>
        <w:instrText>‐</w:instrText>
      </w:r>
      <w:r w:rsidR="00BF2D88">
        <w:rPr>
          <w:rFonts w:eastAsiaTheme="minorEastAsia" w:hint="eastAsia"/>
        </w:rPr>
        <w:instrText>Ngu"}],"issued":{"date-parts":[["2020",6]]}}}],"schema":"https://github.com/citation-s</w:instrText>
      </w:r>
      <w:r w:rsidR="00BF2D88">
        <w:rPr>
          <w:rFonts w:eastAsiaTheme="minorEastAsia"/>
        </w:rPr>
        <w:instrText xml:space="preserve">tyle-language/schema/raw/master/csl-citation.json"} </w:instrText>
      </w:r>
      <w:r w:rsidRPr="4C0EBCA6">
        <w:rPr>
          <w:rFonts w:eastAsiaTheme="minorEastAsia"/>
        </w:rPr>
        <w:fldChar w:fldCharType="separate"/>
      </w:r>
      <w:r w:rsidRPr="00B66184">
        <w:rPr>
          <w:rFonts w:eastAsiaTheme="minorEastAsia"/>
        </w:rPr>
        <w:t>(Bachmann et al., 2023; Bai et al., 2022; Banerjee &amp; Duflo, 2000; Gergaud et al., 2017; Ito &amp; Kuriyama, 2017; G. Z. Jin &amp; Leslie, 2009; Koenig &amp; Poncet, 2022; Matsumoto &amp; Hoang, 2020)</w:t>
      </w:r>
      <w:r w:rsidRPr="4C0EBCA6">
        <w:rPr>
          <w:rFonts w:eastAsiaTheme="minorEastAsia"/>
        </w:rPr>
        <w:fldChar w:fldCharType="end"/>
      </w:r>
      <w:r w:rsidRPr="00D80F72">
        <w:rPr>
          <w:rFonts w:eastAsiaTheme="minorEastAsia"/>
        </w:rPr>
        <w:t>—empirical studies on how reputational loss affects producers' input decision</w:t>
      </w:r>
      <w:r w:rsidR="00C02FEF">
        <w:rPr>
          <w:rFonts w:eastAsiaTheme="minorEastAsia" w:hint="eastAsia"/>
        </w:rPr>
        <w:t>-making</w:t>
      </w:r>
      <w:r w:rsidRPr="00D80F72">
        <w:rPr>
          <w:rFonts w:eastAsiaTheme="minorEastAsia"/>
        </w:rPr>
        <w:t xml:space="preserve"> remain scarce. This gap stems from both limited data availability and the challenge of identifying causal </w:t>
      </w:r>
      <w:r w:rsidR="009C2755">
        <w:rPr>
          <w:rFonts w:eastAsiaTheme="minorEastAsia" w:hint="eastAsia"/>
        </w:rPr>
        <w:t>effects</w:t>
      </w:r>
      <w:r w:rsidRPr="00D80F72">
        <w:rPr>
          <w:rFonts w:eastAsiaTheme="minorEastAsia"/>
        </w:rPr>
        <w:t xml:space="preserve">. Understanding these effects is crucial because reputational shocks can undermine producers’ incentives to invest, with long-term implications for productivity and </w:t>
      </w:r>
      <w:r w:rsidR="00CC51F9">
        <w:rPr>
          <w:rFonts w:eastAsiaTheme="minorEastAsia" w:hint="eastAsia"/>
        </w:rPr>
        <w:t>resilience to reputational crises</w:t>
      </w:r>
      <w:r w:rsidRPr="00D80F72">
        <w:rPr>
          <w:rFonts w:eastAsiaTheme="minorEastAsia"/>
        </w:rPr>
        <w:t>.</w:t>
      </w:r>
    </w:p>
    <w:p w14:paraId="3A1BB422" w14:textId="1C5E9D0F" w:rsidR="00A00D20" w:rsidRDefault="00EB7EF3" w:rsidP="000B4374">
      <w:pPr>
        <w:ind w:firstLine="220"/>
        <w:rPr>
          <w:rFonts w:eastAsiaTheme="minorEastAsia"/>
        </w:rPr>
      </w:pPr>
      <w:r>
        <w:rPr>
          <w:rFonts w:eastAsiaTheme="minorEastAsia" w:hint="eastAsia"/>
        </w:rPr>
        <w:t>T</w:t>
      </w:r>
      <w:r w:rsidR="00A00D20" w:rsidRPr="00A00D20">
        <w:rPr>
          <w:rFonts w:eastAsiaTheme="minorEastAsia"/>
        </w:rPr>
        <w:t xml:space="preserve">his study addresses these gaps by leveraging the Fukushima nuclear accident of 2011 as </w:t>
      </w:r>
      <w:r w:rsidR="00A45CB6" w:rsidRPr="00A00D20">
        <w:rPr>
          <w:rFonts w:eastAsiaTheme="minorEastAsia"/>
        </w:rPr>
        <w:t>an</w:t>
      </w:r>
      <w:r w:rsidR="00A00D20" w:rsidRPr="00A00D20">
        <w:rPr>
          <w:rFonts w:eastAsiaTheme="minorEastAsia"/>
        </w:rPr>
        <w:t xml:space="preserve"> </w:t>
      </w:r>
      <w:r w:rsidR="00575346">
        <w:rPr>
          <w:rFonts w:eastAsiaTheme="minorEastAsia" w:hint="eastAsia"/>
        </w:rPr>
        <w:t>exogenous shock</w:t>
      </w:r>
      <w:r w:rsidR="003C3290">
        <w:rPr>
          <w:rFonts w:eastAsiaTheme="minorEastAsia" w:hint="eastAsia"/>
        </w:rPr>
        <w:t xml:space="preserve"> on </w:t>
      </w:r>
      <w:r w:rsidR="008758A4">
        <w:rPr>
          <w:rFonts w:eastAsiaTheme="minorEastAsia" w:hint="eastAsia"/>
        </w:rPr>
        <w:t xml:space="preserve">an </w:t>
      </w:r>
      <w:r w:rsidR="003C3290">
        <w:rPr>
          <w:rFonts w:eastAsiaTheme="minorEastAsia" w:hint="eastAsia"/>
        </w:rPr>
        <w:t>agrarian market</w:t>
      </w:r>
      <w:r w:rsidR="00A00D20" w:rsidRPr="00A00D20">
        <w:rPr>
          <w:rFonts w:eastAsiaTheme="minorEastAsia"/>
        </w:rPr>
        <w:t xml:space="preserve">. The accident triggered widespread reputational </w:t>
      </w:r>
      <w:r w:rsidR="00DA0B5E">
        <w:rPr>
          <w:rFonts w:eastAsiaTheme="minorEastAsia" w:hint="eastAsia"/>
        </w:rPr>
        <w:t>loss</w:t>
      </w:r>
      <w:r w:rsidR="00A00D20" w:rsidRPr="00A00D20">
        <w:rPr>
          <w:rFonts w:eastAsiaTheme="minorEastAsia"/>
        </w:rPr>
        <w:t xml:space="preserve"> to agricultural products from Fukushima prefecture, even in areas unaffected by contamination. Using a household-level agricultural census dataset and a difference-in-differences (DID) approach, we estimate the causal impact of reputational loss on farmers' decision-making. Our analysis focuses on agricultural output, land use, and the adoption of eco-friendly farming practices.</w:t>
      </w:r>
    </w:p>
    <w:p w14:paraId="21B05886" w14:textId="75672DE3" w:rsidR="00754B05" w:rsidRDefault="00153AB1" w:rsidP="00333555">
      <w:pPr>
        <w:ind w:firstLine="220"/>
        <w:rPr>
          <w:rFonts w:eastAsiaTheme="minorEastAsia"/>
        </w:rPr>
      </w:pPr>
      <w:r w:rsidRPr="00153AB1">
        <w:rPr>
          <w:rFonts w:eastAsiaTheme="minorEastAsia"/>
        </w:rPr>
        <w:t xml:space="preserve">Our contributions are threefold. First, we provide novel evidence of how negative externalities and reputational loss influence </w:t>
      </w:r>
      <w:r w:rsidR="00376211">
        <w:rPr>
          <w:rFonts w:eastAsiaTheme="minorEastAsia" w:hint="eastAsia"/>
        </w:rPr>
        <w:t>farmers</w:t>
      </w:r>
      <w:r w:rsidRPr="00153AB1">
        <w:rPr>
          <w:rFonts w:eastAsiaTheme="minorEastAsia"/>
        </w:rPr>
        <w:t>' input decision</w:t>
      </w:r>
      <w:r w:rsidR="00376211">
        <w:rPr>
          <w:rFonts w:eastAsiaTheme="minorEastAsia" w:hint="eastAsia"/>
        </w:rPr>
        <w:t>-making</w:t>
      </w:r>
      <w:r w:rsidRPr="00153AB1">
        <w:rPr>
          <w:rFonts w:eastAsiaTheme="minorEastAsia"/>
        </w:rPr>
        <w:t xml:space="preserve">, extending the literature that has </w:t>
      </w:r>
      <w:r w:rsidR="000E7F06" w:rsidRPr="00153AB1">
        <w:rPr>
          <w:rFonts w:eastAsiaTheme="minorEastAsia"/>
        </w:rPr>
        <w:t>focused</w:t>
      </w:r>
      <w:r w:rsidRPr="00153AB1">
        <w:rPr>
          <w:rFonts w:eastAsiaTheme="minorEastAsia"/>
        </w:rPr>
        <w:t xml:space="preserve"> on output effects and consumer preferences.</w:t>
      </w:r>
      <w:r w:rsidR="007619E8" w:rsidRPr="007619E8">
        <w:rPr>
          <w:rFonts w:ascii="ＭＳ Ｐゴシック" w:eastAsia="ＭＳ Ｐゴシック" w:hAnsi="ＭＳ Ｐゴシック" w:cs="ＭＳ Ｐゴシック"/>
          <w:kern w:val="0"/>
          <w:szCs w:val="24"/>
          <w:lang w:bidi="ar-SA"/>
        </w:rPr>
        <w:t xml:space="preserve"> </w:t>
      </w:r>
      <w:r w:rsidR="007619E8" w:rsidRPr="007619E8">
        <w:rPr>
          <w:rFonts w:eastAsiaTheme="minorEastAsia"/>
        </w:rPr>
        <w:t xml:space="preserve">Second, we demonstrate that </w:t>
      </w:r>
      <w:r w:rsidR="00612D01" w:rsidRPr="007619E8">
        <w:rPr>
          <w:rFonts w:eastAsiaTheme="minorEastAsia"/>
        </w:rPr>
        <w:t>information friction</w:t>
      </w:r>
      <w:r w:rsidR="007619E8" w:rsidRPr="007619E8">
        <w:rPr>
          <w:rFonts w:eastAsiaTheme="minorEastAsia"/>
        </w:rPr>
        <w:t xml:space="preserve"> exacerbates</w:t>
      </w:r>
      <w:r w:rsidR="00612D01">
        <w:rPr>
          <w:rFonts w:eastAsiaTheme="minorEastAsia" w:hint="eastAsia"/>
        </w:rPr>
        <w:t xml:space="preserve"> </w:t>
      </w:r>
      <w:r w:rsidR="00612D01" w:rsidRPr="007619E8">
        <w:rPr>
          <w:rFonts w:eastAsiaTheme="minorEastAsia"/>
        </w:rPr>
        <w:t>reputational</w:t>
      </w:r>
      <w:r w:rsidR="00612D01">
        <w:rPr>
          <w:rFonts w:eastAsiaTheme="minorEastAsia" w:hint="eastAsia"/>
        </w:rPr>
        <w:t xml:space="preserve"> loss</w:t>
      </w:r>
      <w:r w:rsidR="007619E8" w:rsidRPr="007619E8">
        <w:rPr>
          <w:rFonts w:eastAsiaTheme="minorEastAsia"/>
        </w:rPr>
        <w:t xml:space="preserve">, discouraging investments in high-value-added agricultural practices. </w:t>
      </w:r>
      <w:r w:rsidR="00592119">
        <w:rPr>
          <w:rFonts w:eastAsiaTheme="minorEastAsia" w:hint="eastAsia"/>
        </w:rPr>
        <w:t xml:space="preserve">It is </w:t>
      </w:r>
      <w:r w:rsidR="00592119">
        <w:rPr>
          <w:rFonts w:eastAsiaTheme="minorEastAsia"/>
        </w:rPr>
        <w:t xml:space="preserve">consistent </w:t>
      </w:r>
      <w:r w:rsidR="00592119">
        <w:rPr>
          <w:rFonts w:eastAsiaTheme="minorEastAsia" w:hint="eastAsia"/>
        </w:rPr>
        <w:t xml:space="preserve">with </w:t>
      </w:r>
      <w:r w:rsidR="001B7DC2">
        <w:rPr>
          <w:rFonts w:eastAsiaTheme="minorEastAsia" w:hint="eastAsia"/>
        </w:rPr>
        <w:t xml:space="preserve">theoretical </w:t>
      </w:r>
      <w:r w:rsidR="009A184D">
        <w:rPr>
          <w:rFonts w:eastAsiaTheme="minorEastAsia"/>
        </w:rPr>
        <w:t>understanding but</w:t>
      </w:r>
      <w:r w:rsidR="00D51DDF">
        <w:rPr>
          <w:rFonts w:eastAsiaTheme="minorEastAsia" w:hint="eastAsia"/>
        </w:rPr>
        <w:t xml:space="preserve"> provides one of the first </w:t>
      </w:r>
      <w:r w:rsidR="00EA2534">
        <w:rPr>
          <w:rFonts w:eastAsiaTheme="minorEastAsia" w:hint="eastAsia"/>
        </w:rPr>
        <w:t xml:space="preserve">empirical </w:t>
      </w:r>
      <w:r w:rsidR="00D51DDF">
        <w:rPr>
          <w:rFonts w:eastAsiaTheme="minorEastAsia" w:hint="eastAsia"/>
        </w:rPr>
        <w:t>evidence</w:t>
      </w:r>
      <w:r w:rsidR="00EA2534">
        <w:rPr>
          <w:rFonts w:eastAsiaTheme="minorEastAsia" w:hint="eastAsia"/>
        </w:rPr>
        <w:t xml:space="preserve"> </w:t>
      </w:r>
      <w:r w:rsidR="00144474">
        <w:rPr>
          <w:rFonts w:eastAsiaTheme="minorEastAsia" w:hint="eastAsia"/>
        </w:rPr>
        <w:t xml:space="preserve">showing the loss of reputational loss </w:t>
      </w:r>
      <w:r w:rsidR="00FB3DAB">
        <w:rPr>
          <w:rFonts w:eastAsiaTheme="minorEastAsia"/>
        </w:rPr>
        <w:t>reduces</w:t>
      </w:r>
      <w:r w:rsidR="00F24DBB">
        <w:rPr>
          <w:rFonts w:eastAsiaTheme="minorEastAsia" w:hint="eastAsia"/>
        </w:rPr>
        <w:t xml:space="preserve"> the farm investment</w:t>
      </w:r>
      <w:r w:rsidR="009D2D6D">
        <w:rPr>
          <w:rFonts w:eastAsiaTheme="minorEastAsia" w:hint="eastAsia"/>
        </w:rPr>
        <w:t xml:space="preserve"> to improve the quality of goods. </w:t>
      </w:r>
      <w:r w:rsidR="007619E8" w:rsidRPr="007619E8">
        <w:rPr>
          <w:rFonts w:eastAsiaTheme="minorEastAsia"/>
        </w:rPr>
        <w:t xml:space="preserve">Third, we show how market mechanisms, particularly land rental markets, play an adaptive role in mitigating the economic </w:t>
      </w:r>
      <w:r w:rsidR="007619E8" w:rsidRPr="007619E8">
        <w:rPr>
          <w:rFonts w:eastAsiaTheme="minorEastAsia"/>
        </w:rPr>
        <w:lastRenderedPageBreak/>
        <w:t xml:space="preserve">impact of reputational crises. These insights have broad implications for understanding the intersection of </w:t>
      </w:r>
      <w:r w:rsidR="009A7712">
        <w:rPr>
          <w:rFonts w:eastAsiaTheme="minorEastAsia" w:hint="eastAsia"/>
        </w:rPr>
        <w:t xml:space="preserve">reputational crises, </w:t>
      </w:r>
      <w:r w:rsidR="007619E8" w:rsidRPr="007619E8">
        <w:rPr>
          <w:rFonts w:eastAsiaTheme="minorEastAsia"/>
        </w:rPr>
        <w:t>environmental externalities</w:t>
      </w:r>
      <w:r w:rsidR="009A7712">
        <w:rPr>
          <w:rFonts w:eastAsiaTheme="minorEastAsia" w:hint="eastAsia"/>
        </w:rPr>
        <w:t>,</w:t>
      </w:r>
      <w:r w:rsidR="007619E8" w:rsidRPr="007619E8">
        <w:rPr>
          <w:rFonts w:eastAsiaTheme="minorEastAsia"/>
        </w:rPr>
        <w:t xml:space="preserve"> and agricultural polic</w:t>
      </w:r>
      <w:r w:rsidR="008B5657">
        <w:rPr>
          <w:rFonts w:eastAsiaTheme="minorEastAsia" w:hint="eastAsia"/>
        </w:rPr>
        <w:t>ies</w:t>
      </w:r>
      <w:r w:rsidR="007619E8" w:rsidRPr="007619E8">
        <w:rPr>
          <w:rFonts w:eastAsiaTheme="minorEastAsia"/>
        </w:rPr>
        <w:t>.</w:t>
      </w:r>
    </w:p>
    <w:p w14:paraId="65647459" w14:textId="07DCD326" w:rsidR="00A710CD" w:rsidRPr="002D3359" w:rsidRDefault="003C1B9D" w:rsidP="4C0EBCA6">
      <w:pPr>
        <w:ind w:firstLine="220"/>
        <w:rPr>
          <w:rFonts w:eastAsiaTheme="minorEastAsia"/>
          <w:color w:val="FF0000"/>
        </w:rPr>
      </w:pPr>
      <w:r w:rsidRPr="003C1B9D">
        <w:rPr>
          <w:rFonts w:eastAsiaTheme="minorEastAsia"/>
        </w:rPr>
        <w:t>The remainder of the paper is organized as follows. Section 2 outlines the background of the Japanese rice market and the Fukushima nuclear accident. Section 3 describes the data and variables, while Section 4 details the econometric framework and results. Section 5 concludes with policy implications and directions for future research.</w:t>
      </w:r>
    </w:p>
    <w:p w14:paraId="6C0F8BE0" w14:textId="4F4DA8A7" w:rsidR="00C643AD" w:rsidRDefault="00C643AD" w:rsidP="00754B05">
      <w:pPr>
        <w:pStyle w:val="Section"/>
        <w:rPr>
          <w:rFonts w:eastAsiaTheme="minorEastAsia"/>
        </w:rPr>
      </w:pPr>
      <w:r w:rsidRPr="009F17BF">
        <w:rPr>
          <w:rFonts w:eastAsiaTheme="minorEastAsia" w:hint="eastAsia"/>
        </w:rPr>
        <w:t>B</w:t>
      </w:r>
      <w:r w:rsidRPr="009F17BF">
        <w:rPr>
          <w:rFonts w:eastAsiaTheme="minorEastAsia"/>
        </w:rPr>
        <w:t xml:space="preserve">ackground </w:t>
      </w:r>
      <w:r w:rsidR="00887C13">
        <w:rPr>
          <w:rFonts w:eastAsiaTheme="minorEastAsia"/>
        </w:rPr>
        <w:t xml:space="preserve">on </w:t>
      </w:r>
      <w:r w:rsidR="00F4002C">
        <w:rPr>
          <w:rFonts w:eastAsiaTheme="minorEastAsia"/>
        </w:rPr>
        <w:t xml:space="preserve">the </w:t>
      </w:r>
      <w:r w:rsidR="006A2453">
        <w:rPr>
          <w:rFonts w:eastAsiaTheme="minorEastAsia"/>
        </w:rPr>
        <w:t>ri</w:t>
      </w:r>
      <w:r w:rsidR="00520BEE">
        <w:rPr>
          <w:rFonts w:eastAsiaTheme="minorEastAsia"/>
        </w:rPr>
        <w:t xml:space="preserve">ce market </w:t>
      </w:r>
      <w:r w:rsidR="00887C13">
        <w:rPr>
          <w:rFonts w:eastAsiaTheme="minorEastAsia"/>
        </w:rPr>
        <w:t xml:space="preserve">in Japan </w:t>
      </w:r>
      <w:r w:rsidR="00520BEE">
        <w:rPr>
          <w:rFonts w:eastAsiaTheme="minorEastAsia"/>
        </w:rPr>
        <w:t xml:space="preserve">and </w:t>
      </w:r>
      <w:r w:rsidR="00F4002C">
        <w:rPr>
          <w:rFonts w:eastAsiaTheme="minorEastAsia"/>
        </w:rPr>
        <w:t xml:space="preserve">the </w:t>
      </w:r>
      <w:r w:rsidR="00520BEE">
        <w:rPr>
          <w:rFonts w:eastAsiaTheme="minorEastAsia"/>
        </w:rPr>
        <w:t>Fukushima n</w:t>
      </w:r>
      <w:r w:rsidR="006A2453">
        <w:rPr>
          <w:rFonts w:eastAsiaTheme="minorEastAsia"/>
        </w:rPr>
        <w:t>uclear accident</w:t>
      </w:r>
    </w:p>
    <w:p w14:paraId="0E6260A1" w14:textId="792F65BF" w:rsidR="00894221" w:rsidRDefault="009F71E6" w:rsidP="00894221">
      <w:pPr>
        <w:pStyle w:val="subsec2"/>
        <w:rPr>
          <w:rFonts w:eastAsiaTheme="minorEastAsia"/>
        </w:rPr>
      </w:pPr>
      <w:r>
        <w:rPr>
          <w:rFonts w:eastAsiaTheme="minorEastAsia" w:hint="eastAsia"/>
        </w:rPr>
        <w:t>R</w:t>
      </w:r>
      <w:r>
        <w:rPr>
          <w:rFonts w:eastAsiaTheme="minorEastAsia"/>
        </w:rPr>
        <w:t xml:space="preserve">ice </w:t>
      </w:r>
      <w:r w:rsidR="00D33F0C">
        <w:rPr>
          <w:rFonts w:eastAsiaTheme="minorEastAsia" w:hint="eastAsia"/>
        </w:rPr>
        <w:t>production</w:t>
      </w:r>
      <w:r>
        <w:rPr>
          <w:rFonts w:eastAsiaTheme="minorEastAsia"/>
        </w:rPr>
        <w:t xml:space="preserve"> in Japan</w:t>
      </w:r>
    </w:p>
    <w:p w14:paraId="0305507C" w14:textId="77777777" w:rsidR="000E179A" w:rsidRPr="00E97F61" w:rsidRDefault="00334C79" w:rsidP="000E179A">
      <w:pPr>
        <w:ind w:firstLine="220"/>
        <w:rPr>
          <w:ins w:id="33" w:author="松浦　正典" w:date="2025-03-02T17:48:00Z" w16du:dateUtc="2025-03-02T08:48:00Z"/>
          <w:rFonts w:eastAsiaTheme="minorEastAsia"/>
        </w:rPr>
      </w:pPr>
      <w:r>
        <w:rPr>
          <w:rFonts w:eastAsiaTheme="minorEastAsia" w:hint="eastAsia"/>
        </w:rPr>
        <w:t xml:space="preserve">Rice </w:t>
      </w:r>
      <w:r w:rsidR="003F18AE">
        <w:rPr>
          <w:rFonts w:eastAsiaTheme="minorEastAsia" w:hint="eastAsia"/>
        </w:rPr>
        <w:t>is the most consumed stable crop in Japan</w:t>
      </w:r>
      <w:r w:rsidR="00E12867">
        <w:rPr>
          <w:rFonts w:eastAsiaTheme="minorEastAsia" w:hint="eastAsia"/>
        </w:rPr>
        <w:t>,</w:t>
      </w:r>
      <w:r w:rsidR="003F18AE">
        <w:rPr>
          <w:rFonts w:eastAsiaTheme="minorEastAsia" w:hint="eastAsia"/>
        </w:rPr>
        <w:t xml:space="preserve"> and </w:t>
      </w:r>
      <w:r w:rsidR="007E58DF">
        <w:rPr>
          <w:rFonts w:eastAsiaTheme="minorEastAsia" w:hint="eastAsia"/>
        </w:rPr>
        <w:t xml:space="preserve">northeast part of Japan </w:t>
      </w:r>
      <w:r w:rsidR="007649B0">
        <w:rPr>
          <w:rFonts w:eastAsiaTheme="minorEastAsia" w:hint="eastAsia"/>
        </w:rPr>
        <w:t xml:space="preserve">is a main area of rice </w:t>
      </w:r>
      <w:r w:rsidR="007649B0">
        <w:rPr>
          <w:rFonts w:eastAsiaTheme="minorEastAsia"/>
        </w:rPr>
        <w:t>production</w:t>
      </w:r>
      <w:r w:rsidR="007649B0">
        <w:rPr>
          <w:rFonts w:eastAsiaTheme="minorEastAsia" w:hint="eastAsia"/>
        </w:rPr>
        <w:t xml:space="preserve">. </w:t>
      </w:r>
      <w:r w:rsidR="00754B05" w:rsidRPr="00362636">
        <w:rPr>
          <w:rFonts w:eastAsiaTheme="minorEastAsia"/>
        </w:rPr>
        <w:t xml:space="preserve">In Japan, one of the most famous rice brands is </w:t>
      </w:r>
      <w:r w:rsidR="00754B05" w:rsidRPr="00362636">
        <w:rPr>
          <w:rFonts w:eastAsiaTheme="minorEastAsia"/>
          <w:i/>
          <w:iCs/>
        </w:rPr>
        <w:t>Koshihikari</w:t>
      </w:r>
      <w:r w:rsidR="00754B05" w:rsidRPr="00362636">
        <w:rPr>
          <w:rFonts w:eastAsiaTheme="minorEastAsia"/>
        </w:rPr>
        <w:t xml:space="preserve">. </w:t>
      </w:r>
      <w:r w:rsidR="00735B7D" w:rsidRPr="004C1327">
        <w:rPr>
          <w:rFonts w:eastAsiaTheme="minorEastAsia" w:hint="eastAsia"/>
          <w:i/>
          <w:iCs/>
        </w:rPr>
        <w:t>Koshihikari</w:t>
      </w:r>
      <w:r w:rsidR="00735B7D">
        <w:rPr>
          <w:rFonts w:eastAsiaTheme="minorEastAsia" w:hint="eastAsia"/>
        </w:rPr>
        <w:t xml:space="preserve"> </w:t>
      </w:r>
      <w:r w:rsidR="00C72BD2">
        <w:rPr>
          <w:rFonts w:eastAsiaTheme="minorEastAsia" w:hint="eastAsia"/>
        </w:rPr>
        <w:t xml:space="preserve">has </w:t>
      </w:r>
      <w:r w:rsidR="00446D6D">
        <w:rPr>
          <w:rFonts w:eastAsiaTheme="minorEastAsia"/>
        </w:rPr>
        <w:t>various local brands</w:t>
      </w:r>
      <w:r w:rsidR="00C72BD2">
        <w:rPr>
          <w:rFonts w:eastAsiaTheme="minorEastAsia" w:hint="eastAsia"/>
        </w:rPr>
        <w:t xml:space="preserve"> across the country</w:t>
      </w:r>
      <w:r w:rsidR="00735B7D">
        <w:rPr>
          <w:rFonts w:eastAsiaTheme="minorEastAsia" w:hint="eastAsia"/>
        </w:rPr>
        <w:t>.</w:t>
      </w:r>
      <w:r w:rsidR="001F77FD">
        <w:rPr>
          <w:rFonts w:eastAsiaTheme="minorEastAsia" w:hint="eastAsia"/>
        </w:rPr>
        <w:t xml:space="preserve"> For example, if </w:t>
      </w:r>
      <w:r w:rsidR="001F77FD" w:rsidRPr="00C320A5">
        <w:rPr>
          <w:rFonts w:eastAsiaTheme="minorEastAsia" w:hint="eastAsia"/>
          <w:i/>
          <w:iCs/>
        </w:rPr>
        <w:t>Koshihikari</w:t>
      </w:r>
      <w:r w:rsidR="001F77FD">
        <w:rPr>
          <w:rFonts w:eastAsiaTheme="minorEastAsia" w:hint="eastAsia"/>
        </w:rPr>
        <w:t xml:space="preserve"> is cultivated in a part of Nii</w:t>
      </w:r>
      <w:r w:rsidR="00DC07AC">
        <w:rPr>
          <w:rFonts w:eastAsiaTheme="minorEastAsia" w:hint="eastAsia"/>
        </w:rPr>
        <w:t>gat</w:t>
      </w:r>
      <w:r w:rsidR="001F77FD">
        <w:rPr>
          <w:rFonts w:eastAsiaTheme="minorEastAsia" w:hint="eastAsia"/>
        </w:rPr>
        <w:t>a</w:t>
      </w:r>
      <w:r w:rsidR="00DB740D">
        <w:rPr>
          <w:rFonts w:eastAsiaTheme="minorEastAsia" w:hint="eastAsia"/>
        </w:rPr>
        <w:t xml:space="preserve"> prefecture</w:t>
      </w:r>
      <w:r w:rsidR="001F77FD">
        <w:rPr>
          <w:rFonts w:eastAsiaTheme="minorEastAsia" w:hint="eastAsia"/>
        </w:rPr>
        <w:t xml:space="preserve">, it </w:t>
      </w:r>
      <w:r w:rsidR="007937D7">
        <w:rPr>
          <w:rFonts w:eastAsiaTheme="minorEastAsia" w:hint="eastAsia"/>
        </w:rPr>
        <w:t>is considered as</w:t>
      </w:r>
      <w:r w:rsidR="001F77FD">
        <w:rPr>
          <w:rFonts w:eastAsiaTheme="minorEastAsia" w:hint="eastAsia"/>
        </w:rPr>
        <w:t xml:space="preserve"> </w:t>
      </w:r>
      <w:r w:rsidR="001F77FD">
        <w:rPr>
          <w:rFonts w:eastAsiaTheme="minorEastAsia"/>
        </w:rPr>
        <w:t>“</w:t>
      </w:r>
      <w:r w:rsidR="001F77FD" w:rsidRPr="004C1327">
        <w:rPr>
          <w:rFonts w:eastAsiaTheme="minorEastAsia" w:hint="eastAsia"/>
          <w:i/>
          <w:iCs/>
        </w:rPr>
        <w:t>Uonuma Koshihikari</w:t>
      </w:r>
      <w:r w:rsidR="001F77FD">
        <w:rPr>
          <w:rFonts w:eastAsiaTheme="minorEastAsia"/>
        </w:rPr>
        <w:t>”</w:t>
      </w:r>
      <w:r w:rsidR="001F77FD">
        <w:rPr>
          <w:rFonts w:eastAsiaTheme="minorEastAsia" w:hint="eastAsia"/>
        </w:rPr>
        <w:t xml:space="preserve"> while it is called as </w:t>
      </w:r>
      <w:r w:rsidR="001F77FD">
        <w:rPr>
          <w:rFonts w:eastAsiaTheme="minorEastAsia"/>
        </w:rPr>
        <w:t>“</w:t>
      </w:r>
      <w:r w:rsidR="001F77FD" w:rsidRPr="004C1327">
        <w:rPr>
          <w:rFonts w:eastAsiaTheme="minorEastAsia" w:hint="eastAsia"/>
          <w:i/>
          <w:iCs/>
        </w:rPr>
        <w:t>Aizu Koshihikari</w:t>
      </w:r>
      <w:r w:rsidR="001F77FD">
        <w:rPr>
          <w:rFonts w:eastAsiaTheme="minorEastAsia"/>
        </w:rPr>
        <w:t>”</w:t>
      </w:r>
      <w:r w:rsidR="00DB740D">
        <w:rPr>
          <w:rFonts w:eastAsiaTheme="minorEastAsia" w:hint="eastAsia"/>
        </w:rPr>
        <w:t xml:space="preserve"> </w:t>
      </w:r>
      <w:r w:rsidR="00055B55">
        <w:rPr>
          <w:rFonts w:eastAsiaTheme="minorEastAsia" w:hint="eastAsia"/>
        </w:rPr>
        <w:t>if</w:t>
      </w:r>
      <w:r w:rsidR="00DB740D">
        <w:rPr>
          <w:rFonts w:eastAsiaTheme="minorEastAsia" w:hint="eastAsia"/>
        </w:rPr>
        <w:t xml:space="preserve"> it is cultivated in </w:t>
      </w:r>
      <w:r w:rsidR="00962F53">
        <w:rPr>
          <w:rFonts w:eastAsiaTheme="minorEastAsia"/>
        </w:rPr>
        <w:t xml:space="preserve">the </w:t>
      </w:r>
      <w:r w:rsidR="00DB740D">
        <w:rPr>
          <w:rFonts w:eastAsiaTheme="minorEastAsia" w:hint="eastAsia"/>
        </w:rPr>
        <w:t>western part of Fukushima prefecture.</w:t>
      </w:r>
      <w:ins w:id="34" w:author="松浦　正典" w:date="2025-03-02T17:48:00Z" w16du:dateUtc="2025-03-02T08:48:00Z">
        <w:r w:rsidR="000E179A">
          <w:rPr>
            <w:rFonts w:eastAsiaTheme="minorEastAsia" w:hint="eastAsia"/>
          </w:rPr>
          <w:t xml:space="preserve"> In terms of the amount of rice production, Niigata prefecture, located next to Fukushima, is the most producing prefecture in Japan, and Fukushima is placed at the 4</w:t>
        </w:r>
        <w:r w:rsidR="000E179A" w:rsidRPr="00C96FB4">
          <w:rPr>
            <w:rFonts w:eastAsiaTheme="minorEastAsia" w:hint="eastAsia"/>
            <w:vertAlign w:val="superscript"/>
          </w:rPr>
          <w:t>th</w:t>
        </w:r>
        <w:r w:rsidR="000E179A">
          <w:rPr>
            <w:rFonts w:eastAsiaTheme="minorEastAsia" w:hint="eastAsia"/>
          </w:rPr>
          <w:t xml:space="preserve"> place.</w:t>
        </w:r>
      </w:ins>
    </w:p>
    <w:p w14:paraId="5032B33F" w14:textId="7DED596B" w:rsidR="004A096E" w:rsidRPr="00E97F61" w:rsidDel="000E179A" w:rsidRDefault="0069110A" w:rsidP="00754B05">
      <w:pPr>
        <w:ind w:firstLine="220"/>
        <w:rPr>
          <w:del w:id="35" w:author="松浦　正典" w:date="2025-03-02T17:48:00Z" w16du:dateUtc="2025-03-02T08:48:00Z"/>
          <w:rFonts w:eastAsiaTheme="minorEastAsia"/>
        </w:rPr>
      </w:pPr>
      <w:del w:id="36" w:author="松浦　正典" w:date="2025-03-02T17:48:00Z" w16du:dateUtc="2025-03-02T08:48:00Z">
        <w:r w:rsidDel="000E179A">
          <w:rPr>
            <w:rFonts w:eastAsiaTheme="minorEastAsia" w:hint="eastAsia"/>
          </w:rPr>
          <w:delText xml:space="preserve"> </w:delText>
        </w:r>
        <w:r w:rsidR="00B36D83" w:rsidDel="000E179A">
          <w:rPr>
            <w:rFonts w:eastAsiaTheme="minorEastAsia" w:hint="eastAsia"/>
          </w:rPr>
          <w:delText xml:space="preserve">In terms the amount of rice production, </w:delText>
        </w:r>
        <w:r w:rsidR="00E97F61" w:rsidDel="000E179A">
          <w:rPr>
            <w:rFonts w:eastAsiaTheme="minorEastAsia" w:hint="eastAsia"/>
          </w:rPr>
          <w:delText xml:space="preserve">Niigata prefecture is the most producing prefecture in Japan, and Fukushima is placed at </w:delText>
        </w:r>
        <w:r w:rsidR="001E6424" w:rsidDel="000E179A">
          <w:rPr>
            <w:rFonts w:eastAsiaTheme="minorEastAsia" w:hint="eastAsia"/>
          </w:rPr>
          <w:delText xml:space="preserve">the </w:delText>
        </w:r>
        <w:r w:rsidR="00C96FB4" w:rsidDel="000E179A">
          <w:rPr>
            <w:rFonts w:eastAsiaTheme="minorEastAsia" w:hint="eastAsia"/>
          </w:rPr>
          <w:delText>4</w:delText>
        </w:r>
        <w:r w:rsidR="00C96FB4" w:rsidRPr="00C96FB4" w:rsidDel="000E179A">
          <w:rPr>
            <w:rFonts w:eastAsiaTheme="minorEastAsia" w:hint="eastAsia"/>
            <w:vertAlign w:val="superscript"/>
          </w:rPr>
          <w:delText>th</w:delText>
        </w:r>
        <w:r w:rsidR="00C96FB4" w:rsidDel="000E179A">
          <w:rPr>
            <w:rFonts w:eastAsiaTheme="minorEastAsia" w:hint="eastAsia"/>
          </w:rPr>
          <w:delText xml:space="preserve"> place</w:delText>
        </w:r>
        <w:r w:rsidR="00E97F61" w:rsidDel="000E179A">
          <w:rPr>
            <w:rFonts w:eastAsiaTheme="minorEastAsia" w:hint="eastAsia"/>
          </w:rPr>
          <w:delText>.</w:delText>
        </w:r>
      </w:del>
    </w:p>
    <w:p w14:paraId="47984A2C" w14:textId="5EE0DD1A" w:rsidR="00754B05" w:rsidRPr="0069110A" w:rsidRDefault="00417967" w:rsidP="00C704B0">
      <w:pPr>
        <w:ind w:firstLine="220"/>
        <w:rPr>
          <w:rFonts w:eastAsiaTheme="minorEastAsia"/>
        </w:rPr>
      </w:pPr>
      <w:ins w:id="37" w:author="松浦　正典" w:date="2025-03-03T01:19:00Z" w16du:dateUtc="2025-03-02T16:19:00Z">
        <w:r w:rsidRPr="00417967">
          <w:rPr>
            <w:rFonts w:eastAsiaTheme="minorEastAsia"/>
          </w:rPr>
          <w:t xml:space="preserve">During the 2000s, the gap in rice production between Fukushima Prefecture and Niigata Prefecture gradually narrowed. However, after 2011, this gap widened </w:t>
        </w:r>
      </w:ins>
      <w:ins w:id="38" w:author="松浦　正典" w:date="2025-03-03T01:20:00Z" w16du:dateUtc="2025-03-02T16:20:00Z">
        <w:r w:rsidR="00C3245F">
          <w:rPr>
            <w:rFonts w:eastAsiaTheme="minorEastAsia" w:hint="eastAsia"/>
          </w:rPr>
          <w:t>substantially</w:t>
        </w:r>
      </w:ins>
      <w:del w:id="39" w:author="松浦　正典" w:date="2025-03-02T17:48:00Z" w16du:dateUtc="2025-03-02T08:48:00Z">
        <w:r w:rsidR="00DC140B" w:rsidDel="00C227C1">
          <w:rPr>
            <w:rFonts w:eastAsiaTheme="minorEastAsia" w:hint="eastAsia"/>
          </w:rPr>
          <w:delText xml:space="preserve">In Japan, the general trend </w:delText>
        </w:r>
        <w:r w:rsidR="00ED0E0A" w:rsidDel="00C227C1">
          <w:rPr>
            <w:rFonts w:eastAsiaTheme="minorEastAsia" w:hint="eastAsia"/>
          </w:rPr>
          <w:delText>in</w:delText>
        </w:r>
        <w:r w:rsidR="00DC140B" w:rsidDel="00C227C1">
          <w:rPr>
            <w:rFonts w:eastAsiaTheme="minorEastAsia" w:hint="eastAsia"/>
          </w:rPr>
          <w:delText xml:space="preserve"> </w:delText>
        </w:r>
        <w:r w:rsidR="000A7DFD" w:rsidDel="00C227C1">
          <w:rPr>
            <w:rFonts w:eastAsiaTheme="minorEastAsia" w:hint="eastAsia"/>
          </w:rPr>
          <w:delText xml:space="preserve">rice production </w:delText>
        </w:r>
        <w:r w:rsidR="00DC140B" w:rsidDel="00C227C1">
          <w:rPr>
            <w:rFonts w:eastAsiaTheme="minorEastAsia" w:hint="eastAsia"/>
          </w:rPr>
          <w:delText>shows the decline of the production</w:delText>
        </w:r>
        <w:r w:rsidR="004A06ED" w:rsidDel="00C227C1">
          <w:rPr>
            <w:rFonts w:eastAsiaTheme="minorEastAsia" w:hint="eastAsia"/>
          </w:rPr>
          <w:delText>. Niigata and Fukushima prefectures are</w:delText>
        </w:r>
        <w:r w:rsidR="00855041" w:rsidDel="00C227C1">
          <w:rPr>
            <w:rFonts w:eastAsiaTheme="minorEastAsia" w:hint="eastAsia"/>
          </w:rPr>
          <w:delText xml:space="preserve"> </w:delText>
        </w:r>
        <w:r w:rsidR="00ED0E0A" w:rsidDel="00C227C1">
          <w:rPr>
            <w:rFonts w:eastAsiaTheme="minorEastAsia" w:hint="eastAsia"/>
          </w:rPr>
          <w:delText>no</w:delText>
        </w:r>
        <w:r w:rsidR="00855041" w:rsidRPr="001719FF" w:rsidDel="00C227C1">
          <w:rPr>
            <w:rFonts w:eastAsiaTheme="minorEastAsia" w:hint="eastAsia"/>
          </w:rPr>
          <w:delText xml:space="preserve"> </w:delText>
        </w:r>
        <w:r w:rsidR="004A06ED" w:rsidRPr="001719FF" w:rsidDel="00C227C1">
          <w:rPr>
            <w:rFonts w:eastAsiaTheme="minorEastAsia" w:hint="eastAsia"/>
          </w:rPr>
          <w:delText xml:space="preserve">exception. However, </w:delText>
        </w:r>
        <w:r w:rsidR="000A7DFD" w:rsidRPr="001719FF" w:rsidDel="00C227C1">
          <w:rPr>
            <w:rFonts w:eastAsiaTheme="minorEastAsia" w:hint="eastAsia"/>
          </w:rPr>
          <w:delText xml:space="preserve">the production value of Niigata prefecture in 2011 slightly increased from </w:delText>
        </w:r>
        <w:r w:rsidR="00CD10DE" w:rsidRPr="001719FF" w:rsidDel="00C227C1">
          <w:rPr>
            <w:rFonts w:eastAsiaTheme="minorEastAsia"/>
          </w:rPr>
          <w:delText>production</w:delText>
        </w:r>
        <w:r w:rsidR="000A7DFD" w:rsidRPr="001719FF" w:rsidDel="00C227C1">
          <w:rPr>
            <w:rFonts w:eastAsiaTheme="minorEastAsia" w:hint="eastAsia"/>
          </w:rPr>
          <w:delText xml:space="preserve"> in 2010 while the value of Fukushima prefecture after the accident in 2011</w:delText>
        </w:r>
      </w:del>
      <w:r w:rsidR="00F3386B" w:rsidRPr="001719FF">
        <w:rPr>
          <w:rFonts w:eastAsiaTheme="minorEastAsia" w:hint="eastAsia"/>
        </w:rPr>
        <w:t xml:space="preserve"> (Figure A1)</w:t>
      </w:r>
      <w:r w:rsidR="000A7DFD" w:rsidRPr="001719FF">
        <w:rPr>
          <w:rFonts w:eastAsiaTheme="minorEastAsia" w:hint="eastAsia"/>
        </w:rPr>
        <w:t>.</w:t>
      </w:r>
      <w:r w:rsidR="00331319" w:rsidRPr="001719FF">
        <w:rPr>
          <w:rFonts w:eastAsiaTheme="minorEastAsia" w:hint="eastAsia"/>
        </w:rPr>
        <w:t xml:space="preserve"> </w:t>
      </w:r>
      <w:ins w:id="40" w:author="松浦　正典" w:date="2025-03-02T17:48:00Z" w16du:dateUtc="2025-03-02T08:48:00Z">
        <w:r w:rsidR="004A0430" w:rsidRPr="001719FF">
          <w:rPr>
            <w:rFonts w:eastAsiaTheme="minorEastAsia" w:hint="eastAsia"/>
          </w:rPr>
          <w:t>It indicates that agriculture in Fukushima</w:t>
        </w:r>
        <w:r w:rsidR="004A0430">
          <w:rPr>
            <w:rFonts w:eastAsiaTheme="minorEastAsia" w:hint="eastAsia"/>
          </w:rPr>
          <w:t xml:space="preserve"> in 2011</w:t>
        </w:r>
        <w:r w:rsidR="004A0430" w:rsidRPr="001719FF">
          <w:rPr>
            <w:rFonts w:eastAsiaTheme="minorEastAsia" w:hint="eastAsia"/>
          </w:rPr>
          <w:t xml:space="preserve"> </w:t>
        </w:r>
        <w:r w:rsidR="004A0430">
          <w:rPr>
            <w:rFonts w:eastAsiaTheme="minorEastAsia" w:hint="eastAsia"/>
          </w:rPr>
          <w:t>was</w:t>
        </w:r>
        <w:r w:rsidR="004A0430" w:rsidRPr="001719FF">
          <w:rPr>
            <w:rFonts w:eastAsiaTheme="minorEastAsia" w:hint="eastAsia"/>
          </w:rPr>
          <w:t xml:space="preserve"> affected by many ways </w:t>
        </w:r>
      </w:ins>
      <w:ins w:id="41" w:author="松浦　正典" w:date="2025-03-02T17:49:00Z" w16du:dateUtc="2025-03-02T08:49:00Z">
        <w:r w:rsidR="00C704B0" w:rsidRPr="001719FF">
          <w:rPr>
            <w:rFonts w:eastAsiaTheme="minorEastAsia"/>
          </w:rPr>
          <w:t>of</w:t>
        </w:r>
        <w:r w:rsidR="00C704B0">
          <w:rPr>
            <w:rFonts w:eastAsiaTheme="minorEastAsia"/>
          </w:rPr>
          <w:t xml:space="preserve"> </w:t>
        </w:r>
        <w:r w:rsidR="00C704B0" w:rsidRPr="001719FF">
          <w:rPr>
            <w:rFonts w:eastAsiaTheme="minorEastAsia"/>
          </w:rPr>
          <w:t>such</w:t>
        </w:r>
      </w:ins>
      <w:ins w:id="42" w:author="松浦　正典" w:date="2025-03-02T17:48:00Z" w16du:dateUtc="2025-03-02T08:48:00Z">
        <w:r w:rsidR="004A0430" w:rsidRPr="001719FF">
          <w:rPr>
            <w:rFonts w:eastAsiaTheme="minorEastAsia" w:hint="eastAsia"/>
          </w:rPr>
          <w:t xml:space="preserve"> as the earthquake, tsunam</w:t>
        </w:r>
        <w:r w:rsidR="004A0430">
          <w:rPr>
            <w:rFonts w:eastAsiaTheme="minorEastAsia" w:hint="eastAsia"/>
          </w:rPr>
          <w:t xml:space="preserve">i, and the Fukushima nuclear accident. On account of these two aspects, it is reasonable to choose farms in </w:t>
        </w:r>
        <w:r w:rsidR="004A0430">
          <w:rPr>
            <w:rFonts w:eastAsiaTheme="minorEastAsia" w:hint="eastAsia"/>
          </w:rPr>
          <w:lastRenderedPageBreak/>
          <w:t>Fukushima prefecture and Niigata prefecture as a sample to determine the reputational quantitative loss by the accident in Japanese agriculture.</w:t>
        </w:r>
      </w:ins>
      <w:del w:id="43" w:author="松浦　正典" w:date="2025-03-02T17:48:00Z" w16du:dateUtc="2025-03-02T08:48:00Z">
        <w:r w:rsidR="00331319" w:rsidRPr="001719FF" w:rsidDel="004A0430">
          <w:rPr>
            <w:rFonts w:eastAsiaTheme="minorEastAsia" w:hint="eastAsia"/>
          </w:rPr>
          <w:delText xml:space="preserve">It indicates that </w:delText>
        </w:r>
        <w:r w:rsidR="00F06FC8" w:rsidRPr="001719FF" w:rsidDel="004A0430">
          <w:rPr>
            <w:rFonts w:eastAsiaTheme="minorEastAsia" w:hint="eastAsia"/>
          </w:rPr>
          <w:delText xml:space="preserve">agriculture in </w:delText>
        </w:r>
        <w:r w:rsidR="00D40385" w:rsidRPr="001719FF" w:rsidDel="004A0430">
          <w:rPr>
            <w:rFonts w:eastAsiaTheme="minorEastAsia" w:hint="eastAsia"/>
          </w:rPr>
          <w:delText>Fukushima is affected by many ways of 2011 such as the earthquake, tsunam</w:delText>
        </w:r>
        <w:r w:rsidR="00D40385" w:rsidDel="004A0430">
          <w:rPr>
            <w:rFonts w:eastAsiaTheme="minorEastAsia" w:hint="eastAsia"/>
          </w:rPr>
          <w:delText>i, and the Fukushima nuclear accident.</w:delText>
        </w:r>
        <w:r w:rsidR="001C5CD6" w:rsidDel="004A0430">
          <w:rPr>
            <w:rFonts w:eastAsiaTheme="minorEastAsia" w:hint="eastAsia"/>
          </w:rPr>
          <w:delText xml:space="preserve"> </w:delText>
        </w:r>
        <w:r w:rsidR="002618F0" w:rsidDel="004A0430">
          <w:rPr>
            <w:rFonts w:eastAsiaTheme="minorEastAsia" w:hint="eastAsia"/>
          </w:rPr>
          <w:delText xml:space="preserve">On account of </w:delText>
        </w:r>
        <w:r w:rsidR="00001F44" w:rsidDel="004A0430">
          <w:rPr>
            <w:rFonts w:eastAsiaTheme="minorEastAsia" w:hint="eastAsia"/>
          </w:rPr>
          <w:delText xml:space="preserve">, </w:delText>
        </w:r>
        <w:r w:rsidR="00015BB6" w:rsidDel="004A0430">
          <w:rPr>
            <w:rFonts w:eastAsiaTheme="minorEastAsia" w:hint="eastAsia"/>
          </w:rPr>
          <w:delText xml:space="preserve">it is reasonable to choose </w:delText>
        </w:r>
        <w:r w:rsidR="009B45C0" w:rsidDel="004A0430">
          <w:rPr>
            <w:rFonts w:eastAsiaTheme="minorEastAsia" w:hint="eastAsia"/>
          </w:rPr>
          <w:delText xml:space="preserve">farms in </w:delText>
        </w:r>
        <w:r w:rsidR="00015BB6" w:rsidDel="004A0430">
          <w:rPr>
            <w:rFonts w:eastAsiaTheme="minorEastAsia" w:hint="eastAsia"/>
          </w:rPr>
          <w:delText>Fukushima prefecture and Niigata</w:delText>
        </w:r>
        <w:r w:rsidR="00D16012" w:rsidDel="004A0430">
          <w:rPr>
            <w:rFonts w:eastAsiaTheme="minorEastAsia" w:hint="eastAsia"/>
          </w:rPr>
          <w:delText xml:space="preserve"> prefecture</w:delText>
        </w:r>
        <w:r w:rsidR="00130CCD" w:rsidDel="004A0430">
          <w:rPr>
            <w:rFonts w:eastAsiaTheme="minorEastAsia" w:hint="eastAsia"/>
          </w:rPr>
          <w:delText xml:space="preserve"> as a sample</w:delText>
        </w:r>
        <w:r w:rsidR="00C33135" w:rsidDel="004A0430">
          <w:rPr>
            <w:rFonts w:eastAsiaTheme="minorEastAsia" w:hint="eastAsia"/>
          </w:rPr>
          <w:delText xml:space="preserve"> </w:delText>
        </w:r>
        <w:r w:rsidR="00C03B05" w:rsidDel="004A0430">
          <w:rPr>
            <w:rFonts w:eastAsiaTheme="minorEastAsia" w:hint="eastAsia"/>
          </w:rPr>
          <w:delText>t</w:delText>
        </w:r>
        <w:r w:rsidR="00C33135" w:rsidDel="004A0430">
          <w:rPr>
            <w:rFonts w:eastAsiaTheme="minorEastAsia" w:hint="eastAsia"/>
          </w:rPr>
          <w:delText>o determine the reputational quantitative loss by the accident in Japanese agriculture</w:delText>
        </w:r>
        <w:r w:rsidR="00001F44" w:rsidDel="004A0430">
          <w:rPr>
            <w:rFonts w:eastAsiaTheme="minorEastAsia" w:hint="eastAsia"/>
          </w:rPr>
          <w:delText>.</w:delText>
        </w:r>
      </w:del>
    </w:p>
    <w:p w14:paraId="318A9ED6" w14:textId="53315C3A" w:rsidR="00E65CB5" w:rsidRDefault="00E65CB5" w:rsidP="00754B05">
      <w:pPr>
        <w:pStyle w:val="subsec2"/>
        <w:rPr>
          <w:rFonts w:eastAsiaTheme="minorEastAsia"/>
        </w:rPr>
      </w:pPr>
      <w:r>
        <w:rPr>
          <w:rFonts w:eastAsiaTheme="minorEastAsia"/>
        </w:rPr>
        <w:t>Fukushima nuclear accident</w:t>
      </w:r>
    </w:p>
    <w:p w14:paraId="0D0FC838" w14:textId="16038AFE" w:rsidR="00754B05" w:rsidRPr="001719FF" w:rsidRDefault="00F1116A" w:rsidP="00754B05">
      <w:pPr>
        <w:ind w:firstLine="220"/>
        <w:rPr>
          <w:rFonts w:eastAsiaTheme="minorEastAsia"/>
        </w:rPr>
      </w:pPr>
      <w:ins w:id="44" w:author="松浦　正典" w:date="2025-03-02T17:50:00Z" w16du:dateUtc="2025-03-02T08:50:00Z">
        <w:r w:rsidRPr="00A034F9">
          <w:rPr>
            <w:rFonts w:eastAsiaTheme="minorEastAsia"/>
          </w:rPr>
          <w:t>On March 11, 2011, the Great East Japan Earthquake struck</w:t>
        </w:r>
        <w:r>
          <w:rPr>
            <w:rFonts w:eastAsiaTheme="minorEastAsia" w:hint="eastAsia"/>
          </w:rPr>
          <w:t xml:space="preserve"> Tohoku region, a northeastern part of Japan</w:t>
        </w:r>
        <w:r w:rsidRPr="00A034F9">
          <w:rPr>
            <w:rFonts w:eastAsiaTheme="minorEastAsia"/>
          </w:rPr>
          <w:t xml:space="preserve">, causing a tsunami that hit the Fukushima nuclear power plant and resulted in a meltdown of the reactors. This incident led to a significant release of radioactive material, raising nationwide concerns about nuclear safety. </w:t>
        </w:r>
        <w:r w:rsidRPr="003E0655">
          <w:rPr>
            <w:rFonts w:eastAsiaTheme="minorEastAsia"/>
          </w:rPr>
          <w:t xml:space="preserve">It is </w:t>
        </w:r>
        <w:r>
          <w:rPr>
            <w:rFonts w:eastAsiaTheme="minorEastAsia" w:hint="eastAsia"/>
          </w:rPr>
          <w:t xml:space="preserve">historically </w:t>
        </w:r>
        <w:r w:rsidRPr="003E0655">
          <w:rPr>
            <w:rFonts w:eastAsiaTheme="minorEastAsia"/>
          </w:rPr>
          <w:t>the worst nuclear incident since the Chernobyl disaster in 1986</w:t>
        </w:r>
        <w:r>
          <w:rPr>
            <w:rFonts w:eastAsiaTheme="minorEastAsia" w:hint="eastAsia"/>
          </w:rPr>
          <w:t>.</w:t>
        </w:r>
        <w:r w:rsidRPr="003E0655">
          <w:rPr>
            <w:rFonts w:eastAsiaTheme="minorEastAsia"/>
          </w:rPr>
          <w:t xml:space="preserve"> </w:t>
        </w:r>
        <w:r w:rsidRPr="00BD4258">
          <w:rPr>
            <w:rFonts w:eastAsiaTheme="minorEastAsia"/>
          </w:rPr>
          <w:t>The government has issued an indoor evacuation directive for the area within 20 to 30 kilometers of the nuclear power plant</w:t>
        </w:r>
        <w:r w:rsidRPr="00504A11">
          <w:rPr>
            <w:rFonts w:eastAsiaTheme="minorEastAsia"/>
          </w:rPr>
          <w:t>.</w:t>
        </w:r>
        <w:r>
          <w:rPr>
            <w:rFonts w:eastAsiaTheme="minorEastAsia" w:hint="eastAsia"/>
          </w:rPr>
          <w:t xml:space="preserve"> T</w:t>
        </w:r>
        <w:r w:rsidRPr="00A034F9">
          <w:rPr>
            <w:rFonts w:eastAsiaTheme="minorEastAsia"/>
          </w:rPr>
          <w:t>he middle and coastal areas of Fukushima prefecture,</w:t>
        </w:r>
        <w:r>
          <w:rPr>
            <w:rFonts w:eastAsiaTheme="minorEastAsia" w:hint="eastAsia"/>
          </w:rPr>
          <w:t xml:space="preserve"> which are at most 75 kilometers away from the nuclear power plant</w:t>
        </w:r>
        <w:r w:rsidRPr="00A034F9">
          <w:rPr>
            <w:rFonts w:eastAsiaTheme="minorEastAsia"/>
          </w:rPr>
          <w:t xml:space="preserve"> experienced contamination</w:t>
        </w:r>
        <w:r>
          <w:rPr>
            <w:rFonts w:eastAsiaTheme="minorEastAsia" w:hint="eastAsia"/>
          </w:rPr>
          <w:t>. However, t</w:t>
        </w:r>
        <w:r w:rsidRPr="00A034F9">
          <w:rPr>
            <w:rFonts w:eastAsiaTheme="minorEastAsia"/>
          </w:rPr>
          <w:t>he western part remained unaffected</w:t>
        </w:r>
        <w:r>
          <w:rPr>
            <w:rFonts w:eastAsiaTheme="minorEastAsia" w:hint="eastAsia"/>
          </w:rPr>
          <w:t xml:space="preserve"> such as </w:t>
        </w:r>
        <w:r>
          <w:rPr>
            <w:rFonts w:eastAsiaTheme="minorEastAsia"/>
          </w:rPr>
          <w:t>the Aizu</w:t>
        </w:r>
        <w:r>
          <w:rPr>
            <w:rFonts w:eastAsiaTheme="minorEastAsia" w:hint="eastAsia"/>
          </w:rPr>
          <w:t xml:space="preserve"> area, which is located more than 100 kilometers away from the nuclear power plant</w:t>
        </w:r>
        <w:r w:rsidRPr="00A034F9">
          <w:rPr>
            <w:rFonts w:eastAsiaTheme="minorEastAsia"/>
          </w:rPr>
          <w:t xml:space="preserve">. </w:t>
        </w:r>
        <w:r>
          <w:rPr>
            <w:rFonts w:eastAsiaTheme="minorEastAsia" w:hint="eastAsia"/>
          </w:rPr>
          <w:t xml:space="preserve">After the accident, mass media reported and </w:t>
        </w:r>
        <w:r>
          <w:rPr>
            <w:rFonts w:eastAsiaTheme="minorEastAsia"/>
          </w:rPr>
          <w:t>provoked</w:t>
        </w:r>
        <w:r>
          <w:rPr>
            <w:rFonts w:eastAsiaTheme="minorEastAsia" w:hint="eastAsia"/>
          </w:rPr>
          <w:t xml:space="preserve"> fear about the radioactive contamination in Fukushima prefecture, resulting in reputational damage for the western part of Fukushima prefecture. As Saak (2012) states that c</w:t>
        </w:r>
        <w:r>
          <w:rPr>
            <w:rFonts w:eastAsiaTheme="minorEastAsia"/>
          </w:rPr>
          <w:t>ollective</w:t>
        </w:r>
        <w:r w:rsidRPr="00614C0D">
          <w:rPr>
            <w:rFonts w:eastAsiaTheme="minorEastAsia"/>
          </w:rPr>
          <w:t xml:space="preserve"> reputation is greater when public information is disseminated more rapidly</w:t>
        </w:r>
        <w:r>
          <w:rPr>
            <w:rFonts w:eastAsiaTheme="minorEastAsia" w:hint="eastAsia"/>
          </w:rPr>
          <w:t xml:space="preserve">, the price of agricultural products, livestock, and fish in Fukushima prefecture declined. After the accident, 55 </w:t>
        </w:r>
        <w:r>
          <w:rPr>
            <w:rFonts w:eastAsiaTheme="minorEastAsia"/>
          </w:rPr>
          <w:t>countries</w:t>
        </w:r>
        <w:r>
          <w:rPr>
            <w:rFonts w:eastAsiaTheme="minorEastAsia" w:hint="eastAsia"/>
          </w:rPr>
          <w:t xml:space="preserve"> have banned </w:t>
        </w:r>
        <w:r>
          <w:rPr>
            <w:rFonts w:eastAsiaTheme="minorEastAsia"/>
          </w:rPr>
          <w:t>importing</w:t>
        </w:r>
        <w:r>
          <w:rPr>
            <w:rFonts w:eastAsiaTheme="minorEastAsia" w:hint="eastAsia"/>
          </w:rPr>
          <w:t xml:space="preserve"> </w:t>
        </w:r>
        <w:r>
          <w:rPr>
            <w:rFonts w:eastAsiaTheme="minorEastAsia"/>
          </w:rPr>
          <w:t>agricultural</w:t>
        </w:r>
        <w:r>
          <w:rPr>
            <w:rFonts w:eastAsiaTheme="minorEastAsia" w:hint="eastAsia"/>
          </w:rPr>
          <w:t xml:space="preserve"> products and seafood in Fukushima prefecture</w:t>
        </w:r>
        <w:r>
          <w:rPr>
            <w:rFonts w:eastAsiaTheme="minorEastAsia"/>
          </w:rPr>
          <w:t>.</w:t>
        </w:r>
        <w:r>
          <w:rPr>
            <w:rFonts w:eastAsiaTheme="minorEastAsia" w:hint="eastAsia"/>
          </w:rPr>
          <w:t xml:space="preserve"> </w:t>
        </w:r>
        <w:r w:rsidRPr="00A034F9">
          <w:rPr>
            <w:rFonts w:eastAsiaTheme="minorEastAsia"/>
          </w:rPr>
          <w:t xml:space="preserve">Despite government inspections confirming the safety of rice shipments from the western part after the accident, concerns persisted about </w:t>
        </w:r>
        <w:r>
          <w:rPr>
            <w:rFonts w:eastAsiaTheme="minorEastAsia"/>
          </w:rPr>
          <w:t xml:space="preserve">the </w:t>
        </w:r>
        <w:r w:rsidRPr="00A034F9">
          <w:rPr>
            <w:rFonts w:eastAsiaTheme="minorEastAsia"/>
          </w:rPr>
          <w:t>potential contamination of agricultural products in that region.</w:t>
        </w:r>
        <w:r>
          <w:rPr>
            <w:rFonts w:eastAsiaTheme="minorEastAsia" w:hint="eastAsia"/>
          </w:rPr>
          <w:t xml:space="preserve"> Aside from the a</w:t>
        </w:r>
        <w:r w:rsidRPr="001719FF">
          <w:rPr>
            <w:rFonts w:eastAsiaTheme="minorEastAsia" w:hint="eastAsia"/>
          </w:rPr>
          <w:t xml:space="preserve">gricultural sector, the accident </w:t>
        </w:r>
        <w:r w:rsidRPr="001719FF">
          <w:rPr>
            <w:rFonts w:eastAsiaTheme="minorEastAsia" w:hint="eastAsia"/>
          </w:rPr>
          <w:lastRenderedPageBreak/>
          <w:t xml:space="preserve">affects many aspects of our societies, such as </w:t>
        </w:r>
        <w:r>
          <w:rPr>
            <w:rFonts w:eastAsiaTheme="minorEastAsia" w:hint="eastAsia"/>
          </w:rPr>
          <w:t xml:space="preserve">residential location choice, </w:t>
        </w:r>
        <w:r w:rsidRPr="001719FF">
          <w:rPr>
            <w:rFonts w:eastAsiaTheme="minorEastAsia" w:hint="eastAsia"/>
          </w:rPr>
          <w:t xml:space="preserve">residential land markets, well-being, </w:t>
        </w:r>
        <w:r w:rsidRPr="001A1286">
          <w:rPr>
            <w:rFonts w:eastAsiaTheme="minorEastAsia"/>
          </w:rPr>
          <w:t>preferences on the energy mix</w:t>
        </w:r>
        <w:r>
          <w:rPr>
            <w:rFonts w:eastAsiaTheme="minorEastAsia" w:hint="eastAsia"/>
          </w:rPr>
          <w:t xml:space="preserve">, </w:t>
        </w:r>
        <w:r w:rsidRPr="001719FF">
          <w:rPr>
            <w:rFonts w:eastAsiaTheme="minorEastAsia" w:hint="eastAsia"/>
          </w:rPr>
          <w:t>and mortality rat</w:t>
        </w:r>
        <w:r w:rsidR="00D31915">
          <w:rPr>
            <w:rFonts w:eastAsiaTheme="minorEastAsia" w:hint="eastAsia"/>
          </w:rPr>
          <w:t>e</w:t>
        </w:r>
      </w:ins>
      <w:del w:id="45" w:author="松浦　正典" w:date="2025-03-02T17:50:00Z" w16du:dateUtc="2025-03-02T08:50:00Z">
        <w:r w:rsidR="00754B05" w:rsidRPr="00A034F9" w:rsidDel="00F1116A">
          <w:rPr>
            <w:rFonts w:eastAsiaTheme="minorEastAsia"/>
          </w:rPr>
          <w:delText>On March 11, 2011, the Great East Japan Earthquake struck</w:delText>
        </w:r>
        <w:r w:rsidR="00240799" w:rsidDel="00F1116A">
          <w:rPr>
            <w:rFonts w:eastAsiaTheme="minorEastAsia" w:hint="eastAsia"/>
          </w:rPr>
          <w:delText xml:space="preserve"> Tohoku region, a northeastern part of Japan</w:delText>
        </w:r>
        <w:r w:rsidR="00754B05" w:rsidRPr="00A034F9" w:rsidDel="00F1116A">
          <w:rPr>
            <w:rFonts w:eastAsiaTheme="minorEastAsia"/>
          </w:rPr>
          <w:delText xml:space="preserve">, causing a tsunami that hit the Fukushima nuclear power plant and resulted in a meltdown of the reactors. This incident led to a significant release of radioactive material, raising nationwide concerns about nuclear safety. </w:delText>
        </w:r>
        <w:r w:rsidR="003E0655" w:rsidRPr="003E0655" w:rsidDel="00F1116A">
          <w:rPr>
            <w:rFonts w:eastAsiaTheme="minorEastAsia"/>
          </w:rPr>
          <w:delText xml:space="preserve">It is </w:delText>
        </w:r>
        <w:r w:rsidR="00F23761" w:rsidDel="00F1116A">
          <w:rPr>
            <w:rFonts w:eastAsiaTheme="minorEastAsia" w:hint="eastAsia"/>
          </w:rPr>
          <w:delText xml:space="preserve">historically </w:delText>
        </w:r>
        <w:r w:rsidR="003E0655" w:rsidRPr="003E0655" w:rsidDel="00F1116A">
          <w:rPr>
            <w:rFonts w:eastAsiaTheme="minorEastAsia"/>
          </w:rPr>
          <w:delText>the worst nuclear incident since the Chernobyl disaster in 1986</w:delText>
        </w:r>
        <w:r w:rsidR="003E0655" w:rsidDel="00F1116A">
          <w:rPr>
            <w:rFonts w:eastAsiaTheme="minorEastAsia" w:hint="eastAsia"/>
          </w:rPr>
          <w:delText>.</w:delText>
        </w:r>
        <w:r w:rsidR="003E0655" w:rsidRPr="003E0655" w:rsidDel="00F1116A">
          <w:rPr>
            <w:rFonts w:eastAsiaTheme="minorEastAsia"/>
          </w:rPr>
          <w:delText xml:space="preserve"> </w:delText>
        </w:r>
        <w:r w:rsidR="00BD4258" w:rsidRPr="00BD4258" w:rsidDel="00F1116A">
          <w:rPr>
            <w:rFonts w:eastAsiaTheme="minorEastAsia"/>
          </w:rPr>
          <w:delText>The government has issued an indoor evacuation directive for the area within 20 to 30 kilometers of the nuclear power plant</w:delText>
        </w:r>
        <w:r w:rsidR="00504A11" w:rsidRPr="00504A11" w:rsidDel="00F1116A">
          <w:rPr>
            <w:rFonts w:eastAsiaTheme="minorEastAsia"/>
          </w:rPr>
          <w:delText>.</w:delText>
        </w:r>
        <w:r w:rsidR="00A42362" w:rsidDel="00F1116A">
          <w:rPr>
            <w:rFonts w:eastAsiaTheme="minorEastAsia" w:hint="eastAsia"/>
          </w:rPr>
          <w:delText xml:space="preserve"> T</w:delText>
        </w:r>
        <w:r w:rsidR="00754B05" w:rsidRPr="00A034F9" w:rsidDel="00F1116A">
          <w:rPr>
            <w:rFonts w:eastAsiaTheme="minorEastAsia"/>
          </w:rPr>
          <w:delText xml:space="preserve">he middle and coastal areas of Fukushima </w:delText>
        </w:r>
        <w:r w:rsidR="002C2767" w:rsidRPr="00A034F9" w:rsidDel="00F1116A">
          <w:rPr>
            <w:rFonts w:eastAsiaTheme="minorEastAsia"/>
          </w:rPr>
          <w:delText>prefecture,</w:delText>
        </w:r>
        <w:r w:rsidR="006F1923" w:rsidDel="00F1116A">
          <w:rPr>
            <w:rFonts w:eastAsiaTheme="minorEastAsia" w:hint="eastAsia"/>
          </w:rPr>
          <w:delText xml:space="preserve"> which are at most 75 kilometers away from the nuclear power plant</w:delText>
        </w:r>
        <w:r w:rsidR="00754B05" w:rsidRPr="00A034F9" w:rsidDel="00F1116A">
          <w:rPr>
            <w:rFonts w:eastAsiaTheme="minorEastAsia"/>
          </w:rPr>
          <w:delText xml:space="preserve"> experienced contamination</w:delText>
        </w:r>
        <w:r w:rsidR="006F1923" w:rsidDel="00F1116A">
          <w:rPr>
            <w:rFonts w:eastAsiaTheme="minorEastAsia" w:hint="eastAsia"/>
          </w:rPr>
          <w:delText xml:space="preserve">. </w:delText>
        </w:r>
        <w:r w:rsidR="00EB3756" w:rsidDel="00F1116A">
          <w:rPr>
            <w:rFonts w:eastAsiaTheme="minorEastAsia" w:hint="eastAsia"/>
          </w:rPr>
          <w:delText>However, t</w:delText>
        </w:r>
        <w:r w:rsidR="00754B05" w:rsidRPr="00A034F9" w:rsidDel="00F1116A">
          <w:rPr>
            <w:rFonts w:eastAsiaTheme="minorEastAsia"/>
          </w:rPr>
          <w:delText>he western part remained unaffected</w:delText>
        </w:r>
        <w:r w:rsidR="00471F5B" w:rsidDel="00F1116A">
          <w:rPr>
            <w:rFonts w:eastAsiaTheme="minorEastAsia" w:hint="eastAsia"/>
          </w:rPr>
          <w:delText xml:space="preserve"> such as </w:delText>
        </w:r>
        <w:r w:rsidR="000C7566" w:rsidDel="00F1116A">
          <w:rPr>
            <w:rFonts w:eastAsiaTheme="minorEastAsia"/>
          </w:rPr>
          <w:delText>the Aizu</w:delText>
        </w:r>
        <w:r w:rsidR="00471F5B" w:rsidDel="00F1116A">
          <w:rPr>
            <w:rFonts w:eastAsiaTheme="minorEastAsia" w:hint="eastAsia"/>
          </w:rPr>
          <w:delText xml:space="preserve"> area</w:delText>
        </w:r>
        <w:r w:rsidR="000913F4" w:rsidDel="00F1116A">
          <w:rPr>
            <w:rFonts w:eastAsiaTheme="minorEastAsia" w:hint="eastAsia"/>
          </w:rPr>
          <w:delText xml:space="preserve">, which </w:delText>
        </w:r>
        <w:r w:rsidR="001760D3" w:rsidDel="00F1116A">
          <w:rPr>
            <w:rFonts w:eastAsiaTheme="minorEastAsia" w:hint="eastAsia"/>
          </w:rPr>
          <w:delText>is located more than 100 kilometers away from the nuclear power plant</w:delText>
        </w:r>
        <w:r w:rsidR="00754B05" w:rsidRPr="00A034F9" w:rsidDel="00F1116A">
          <w:rPr>
            <w:rFonts w:eastAsiaTheme="minorEastAsia"/>
          </w:rPr>
          <w:delText xml:space="preserve">. </w:delText>
        </w:r>
        <w:r w:rsidR="002D70B0" w:rsidDel="00F1116A">
          <w:rPr>
            <w:rFonts w:eastAsiaTheme="minorEastAsia" w:hint="eastAsia"/>
          </w:rPr>
          <w:delText xml:space="preserve">After the accident, </w:delText>
        </w:r>
        <w:r w:rsidR="00E37A77" w:rsidDel="00F1116A">
          <w:rPr>
            <w:rFonts w:eastAsiaTheme="minorEastAsia" w:hint="eastAsia"/>
          </w:rPr>
          <w:delText>mass media reported</w:delText>
        </w:r>
        <w:r w:rsidR="00E82305" w:rsidDel="00F1116A">
          <w:rPr>
            <w:rFonts w:eastAsiaTheme="minorEastAsia" w:hint="eastAsia"/>
          </w:rPr>
          <w:delText xml:space="preserve"> and </w:delText>
        </w:r>
        <w:r w:rsidR="00E82305" w:rsidDel="00F1116A">
          <w:rPr>
            <w:rFonts w:eastAsiaTheme="minorEastAsia"/>
          </w:rPr>
          <w:delText>provoked</w:delText>
        </w:r>
        <w:r w:rsidR="00E82305" w:rsidDel="00F1116A">
          <w:rPr>
            <w:rFonts w:eastAsiaTheme="minorEastAsia" w:hint="eastAsia"/>
          </w:rPr>
          <w:delText xml:space="preserve"> fear about</w:delText>
        </w:r>
        <w:r w:rsidR="00E37A77" w:rsidDel="00F1116A">
          <w:rPr>
            <w:rFonts w:eastAsiaTheme="minorEastAsia" w:hint="eastAsia"/>
          </w:rPr>
          <w:delText xml:space="preserve"> the radioactive contamination </w:delText>
        </w:r>
        <w:r w:rsidR="00E82305" w:rsidDel="00F1116A">
          <w:rPr>
            <w:rFonts w:eastAsiaTheme="minorEastAsia" w:hint="eastAsia"/>
          </w:rPr>
          <w:delText>in Fukushima prefecture</w:delText>
        </w:r>
        <w:r w:rsidR="009675E1" w:rsidDel="00F1116A">
          <w:rPr>
            <w:rFonts w:eastAsiaTheme="minorEastAsia" w:hint="eastAsia"/>
          </w:rPr>
          <w:delText xml:space="preserve">, resulting in </w:delText>
        </w:r>
        <w:r w:rsidR="00EE1D87" w:rsidDel="00F1116A">
          <w:rPr>
            <w:rFonts w:eastAsiaTheme="minorEastAsia" w:hint="eastAsia"/>
          </w:rPr>
          <w:delText>reputational damage</w:delText>
        </w:r>
        <w:r w:rsidR="00E933EE" w:rsidDel="00F1116A">
          <w:rPr>
            <w:rFonts w:eastAsiaTheme="minorEastAsia" w:hint="eastAsia"/>
          </w:rPr>
          <w:delText xml:space="preserve"> for western part of Fukushima</w:delText>
        </w:r>
        <w:r w:rsidR="002133B0" w:rsidDel="00F1116A">
          <w:rPr>
            <w:rFonts w:eastAsiaTheme="minorEastAsia" w:hint="eastAsia"/>
          </w:rPr>
          <w:delText xml:space="preserve"> prefecture</w:delText>
        </w:r>
        <w:r w:rsidR="00270FC7" w:rsidDel="00F1116A">
          <w:rPr>
            <w:rFonts w:eastAsiaTheme="minorEastAsia" w:hint="eastAsia"/>
          </w:rPr>
          <w:delText>.</w:delText>
        </w:r>
        <w:r w:rsidR="009675E1" w:rsidDel="00F1116A">
          <w:rPr>
            <w:rFonts w:eastAsiaTheme="minorEastAsia" w:hint="eastAsia"/>
          </w:rPr>
          <w:delText xml:space="preserve"> </w:delText>
        </w:r>
        <w:r w:rsidR="00470DEB" w:rsidDel="00F1116A">
          <w:rPr>
            <w:rFonts w:eastAsiaTheme="minorEastAsia" w:hint="eastAsia"/>
          </w:rPr>
          <w:delText xml:space="preserve">As </w:delText>
        </w:r>
        <w:r w:rsidR="00393996" w:rsidDel="00F1116A">
          <w:rPr>
            <w:rFonts w:eastAsiaTheme="minorEastAsia" w:hint="eastAsia"/>
          </w:rPr>
          <w:delText xml:space="preserve">Saak (2012) </w:delText>
        </w:r>
        <w:r w:rsidR="008A227C" w:rsidDel="00F1116A">
          <w:rPr>
            <w:rFonts w:eastAsiaTheme="minorEastAsia" w:hint="eastAsia"/>
          </w:rPr>
          <w:delText>sta</w:delText>
        </w:r>
        <w:r w:rsidR="003111A0" w:rsidDel="00F1116A">
          <w:rPr>
            <w:rFonts w:eastAsiaTheme="minorEastAsia" w:hint="eastAsia"/>
          </w:rPr>
          <w:delText>te</w:delText>
        </w:r>
        <w:r w:rsidR="008A227C" w:rsidDel="00F1116A">
          <w:rPr>
            <w:rFonts w:eastAsiaTheme="minorEastAsia" w:hint="eastAsia"/>
          </w:rPr>
          <w:delText>s</w:delText>
        </w:r>
        <w:r w:rsidR="00393996" w:rsidDel="00F1116A">
          <w:rPr>
            <w:rFonts w:eastAsiaTheme="minorEastAsia" w:hint="eastAsia"/>
          </w:rPr>
          <w:delText xml:space="preserve"> that c</w:delText>
        </w:r>
        <w:r w:rsidR="00784C5D" w:rsidDel="00F1116A">
          <w:rPr>
            <w:rFonts w:eastAsiaTheme="minorEastAsia"/>
          </w:rPr>
          <w:delText>ollective</w:delText>
        </w:r>
        <w:r w:rsidR="00784C5D" w:rsidRPr="00614C0D" w:rsidDel="00F1116A">
          <w:rPr>
            <w:rFonts w:eastAsiaTheme="minorEastAsia"/>
          </w:rPr>
          <w:delText xml:space="preserve"> reputation is greater when public information is disseminated more rapidly</w:delText>
        </w:r>
        <w:r w:rsidR="00D23403" w:rsidDel="00F1116A">
          <w:rPr>
            <w:rFonts w:eastAsiaTheme="minorEastAsia" w:hint="eastAsia"/>
          </w:rPr>
          <w:delText xml:space="preserve">, </w:delText>
        </w:r>
        <w:r w:rsidR="00A21F32" w:rsidDel="00F1116A">
          <w:rPr>
            <w:rFonts w:eastAsiaTheme="minorEastAsia" w:hint="eastAsia"/>
          </w:rPr>
          <w:delText>the price of agricultural products</w:delText>
        </w:r>
        <w:r w:rsidR="00074576" w:rsidDel="00F1116A">
          <w:rPr>
            <w:rFonts w:eastAsiaTheme="minorEastAsia" w:hint="eastAsia"/>
          </w:rPr>
          <w:delText>, livestock, and fish</w:delText>
        </w:r>
        <w:r w:rsidR="00A21F32" w:rsidDel="00F1116A">
          <w:rPr>
            <w:rFonts w:eastAsiaTheme="minorEastAsia" w:hint="eastAsia"/>
          </w:rPr>
          <w:delText xml:space="preserve"> in Fukushima</w:delText>
        </w:r>
        <w:r w:rsidR="008334F1" w:rsidDel="00F1116A">
          <w:rPr>
            <w:rFonts w:eastAsiaTheme="minorEastAsia" w:hint="eastAsia"/>
          </w:rPr>
          <w:delText xml:space="preserve"> prefecture</w:delText>
        </w:r>
        <w:r w:rsidR="008966B9" w:rsidDel="00F1116A">
          <w:rPr>
            <w:rFonts w:eastAsiaTheme="minorEastAsia" w:hint="eastAsia"/>
          </w:rPr>
          <w:delText xml:space="preserve"> </w:delText>
        </w:r>
        <w:r w:rsidR="00A21F32" w:rsidDel="00F1116A">
          <w:rPr>
            <w:rFonts w:eastAsiaTheme="minorEastAsia" w:hint="eastAsia"/>
          </w:rPr>
          <w:delText>declined</w:delText>
        </w:r>
        <w:r w:rsidR="007622C4" w:rsidDel="00F1116A">
          <w:rPr>
            <w:rFonts w:eastAsiaTheme="minorEastAsia" w:hint="eastAsia"/>
          </w:rPr>
          <w:delText>.</w:delText>
        </w:r>
        <w:r w:rsidR="008966B9" w:rsidDel="00F1116A">
          <w:rPr>
            <w:rFonts w:eastAsiaTheme="minorEastAsia" w:hint="eastAsia"/>
          </w:rPr>
          <w:delText xml:space="preserve"> </w:delText>
        </w:r>
        <w:r w:rsidR="008B69DB" w:rsidDel="00F1116A">
          <w:rPr>
            <w:rFonts w:eastAsiaTheme="minorEastAsia" w:hint="eastAsia"/>
          </w:rPr>
          <w:delText>After the accident</w:delText>
        </w:r>
        <w:r w:rsidR="0095014F" w:rsidDel="00F1116A">
          <w:rPr>
            <w:rFonts w:eastAsiaTheme="minorEastAsia" w:hint="eastAsia"/>
          </w:rPr>
          <w:delText>,</w:delText>
        </w:r>
        <w:r w:rsidR="008B69DB" w:rsidDel="00F1116A">
          <w:rPr>
            <w:rFonts w:eastAsiaTheme="minorEastAsia" w:hint="eastAsia"/>
          </w:rPr>
          <w:delText xml:space="preserve"> 55</w:delText>
        </w:r>
        <w:r w:rsidR="00A21F32" w:rsidDel="00F1116A">
          <w:rPr>
            <w:rFonts w:eastAsiaTheme="minorEastAsia" w:hint="eastAsia"/>
          </w:rPr>
          <w:delText xml:space="preserve"> </w:delText>
        </w:r>
        <w:r w:rsidR="00ED6D31" w:rsidDel="00F1116A">
          <w:rPr>
            <w:rFonts w:eastAsiaTheme="minorEastAsia"/>
          </w:rPr>
          <w:delText>countries</w:delText>
        </w:r>
        <w:r w:rsidR="00A21F32" w:rsidDel="00F1116A">
          <w:rPr>
            <w:rFonts w:eastAsiaTheme="minorEastAsia" w:hint="eastAsia"/>
          </w:rPr>
          <w:delText xml:space="preserve"> </w:delText>
        </w:r>
        <w:r w:rsidR="0095014F" w:rsidDel="00F1116A">
          <w:rPr>
            <w:rFonts w:eastAsiaTheme="minorEastAsia" w:hint="eastAsia"/>
          </w:rPr>
          <w:delText xml:space="preserve">have </w:delText>
        </w:r>
        <w:r w:rsidR="00A21F32" w:rsidDel="00F1116A">
          <w:rPr>
            <w:rFonts w:eastAsiaTheme="minorEastAsia" w:hint="eastAsia"/>
          </w:rPr>
          <w:delText xml:space="preserve">banned </w:delText>
        </w:r>
        <w:r w:rsidR="002673F1" w:rsidDel="00F1116A">
          <w:rPr>
            <w:rFonts w:eastAsiaTheme="minorEastAsia"/>
          </w:rPr>
          <w:delText>importing</w:delText>
        </w:r>
        <w:r w:rsidR="00A21F32" w:rsidDel="00F1116A">
          <w:rPr>
            <w:rFonts w:eastAsiaTheme="minorEastAsia" w:hint="eastAsia"/>
          </w:rPr>
          <w:delText xml:space="preserve"> </w:delText>
        </w:r>
        <w:r w:rsidR="00157EA4" w:rsidDel="00F1116A">
          <w:rPr>
            <w:rFonts w:eastAsiaTheme="minorEastAsia"/>
          </w:rPr>
          <w:delText>agricultural</w:delText>
        </w:r>
        <w:r w:rsidR="00157EA4" w:rsidDel="00F1116A">
          <w:rPr>
            <w:rFonts w:eastAsiaTheme="minorEastAsia" w:hint="eastAsia"/>
          </w:rPr>
          <w:delText xml:space="preserve"> products and seafood in Fukushima</w:delText>
        </w:r>
        <w:r w:rsidR="00CC1D08" w:rsidDel="00F1116A">
          <w:rPr>
            <w:rFonts w:eastAsiaTheme="minorEastAsia" w:hint="eastAsia"/>
          </w:rPr>
          <w:delText xml:space="preserve"> prefecture</w:delText>
        </w:r>
        <w:r w:rsidR="00784C5D" w:rsidDel="00F1116A">
          <w:rPr>
            <w:rFonts w:eastAsiaTheme="minorEastAsia"/>
          </w:rPr>
          <w:delText>.</w:delText>
        </w:r>
        <w:r w:rsidR="00784C5D" w:rsidDel="00F1116A">
          <w:rPr>
            <w:rFonts w:eastAsiaTheme="minorEastAsia" w:hint="eastAsia"/>
          </w:rPr>
          <w:delText xml:space="preserve"> </w:delText>
        </w:r>
        <w:r w:rsidR="00754B05" w:rsidRPr="00A034F9" w:rsidDel="00F1116A">
          <w:rPr>
            <w:rFonts w:eastAsiaTheme="minorEastAsia"/>
          </w:rPr>
          <w:delText xml:space="preserve">Despite government inspections confirming the safety of rice shipments from the western part after the accident, concerns persisted about </w:delText>
        </w:r>
        <w:r w:rsidR="00F4002C" w:rsidDel="00F1116A">
          <w:rPr>
            <w:rFonts w:eastAsiaTheme="minorEastAsia"/>
          </w:rPr>
          <w:delText xml:space="preserve">the </w:delText>
        </w:r>
        <w:r w:rsidR="00754B05" w:rsidRPr="00A034F9" w:rsidDel="00F1116A">
          <w:rPr>
            <w:rFonts w:eastAsiaTheme="minorEastAsia"/>
          </w:rPr>
          <w:delText>potential contamination of agricultural products in that region.</w:delText>
        </w:r>
        <w:r w:rsidR="00F54B14" w:rsidDel="00F1116A">
          <w:rPr>
            <w:rFonts w:eastAsiaTheme="minorEastAsia" w:hint="eastAsia"/>
          </w:rPr>
          <w:delText xml:space="preserve"> </w:delText>
        </w:r>
        <w:r w:rsidR="00630965" w:rsidDel="00F1116A">
          <w:rPr>
            <w:rFonts w:eastAsiaTheme="minorEastAsia" w:hint="eastAsia"/>
          </w:rPr>
          <w:delText>Aside from</w:delText>
        </w:r>
        <w:r w:rsidR="009077B3" w:rsidDel="00F1116A">
          <w:rPr>
            <w:rFonts w:eastAsiaTheme="minorEastAsia" w:hint="eastAsia"/>
          </w:rPr>
          <w:delText xml:space="preserve"> the </w:delText>
        </w:r>
        <w:r w:rsidR="004E374A" w:rsidDel="00F1116A">
          <w:rPr>
            <w:rFonts w:eastAsiaTheme="minorEastAsia" w:hint="eastAsia"/>
          </w:rPr>
          <w:delText>a</w:delText>
        </w:r>
        <w:r w:rsidR="004E374A" w:rsidRPr="001719FF" w:rsidDel="00F1116A">
          <w:rPr>
            <w:rFonts w:eastAsiaTheme="minorEastAsia" w:hint="eastAsia"/>
          </w:rPr>
          <w:delText xml:space="preserve">gricultural sector, </w:delText>
        </w:r>
        <w:r w:rsidR="006C5509" w:rsidRPr="001719FF" w:rsidDel="00F1116A">
          <w:rPr>
            <w:rFonts w:eastAsiaTheme="minorEastAsia" w:hint="eastAsia"/>
          </w:rPr>
          <w:delText xml:space="preserve">the accident affects </w:delText>
        </w:r>
        <w:r w:rsidR="00582CCD" w:rsidRPr="001719FF" w:rsidDel="00F1116A">
          <w:rPr>
            <w:rFonts w:eastAsiaTheme="minorEastAsia" w:hint="eastAsia"/>
          </w:rPr>
          <w:delText>many aspects of our societies</w:delText>
        </w:r>
        <w:r w:rsidR="006C5509" w:rsidRPr="001719FF" w:rsidDel="00F1116A">
          <w:rPr>
            <w:rFonts w:eastAsiaTheme="minorEastAsia" w:hint="eastAsia"/>
          </w:rPr>
          <w:delText>, such as residential land markets</w:delText>
        </w:r>
        <w:r w:rsidR="00582CCD" w:rsidRPr="001719FF" w:rsidDel="00F1116A">
          <w:rPr>
            <w:rFonts w:eastAsiaTheme="minorEastAsia" w:hint="eastAsia"/>
          </w:rPr>
          <w:delText>,</w:delText>
        </w:r>
        <w:r w:rsidR="00F521AF" w:rsidRPr="001719FF" w:rsidDel="00F1116A">
          <w:rPr>
            <w:rFonts w:eastAsiaTheme="minorEastAsia" w:hint="eastAsia"/>
          </w:rPr>
          <w:delText xml:space="preserve"> well-being, and </w:delText>
        </w:r>
        <w:r w:rsidR="00582CCD" w:rsidRPr="001719FF" w:rsidDel="00F1116A">
          <w:rPr>
            <w:rFonts w:eastAsiaTheme="minorEastAsia" w:hint="eastAsia"/>
          </w:rPr>
          <w:delText>mortality rate</w:delText>
        </w:r>
      </w:del>
      <w:r w:rsidR="00902C54" w:rsidRPr="001719FF">
        <w:rPr>
          <w:rFonts w:eastAsiaTheme="minorEastAsia" w:hint="eastAsia"/>
        </w:rPr>
        <w:t xml:space="preserve"> </w:t>
      </w:r>
      <w:r w:rsidR="00902C54" w:rsidRPr="001719FF">
        <w:rPr>
          <w:rFonts w:eastAsiaTheme="minorEastAsia"/>
        </w:rPr>
        <w:fldChar w:fldCharType="begin"/>
      </w:r>
      <w:r w:rsidR="00345408">
        <w:rPr>
          <w:rFonts w:eastAsiaTheme="minorEastAsia"/>
        </w:rPr>
        <w:instrText xml:space="preserve"> ADDIN ZOTERO_ITEM CSL_CITATION {"citationID":"Krb9XQf7","properties":{"formattedCitation":"(He &amp; Tanaka, 2023; Horie &amp; Managi, 2017, 2017; Kawaguchi &amp; Yukutake, 2017; Rehdanz et al., 2015)","plainCitation":"(He &amp; Tanaka, 2023; Horie &amp; Managi, 2017, 2017; Kawaguchi &amp; Yukutake, 2017; Rehdanz et al., 2015)","noteIndex":0},"citationItems":[{"id":1163,"uris":["http://zotero.org/users/local/U3219zZl/items/FLRPRBLA"],"itemData":{"id":1163,"type":"article-journal","abstract":"Following the Fukushima nuclear accident, Japan gradually shut down all its nuclear power plants, causing a countrywide power shortage. In response the government launched large-scale energy-saving campaigns to reduce electricity consumption. Exploiting the electricity-saving targets across regions and over time, we show that the campaigns significantly increased mortality, particularly during extremely hot days. The impact is primarily driven by people using less air conditioning, as encouraged by the government. Nonpecuniary incentives can explain most of the reduction in electricity consumption. Our findings suggest there exists a trade-off between climate change mitigation and climate change adaptation. (JEL I12, L94, L98, Q48, Q54, Q58)","container-title":"American Economic Journal: Applied Economics","DOI":"10.1257/app.20200505","ISSN":"1945-7782, 1945-7790","issue":"2","journalAbbreviation":"American Economic Journal: Applied Economics","language":"en","page":"377-414","source":"DOI.org (Crossref)","title":"Energy Saving May Kill: Evidence from the Fukushima Nuclear Accident","title-short":"Energy Saving May Kill","volume":"15","author":[{"family":"He","given":"Guojun"},{"family":"Tanaka","given":"Takanao"}],"issued":{"date-parts":[["2023",4,1]]}}},{"id":5971,"uris":["http://zotero.org/users/local/U3219zZl/items/2W67XUH6"],"itemData":{"id":5971,"type":"article-journal","abstract":"From the originally constructed survey data from 2011 Fukushima incident, this paper empirically assessed the sources of failures in disaster risk mitigation in short run. Although residential relocation from the cites at risk is one of the effective risk reduction measures, the relocation incurs mobility costs of developing social capital such as communities or searching public services such as education and medical institutions. The estimation results showed that the residents in the disaster cites of 2011 Fukushima incident can tolerate higher risks of radiation exposure when they have attachment to the original residence or higher demands for the public services, and can stay in the cites at risks consequently. Because the tolerance level can depend on the information associated with the risks, the results imply that the authorities’ providing the correct information is one of the keys for the disaster risk reduction in short run.","container-title":"Journal of Regional Science","DOI":"10.1111/jors.12341","ISSN":"0022-4146, 1467-9787","issue":"5","journalAbbreviation":"Journal of Regional Science","language":"en","license":"http://onlinelibrary.wiley.com/termsAndConditions#vor","page":"840-857","source":"DOI.org (Crossref)","title":"Why do people stay in or leave Fukushima?","volume":"57","author":[{"family":"Horie","given":"Shinya"},{"family":"Managi","given":"Shunsuke"}],"issued":{"date-parts":[["2017",11]]}}},{"id":5971,"uris":["http://zotero.org/users/local/U3219zZl/items/2W67XUH6"],"itemData":{"id":5971,"type":"article-journal","abstract":"From the originally constructed survey data from 2011 Fukushima incident, this paper empirically assessed the sources of failures in disaster risk mitigation in short run. Although residential relocation from the cites at risk is one of the effective risk reduction measures, the relocation incurs mobility costs of developing social capital such as communities or searching public services such as education and medical institutions. The estimation results showed that the residents in the disaster cites of 2011 Fukushima incident can tolerate higher risks of radiation exposure when they have attachment to the original residence or higher demands for the public services, and can stay in the cites at risks consequently. Because the tolerance level can depend on the information associated with the risks, the results imply that the authorities’ providing the correct information is one of the keys for the disaster risk reduction in short run.","container-title":"Journal of Regional Science","DOI":"10.1111/jors.12341","ISSN":"0022-4146, 1467-9787","issue":"5","journalAbbreviation":"Journal of Regional Science","language":"en","license":"http://onlinelibrary.wiley.com/termsAndConditions#vor","page":"840-857","source":"DOI.org (Crossref)","title":"Why do people stay in or leave Fukushima?","volume":"57","author":[{"family":"Horie","given":"Shinya"},{"family":"Managi","given":"Shunsuke"}],"issued":{"date-parts":[["2017",11]]}}},{"id":5835,"uris":["http://zotero.org/users/local/U3219zZl/items/QWA2K2LJ"],"itemData":{"id":5835,"type":"article-journal","abstract":"The cost of a nuclear power plant accident critically depends on people’s willingness to pay for avoiding exposure to the nuclear fallout. This paper is the ﬁrst to estimate such a willingness to pay by observing the change in transaction prices before and after the Fukushima nuclear accident with the degree of radioactive contamination. The estimates, which are based on hedonic price equations with the degree of radioactive contamination measured by airborne surveys, indicate that the contamination decreased the price of residential land and imply a substantial willingness to pay to avoid exposure to the radioactive fallout. The estimated total residential land depreciation ranges from 1.5 to 3.0 trillion yen, approximately equivalent to 15–30 billion US dollars, or about 0.13–0.25% of Japan’s total land value.","container-title":"Journal of Urban Economics","DOI":"10.1016/j.jue.2017.02.005","ISSN":"00941190","journalAbbreviation":"Journal of Urban Economics","language":"en","page":"148-160","source":"DOI.org (Crossref)","title":"Estimating the residential land damage of the Fukushima nuclear accident","volume":"99","author":[{"family":"Kawaguchi","given":"Daiji"},{"family":"Yukutake","given":"Norifumi"}],"issued":{"date-parts":[["2017",5]]}}},{"id":5848,"uris":["http://zotero.org/users/local/U3219zZl/items/KZAU8CFX"],"itemData":{"id":5848,"type":"article-journal","abstract":"Based on a quasi-experimental difference-in-differences approach, we use panel data for 5979 individuals interviewed in Japan before and after the tsunami and nuclear accident at Fukushima to analyze the effects of the combined disaster on people’s subjective well-being. To conduct our analysis, we use Geographical Information Systems to merge the subjective well-being data with information on respondents’ distance from the Fukushima Dai-ichi nuclear power plant, their proximity to nuclear power stations in general, and the spatial distribution of radioactive fallout after the accident. Our main ﬁndings are as follows: (1) After the disaster, people living in a place affected by the tsunami or close to the Fukushima Dai-ichi power plant experienced a drop in life happiness, while the effects declined with distance to the place of the disaster. (2) No change in subjective well-being is detectable in people living close to nuclear facilities in general. (3) In contrast to happiness with life after the disaster, no effect on people’s happiness with their entire life can be found among those affected by the disaster. (4) The drop in life happiness in municipalities affected by the tsunami is equivalent to 72% of annual income and reaches 240% for those living in close distance to the Fukushima Dai-ichi power plant (≤150 km).","container-title":"Journal of Economic Behavior &amp; Organization","DOI":"10.1016/j.jebo.2015.05.014","ISSN":"01672681","journalAbbreviation":"Journal of Economic Behavior &amp; Organization","language":"en","page":"500-517","source":"DOI.org (Crossref)","title":"Well-being effects of a major natural disaster: The case of Fukushima","title-short":"Well-being effects of a major natural disaster","volume":"116","author":[{"family":"Rehdanz","given":"Katrin"},{"family":"Welsch","given":"Heinz"},{"family":"Narita","given":"Daiju"},{"family":"Okubo","given":"Toshihiro"}],"issued":{"date-parts":[["2015",8]]}}}],"schema":"https://github.com/citation-style-language/schema/raw/master/csl-citation.json"} </w:instrText>
      </w:r>
      <w:r w:rsidR="00902C54" w:rsidRPr="001719FF">
        <w:rPr>
          <w:rFonts w:eastAsiaTheme="minorEastAsia"/>
        </w:rPr>
        <w:fldChar w:fldCharType="separate"/>
      </w:r>
      <w:r w:rsidR="00345408" w:rsidRPr="00345408">
        <w:rPr>
          <w:rFonts w:eastAsiaTheme="minorEastAsia"/>
        </w:rPr>
        <w:t>(He &amp; Tanaka, 2023; Horie &amp; Managi, 2017, 2017; Kawaguchi &amp; Yukutake, 2017; Rehdanz et al., 2015)</w:t>
      </w:r>
      <w:r w:rsidR="00902C54" w:rsidRPr="001719FF">
        <w:rPr>
          <w:rFonts w:eastAsiaTheme="minorEastAsia"/>
        </w:rPr>
        <w:fldChar w:fldCharType="end"/>
      </w:r>
    </w:p>
    <w:p w14:paraId="3ADD652B" w14:textId="3FD65BAD" w:rsidR="009A2A92" w:rsidRDefault="00F54B14" w:rsidP="00754B05">
      <w:pPr>
        <w:ind w:firstLine="220"/>
        <w:rPr>
          <w:rFonts w:eastAsiaTheme="minorEastAsia"/>
        </w:rPr>
      </w:pPr>
      <w:r w:rsidRPr="001719FF">
        <w:rPr>
          <w:rFonts w:eastAsiaTheme="minorEastAsia" w:hint="eastAsia"/>
        </w:rPr>
        <w:t xml:space="preserve">Figure </w:t>
      </w:r>
      <w:r w:rsidR="006511A4" w:rsidRPr="001719FF">
        <w:rPr>
          <w:rFonts w:eastAsiaTheme="minorEastAsia" w:hint="eastAsia"/>
        </w:rPr>
        <w:t>A</w:t>
      </w:r>
      <w:r w:rsidR="001A10D3" w:rsidRPr="001719FF">
        <w:rPr>
          <w:rFonts w:eastAsiaTheme="minorEastAsia" w:hint="eastAsia"/>
        </w:rPr>
        <w:t>2</w:t>
      </w:r>
      <w:r w:rsidRPr="001719FF">
        <w:rPr>
          <w:rFonts w:eastAsiaTheme="minorEastAsia" w:hint="eastAsia"/>
        </w:rPr>
        <w:t xml:space="preserve"> </w:t>
      </w:r>
      <w:r w:rsidR="00476D82" w:rsidRPr="001719FF">
        <w:rPr>
          <w:rFonts w:eastAsiaTheme="minorEastAsia" w:hint="eastAsia"/>
        </w:rPr>
        <w:t>is</w:t>
      </w:r>
      <w:r w:rsidRPr="001719FF">
        <w:rPr>
          <w:rFonts w:eastAsiaTheme="minorEastAsia" w:hint="eastAsia"/>
        </w:rPr>
        <w:t xml:space="preserve"> </w:t>
      </w:r>
      <w:r w:rsidR="006D08CF" w:rsidRPr="001719FF">
        <w:rPr>
          <w:rFonts w:eastAsiaTheme="minorEastAsia" w:hint="eastAsia"/>
        </w:rPr>
        <w:t>a</w:t>
      </w:r>
      <w:r w:rsidR="00063FC8" w:rsidRPr="001719FF">
        <w:rPr>
          <w:rFonts w:eastAsiaTheme="minorEastAsia" w:hint="eastAsia"/>
        </w:rPr>
        <w:t xml:space="preserve"> distribution map of</w:t>
      </w:r>
      <w:r w:rsidR="00E70387" w:rsidRPr="001719FF">
        <w:rPr>
          <w:rFonts w:eastAsiaTheme="minorEastAsia" w:hint="eastAsia"/>
        </w:rPr>
        <w:t xml:space="preserve"> </w:t>
      </w:r>
      <w:r w:rsidR="00FC33AA" w:rsidRPr="001719FF">
        <w:rPr>
          <w:rFonts w:eastAsiaTheme="minorEastAsia" w:hint="eastAsia"/>
        </w:rPr>
        <w:t>areas contaminated by radioactive materials</w:t>
      </w:r>
      <w:r w:rsidR="00E70387" w:rsidRPr="001719FF">
        <w:rPr>
          <w:rFonts w:eastAsiaTheme="minorEastAsia" w:hint="eastAsia"/>
        </w:rPr>
        <w:t xml:space="preserve"> in Fukushima</w:t>
      </w:r>
      <w:r w:rsidR="00ED6F2D" w:rsidRPr="001719FF">
        <w:rPr>
          <w:rFonts w:eastAsiaTheme="minorEastAsia" w:hint="eastAsia"/>
        </w:rPr>
        <w:t xml:space="preserve"> and </w:t>
      </w:r>
      <w:r w:rsidR="00962F53" w:rsidRPr="001719FF">
        <w:rPr>
          <w:rFonts w:eastAsiaTheme="minorEastAsia"/>
        </w:rPr>
        <w:t>neighboring</w:t>
      </w:r>
      <w:r w:rsidR="00ED6F2D" w:rsidRPr="001719FF">
        <w:rPr>
          <w:rFonts w:eastAsiaTheme="minorEastAsia" w:hint="eastAsia"/>
        </w:rPr>
        <w:t xml:space="preserve"> </w:t>
      </w:r>
      <w:r w:rsidR="00C3273B" w:rsidRPr="001719FF">
        <w:rPr>
          <w:rFonts w:eastAsiaTheme="minorEastAsia" w:hint="eastAsia"/>
        </w:rPr>
        <w:t xml:space="preserve">six </w:t>
      </w:r>
      <w:r w:rsidR="00ED6F2D" w:rsidRPr="001719FF">
        <w:rPr>
          <w:rFonts w:eastAsiaTheme="minorEastAsia" w:hint="eastAsia"/>
        </w:rPr>
        <w:t>prefectures</w:t>
      </w:r>
      <w:r w:rsidR="00C047CB" w:rsidRPr="001719FF">
        <w:rPr>
          <w:rFonts w:eastAsiaTheme="minorEastAsia" w:hint="eastAsia"/>
        </w:rPr>
        <w:t xml:space="preserve"> in 2012</w:t>
      </w:r>
      <w:r w:rsidR="00E70387" w:rsidRPr="001719FF">
        <w:rPr>
          <w:rFonts w:eastAsiaTheme="minorEastAsia" w:hint="eastAsia"/>
        </w:rPr>
        <w:t>.</w:t>
      </w:r>
      <w:r w:rsidR="002A31B1" w:rsidRPr="001719FF">
        <w:rPr>
          <w:rFonts w:eastAsiaTheme="minorEastAsia" w:hint="eastAsia"/>
        </w:rPr>
        <w:t xml:space="preserve"> Figure A</w:t>
      </w:r>
      <w:r w:rsidR="001A10D3" w:rsidRPr="001719FF">
        <w:rPr>
          <w:rFonts w:eastAsiaTheme="minorEastAsia" w:hint="eastAsia"/>
        </w:rPr>
        <w:t>2</w:t>
      </w:r>
      <w:r w:rsidR="002A31B1" w:rsidRPr="001719FF">
        <w:rPr>
          <w:rFonts w:eastAsiaTheme="minorEastAsia" w:hint="eastAsia"/>
        </w:rPr>
        <w:t xml:space="preserve"> shows that</w:t>
      </w:r>
      <w:r w:rsidR="00C047CB" w:rsidRPr="001719FF">
        <w:rPr>
          <w:rFonts w:eastAsiaTheme="minorEastAsia" w:hint="eastAsia"/>
        </w:rPr>
        <w:t xml:space="preserve"> the</w:t>
      </w:r>
      <w:r w:rsidR="002A31B1" w:rsidRPr="001719FF">
        <w:rPr>
          <w:rFonts w:eastAsiaTheme="minorEastAsia" w:hint="eastAsia"/>
        </w:rPr>
        <w:t xml:space="preserve"> </w:t>
      </w:r>
      <w:r w:rsidR="001618AB" w:rsidRPr="001719FF">
        <w:rPr>
          <w:rFonts w:eastAsiaTheme="minorEastAsia" w:hint="eastAsia"/>
        </w:rPr>
        <w:t>western side of Fukushima prefecture</w:t>
      </w:r>
      <w:r w:rsidR="00C047CB" w:rsidRPr="001719FF">
        <w:rPr>
          <w:rFonts w:eastAsiaTheme="minorEastAsia" w:hint="eastAsia"/>
        </w:rPr>
        <w:t xml:space="preserve"> was not </w:t>
      </w:r>
      <w:r w:rsidR="00C047CB" w:rsidRPr="001719FF">
        <w:rPr>
          <w:rFonts w:eastAsiaTheme="minorEastAsia"/>
        </w:rPr>
        <w:t>contaminated</w:t>
      </w:r>
      <w:r w:rsidR="00C047CB" w:rsidRPr="001719FF">
        <w:rPr>
          <w:rFonts w:eastAsiaTheme="minorEastAsia" w:hint="eastAsia"/>
        </w:rPr>
        <w:t xml:space="preserve"> by radioactive materials while the centr</w:t>
      </w:r>
      <w:r w:rsidR="00C047CB">
        <w:rPr>
          <w:rFonts w:eastAsiaTheme="minorEastAsia" w:hint="eastAsia"/>
        </w:rPr>
        <w:t xml:space="preserve">al and coastal side of Fukushima were highly </w:t>
      </w:r>
      <w:r w:rsidR="006A58A6">
        <w:rPr>
          <w:rFonts w:eastAsiaTheme="minorEastAsia" w:hint="eastAsia"/>
        </w:rPr>
        <w:t>contaminated</w:t>
      </w:r>
      <w:r w:rsidR="00186BCC">
        <w:rPr>
          <w:rFonts w:eastAsiaTheme="minorEastAsia" w:hint="eastAsia"/>
        </w:rPr>
        <w:t>.</w:t>
      </w:r>
      <w:r w:rsidR="00D64268">
        <w:rPr>
          <w:rFonts w:eastAsiaTheme="minorEastAsia" w:hint="eastAsia"/>
        </w:rPr>
        <w:t xml:space="preserve"> </w:t>
      </w:r>
      <w:r w:rsidR="00D7369F">
        <w:rPr>
          <w:rFonts w:eastAsiaTheme="minorEastAsia" w:hint="eastAsia"/>
        </w:rPr>
        <w:t xml:space="preserve">Some </w:t>
      </w:r>
      <w:r w:rsidR="00962F53">
        <w:rPr>
          <w:rFonts w:eastAsiaTheme="minorEastAsia"/>
        </w:rPr>
        <w:t>parts</w:t>
      </w:r>
      <w:r w:rsidR="00D7369F">
        <w:rPr>
          <w:rFonts w:eastAsiaTheme="minorEastAsia" w:hint="eastAsia"/>
        </w:rPr>
        <w:t xml:space="preserve"> of </w:t>
      </w:r>
      <w:r w:rsidR="00D64268">
        <w:rPr>
          <w:rFonts w:eastAsiaTheme="minorEastAsia" w:hint="eastAsia"/>
        </w:rPr>
        <w:t xml:space="preserve">Gunma prefecture which is south </w:t>
      </w:r>
      <w:r w:rsidR="00962F53">
        <w:rPr>
          <w:rFonts w:eastAsiaTheme="minorEastAsia"/>
        </w:rPr>
        <w:t>of</w:t>
      </w:r>
      <w:r w:rsidR="00D64268">
        <w:rPr>
          <w:rFonts w:eastAsiaTheme="minorEastAsia" w:hint="eastAsia"/>
        </w:rPr>
        <w:t xml:space="preserve"> Fukushima and Miyagi prefecture which is </w:t>
      </w:r>
      <w:r w:rsidR="00D64268">
        <w:rPr>
          <w:rFonts w:eastAsiaTheme="minorEastAsia"/>
        </w:rPr>
        <w:t>north</w:t>
      </w:r>
      <w:r w:rsidR="00D64268">
        <w:rPr>
          <w:rFonts w:eastAsiaTheme="minorEastAsia" w:hint="eastAsia"/>
        </w:rPr>
        <w:t xml:space="preserve"> </w:t>
      </w:r>
      <w:r w:rsidR="00962F53">
        <w:rPr>
          <w:rFonts w:eastAsiaTheme="minorEastAsia"/>
        </w:rPr>
        <w:t>of</w:t>
      </w:r>
      <w:r w:rsidR="00D64268">
        <w:rPr>
          <w:rFonts w:eastAsiaTheme="minorEastAsia" w:hint="eastAsia"/>
        </w:rPr>
        <w:t xml:space="preserve"> Fukushima</w:t>
      </w:r>
      <w:r w:rsidR="00D7369F">
        <w:rPr>
          <w:rFonts w:eastAsiaTheme="minorEastAsia" w:hint="eastAsia"/>
        </w:rPr>
        <w:t xml:space="preserve"> were also contaminated.</w:t>
      </w:r>
      <w:r w:rsidR="00FD4A0E">
        <w:rPr>
          <w:rFonts w:eastAsiaTheme="minorEastAsia" w:hint="eastAsia"/>
        </w:rPr>
        <w:t xml:space="preserve"> </w:t>
      </w:r>
      <w:r w:rsidR="009A2A92">
        <w:rPr>
          <w:rFonts w:eastAsiaTheme="minorEastAsia" w:hint="eastAsia"/>
        </w:rPr>
        <w:t xml:space="preserve">Since </w:t>
      </w:r>
      <w:r w:rsidR="00FC2099">
        <w:rPr>
          <w:rFonts w:eastAsiaTheme="minorEastAsia" w:hint="eastAsia"/>
        </w:rPr>
        <w:t xml:space="preserve">the </w:t>
      </w:r>
      <w:r w:rsidR="001B7F8F">
        <w:rPr>
          <w:rFonts w:eastAsiaTheme="minorEastAsia" w:hint="eastAsia"/>
        </w:rPr>
        <w:t>Aizu area</w:t>
      </w:r>
      <w:r w:rsidR="00FC2099">
        <w:rPr>
          <w:rFonts w:eastAsiaTheme="minorEastAsia" w:hint="eastAsia"/>
        </w:rPr>
        <w:t xml:space="preserve"> of Fukushima was not physically affected by radioactive materials</w:t>
      </w:r>
      <w:r w:rsidR="00F33271">
        <w:rPr>
          <w:rFonts w:eastAsiaTheme="minorEastAsia" w:hint="eastAsia"/>
        </w:rPr>
        <w:t xml:space="preserve">, </w:t>
      </w:r>
      <w:r w:rsidR="00FB68A9">
        <w:rPr>
          <w:rFonts w:eastAsiaTheme="minorEastAsia" w:hint="eastAsia"/>
        </w:rPr>
        <w:t xml:space="preserve">we </w:t>
      </w:r>
      <w:r w:rsidR="00042747">
        <w:rPr>
          <w:rFonts w:eastAsiaTheme="minorEastAsia" w:hint="eastAsia"/>
        </w:rPr>
        <w:t xml:space="preserve">assume </w:t>
      </w:r>
      <w:r w:rsidR="007E3A94">
        <w:rPr>
          <w:rFonts w:eastAsiaTheme="minorEastAsia" w:hint="eastAsia"/>
        </w:rPr>
        <w:t xml:space="preserve">that it would be affected by only </w:t>
      </w:r>
      <w:r w:rsidR="007E3A94">
        <w:rPr>
          <w:rFonts w:eastAsiaTheme="minorEastAsia"/>
        </w:rPr>
        <w:t>reputational</w:t>
      </w:r>
      <w:r w:rsidR="007E3A94">
        <w:rPr>
          <w:rFonts w:eastAsiaTheme="minorEastAsia" w:hint="eastAsia"/>
        </w:rPr>
        <w:t xml:space="preserve"> loss by </w:t>
      </w:r>
      <w:r w:rsidR="00962F53">
        <w:rPr>
          <w:rFonts w:eastAsiaTheme="minorEastAsia"/>
        </w:rPr>
        <w:t xml:space="preserve">the </w:t>
      </w:r>
      <w:r w:rsidR="007E3A94">
        <w:rPr>
          <w:rFonts w:eastAsiaTheme="minorEastAsia" w:hint="eastAsia"/>
        </w:rPr>
        <w:t>Fukushima nuclear accident.</w:t>
      </w:r>
    </w:p>
    <w:p w14:paraId="1DE4D06F" w14:textId="77777777" w:rsidR="00816ED4" w:rsidRPr="007E3A94" w:rsidRDefault="00816ED4" w:rsidP="00754B05">
      <w:pPr>
        <w:ind w:firstLine="220"/>
        <w:rPr>
          <w:rFonts w:eastAsiaTheme="minorEastAsia"/>
        </w:rPr>
      </w:pPr>
    </w:p>
    <w:p w14:paraId="4524D4C8" w14:textId="25C0FC4A" w:rsidR="001935BA" w:rsidRDefault="001935BA" w:rsidP="00333D26">
      <w:pPr>
        <w:pStyle w:val="Section"/>
        <w:rPr>
          <w:rFonts w:eastAsiaTheme="minorEastAsia"/>
        </w:rPr>
      </w:pPr>
      <w:r>
        <w:rPr>
          <w:rFonts w:eastAsiaTheme="minorEastAsia"/>
        </w:rPr>
        <w:t>Data</w:t>
      </w:r>
    </w:p>
    <w:p w14:paraId="234E1481" w14:textId="0EE5DC0E" w:rsidR="005A24FE" w:rsidRDefault="00AD35CD" w:rsidP="005A24FE">
      <w:pPr>
        <w:ind w:firstLine="220"/>
        <w:rPr>
          <w:rFonts w:eastAsiaTheme="minorEastAsia"/>
        </w:rPr>
      </w:pPr>
      <w:ins w:id="46" w:author="松浦　正典" w:date="2025-03-02T18:10:00Z" w16du:dateUtc="2025-03-02T09:10:00Z">
        <w:r>
          <w:rPr>
            <w:rFonts w:eastAsiaTheme="minorEastAsia" w:hint="eastAsia"/>
          </w:rPr>
          <w:t>Our data are drawn from the Census of Agriculture and Forestry</w:t>
        </w:r>
      </w:ins>
      <w:ins w:id="47" w:author="松浦　正典" w:date="2025-03-02T18:07:00Z">
        <w:r w:rsidR="00C32AE5" w:rsidRPr="00C32AE5">
          <w:rPr>
            <w:rFonts w:eastAsiaTheme="minorEastAsia"/>
          </w:rPr>
          <w:t xml:space="preserve">, which </w:t>
        </w:r>
      </w:ins>
      <w:ins w:id="48" w:author="松浦　正典" w:date="2025-03-02T18:11:00Z" w16du:dateUtc="2025-03-02T09:11:00Z">
        <w:r w:rsidR="00E55C5F">
          <w:rPr>
            <w:rFonts w:eastAsiaTheme="minorEastAsia" w:hint="eastAsia"/>
          </w:rPr>
          <w:t>was</w:t>
        </w:r>
      </w:ins>
      <w:ins w:id="49" w:author="松浦　正典" w:date="2025-03-02T18:07:00Z">
        <w:r w:rsidR="00C32AE5" w:rsidRPr="00C32AE5">
          <w:rPr>
            <w:rFonts w:eastAsiaTheme="minorEastAsia"/>
          </w:rPr>
          <w:t xml:space="preserve"> archived by the Digital Archive of Statistics on Agriculture, Forestry and Fisheries, Kyoto University, based on the original data provided by the </w:t>
        </w:r>
      </w:ins>
      <w:ins w:id="50" w:author="松浦　正典" w:date="2025-03-02T18:07:00Z" w16du:dateUtc="2025-03-02T09:07:00Z">
        <w:r w:rsidR="00C32AE5">
          <w:rPr>
            <w:rFonts w:eastAsiaTheme="minorEastAsia" w:hint="eastAsia"/>
          </w:rPr>
          <w:t xml:space="preserve">Ministry of </w:t>
        </w:r>
      </w:ins>
      <w:ins w:id="51" w:author="松浦　正典" w:date="2025-03-02T18:08:00Z" w16du:dateUtc="2025-03-02T09:08:00Z">
        <w:r w:rsidR="00B221DD">
          <w:rPr>
            <w:rFonts w:eastAsiaTheme="minorEastAsia" w:hint="eastAsia"/>
          </w:rPr>
          <w:t>Agriculture, Foresty and Fisheries</w:t>
        </w:r>
      </w:ins>
      <w:del w:id="52" w:author="松浦　正典" w:date="2025-03-02T18:07:00Z" w16du:dateUtc="2025-03-02T09:07:00Z">
        <w:r w:rsidR="00725358" w:rsidDel="00C32AE5">
          <w:rPr>
            <w:rFonts w:eastAsiaTheme="minorEastAsia" w:hint="eastAsia"/>
          </w:rPr>
          <w:delText>O</w:delText>
        </w:r>
        <w:r w:rsidR="00725358" w:rsidDel="00C32AE5">
          <w:rPr>
            <w:rFonts w:eastAsiaTheme="minorEastAsia"/>
          </w:rPr>
          <w:delText>u</w:delText>
        </w:r>
        <w:r w:rsidR="00725358" w:rsidDel="00C32AE5">
          <w:rPr>
            <w:rFonts w:eastAsiaTheme="minorEastAsia" w:hint="eastAsia"/>
          </w:rPr>
          <w:delText xml:space="preserve">r data are drawn from </w:delText>
        </w:r>
        <w:r w:rsidR="00704E58" w:rsidRPr="00704E58" w:rsidDel="00C32AE5">
          <w:rPr>
            <w:rFonts w:eastAsiaTheme="minorEastAsia"/>
          </w:rPr>
          <w:delText xml:space="preserve">the Census of Agriculture and Forestry administered by the </w:delText>
        </w:r>
        <w:r w:rsidR="006A1634" w:rsidRPr="006A1634" w:rsidDel="00C32AE5">
          <w:rPr>
            <w:rFonts w:eastAsiaTheme="minorEastAsia"/>
          </w:rPr>
          <w:delText>Ministry of Agriculture, Forestry, and Fishery</w:delText>
        </w:r>
      </w:del>
      <w:r w:rsidR="006A1634" w:rsidRPr="006A1634">
        <w:rPr>
          <w:rFonts w:eastAsiaTheme="minorEastAsia"/>
        </w:rPr>
        <w:t xml:space="preserve"> (MAFF</w:t>
      </w:r>
      <w:r w:rsidR="00ED19C4">
        <w:rPr>
          <w:rFonts w:eastAsiaTheme="minorEastAsia" w:hint="eastAsia"/>
        </w:rPr>
        <w:t>)</w:t>
      </w:r>
      <w:r w:rsidR="007B2FDA">
        <w:rPr>
          <w:rFonts w:eastAsiaTheme="minorEastAsia" w:hint="eastAsia"/>
        </w:rPr>
        <w:t xml:space="preserve">. </w:t>
      </w:r>
      <w:r w:rsidR="007B2FDA" w:rsidRPr="007B2FDA">
        <w:rPr>
          <w:rFonts w:eastAsiaTheme="minorEastAsia"/>
        </w:rPr>
        <w:t xml:space="preserve">This census has been conducted every five years since 1950 for all farms to measure actual agricultural conditions in Japan. The census </w:t>
      </w:r>
      <w:r w:rsidR="00E879CD">
        <w:rPr>
          <w:rFonts w:eastAsiaTheme="minorEastAsia" w:hint="eastAsia"/>
        </w:rPr>
        <w:t>contains</w:t>
      </w:r>
      <w:r w:rsidR="007B2FDA" w:rsidRPr="007B2FDA">
        <w:rPr>
          <w:rFonts w:eastAsiaTheme="minorEastAsia"/>
        </w:rPr>
        <w:t xml:space="preserve"> information on</w:t>
      </w:r>
      <w:r w:rsidR="008D2639">
        <w:rPr>
          <w:rFonts w:eastAsiaTheme="minorEastAsia" w:hint="eastAsia"/>
        </w:rPr>
        <w:t xml:space="preserve"> agricultural input</w:t>
      </w:r>
      <w:r w:rsidR="007B2FDA" w:rsidRPr="007B2FDA">
        <w:rPr>
          <w:rFonts w:eastAsiaTheme="minorEastAsia"/>
        </w:rPr>
        <w:t xml:space="preserve"> resources at the farm level.</w:t>
      </w:r>
      <w:r w:rsidR="00725358">
        <w:rPr>
          <w:rFonts w:eastAsiaTheme="minorEastAsia" w:hint="eastAsia"/>
        </w:rPr>
        <w:t xml:space="preserve"> </w:t>
      </w:r>
      <w:r w:rsidR="007B2FDA">
        <w:rPr>
          <w:rFonts w:eastAsiaTheme="minorEastAsia" w:hint="eastAsia"/>
        </w:rPr>
        <w:t xml:space="preserve">Due to </w:t>
      </w:r>
      <w:r w:rsidR="00792BED">
        <w:rPr>
          <w:rFonts w:eastAsiaTheme="minorEastAsia" w:hint="eastAsia"/>
        </w:rPr>
        <w:t xml:space="preserve">limited </w:t>
      </w:r>
      <w:r w:rsidR="007B2FDA">
        <w:rPr>
          <w:rFonts w:eastAsiaTheme="minorEastAsia" w:hint="eastAsia"/>
        </w:rPr>
        <w:t>data</w:t>
      </w:r>
      <w:r w:rsidR="00792BED">
        <w:rPr>
          <w:rFonts w:eastAsiaTheme="minorEastAsia" w:hint="eastAsia"/>
        </w:rPr>
        <w:t xml:space="preserve"> availability, </w:t>
      </w:r>
      <w:r w:rsidR="00287FBB">
        <w:rPr>
          <w:rFonts w:eastAsiaTheme="minorEastAsia" w:hint="eastAsia"/>
        </w:rPr>
        <w:t xml:space="preserve">we use data in </w:t>
      </w:r>
      <w:r w:rsidR="00B72AE4">
        <w:rPr>
          <w:rFonts w:eastAsiaTheme="minorEastAsia"/>
        </w:rPr>
        <w:t>1995, 2000, 2005, 2010, and 2015</w:t>
      </w:r>
      <w:del w:id="53" w:author="松浦　正典" w:date="2025-03-02T18:08:00Z" w16du:dateUtc="2025-03-02T09:08:00Z">
        <w:r w:rsidR="00D23BD9" w:rsidDel="001218D0">
          <w:rPr>
            <w:rStyle w:val="a7"/>
            <w:rFonts w:eastAsiaTheme="minorEastAsia"/>
          </w:rPr>
          <w:footnoteReference w:id="8"/>
        </w:r>
      </w:del>
      <w:r w:rsidR="00B72AE4">
        <w:rPr>
          <w:rFonts w:eastAsiaTheme="minorEastAsia"/>
        </w:rPr>
        <w:t xml:space="preserve">. </w:t>
      </w:r>
      <w:r w:rsidR="00BB7E30">
        <w:rPr>
          <w:rFonts w:eastAsiaTheme="minorEastAsia" w:hint="eastAsia"/>
        </w:rPr>
        <w:t xml:space="preserve">The census </w:t>
      </w:r>
      <w:r w:rsidR="00330ABE">
        <w:rPr>
          <w:rFonts w:eastAsiaTheme="minorEastAsia" w:hint="eastAsia"/>
        </w:rPr>
        <w:t xml:space="preserve">was processed as </w:t>
      </w:r>
      <w:r w:rsidR="00962F53">
        <w:rPr>
          <w:rFonts w:eastAsiaTheme="minorEastAsia"/>
        </w:rPr>
        <w:t xml:space="preserve">a </w:t>
      </w:r>
      <w:r w:rsidR="00330ABE">
        <w:rPr>
          <w:rFonts w:eastAsiaTheme="minorEastAsia" w:hint="eastAsia"/>
        </w:rPr>
        <w:t xml:space="preserve">household-level panel structure. </w:t>
      </w:r>
      <w:r w:rsidR="008923BD" w:rsidRPr="008923BD">
        <w:rPr>
          <w:rFonts w:eastAsiaTheme="minorEastAsia"/>
        </w:rPr>
        <w:t xml:space="preserve">We restrict the sample to farm households in four municipalities—Hinoemata </w:t>
      </w:r>
      <w:r w:rsidR="008923BD" w:rsidRPr="008923BD">
        <w:rPr>
          <w:rFonts w:eastAsiaTheme="minorEastAsia"/>
        </w:rPr>
        <w:lastRenderedPageBreak/>
        <w:t>Village, Tadami Town, Kaneyama Town, and Nishi Aizu Town in Fukushima Prefecture—as treatment groups that are expected to be affected by collective reputation and the accident following the Great East Japan Earthquake.</w:t>
      </w:r>
      <w:r w:rsidR="0016365B">
        <w:rPr>
          <w:rFonts w:eastAsiaTheme="minorEastAsia"/>
        </w:rPr>
        <w:t xml:space="preserve"> </w:t>
      </w:r>
      <w:r w:rsidR="009B44EE" w:rsidRPr="009B44EE">
        <w:rPr>
          <w:rFonts w:eastAsiaTheme="minorEastAsia"/>
        </w:rPr>
        <w:t>Other farm households in Aga Town, Sanjo City, and Uonuma City in Niigata Prefecture are co</w:t>
      </w:r>
      <w:r w:rsidR="009B44EE" w:rsidRPr="001719FF">
        <w:rPr>
          <w:rFonts w:eastAsiaTheme="minorEastAsia"/>
        </w:rPr>
        <w:t>nsidered control groups that are not expected to be affected by collective reputation and the accident.</w:t>
      </w:r>
      <w:r w:rsidR="009B44EE" w:rsidRPr="001719FF">
        <w:rPr>
          <w:rFonts w:eastAsiaTheme="minorEastAsia" w:hint="eastAsia"/>
        </w:rPr>
        <w:t xml:space="preserve"> </w:t>
      </w:r>
      <w:r w:rsidR="00FB4006" w:rsidRPr="001719FF">
        <w:rPr>
          <w:rFonts w:eastAsiaTheme="minorEastAsia" w:hint="eastAsia"/>
        </w:rPr>
        <w:t xml:space="preserve">Figure </w:t>
      </w:r>
      <w:r w:rsidR="0001487E" w:rsidRPr="001719FF">
        <w:rPr>
          <w:rFonts w:eastAsiaTheme="minorEastAsia" w:hint="eastAsia"/>
        </w:rPr>
        <w:t>1</w:t>
      </w:r>
      <w:r w:rsidR="00FB4006" w:rsidRPr="001719FF">
        <w:rPr>
          <w:rFonts w:eastAsiaTheme="minorEastAsia" w:hint="eastAsia"/>
        </w:rPr>
        <w:t xml:space="preserve"> </w:t>
      </w:r>
      <w:r w:rsidR="00D538E6" w:rsidRPr="001719FF">
        <w:rPr>
          <w:rFonts w:eastAsiaTheme="minorEastAsia"/>
        </w:rPr>
        <w:t xml:space="preserve">shows </w:t>
      </w:r>
      <w:r w:rsidR="00D538E6">
        <w:rPr>
          <w:rFonts w:eastAsiaTheme="minorEastAsia"/>
        </w:rPr>
        <w:t xml:space="preserve">the </w:t>
      </w:r>
      <w:r w:rsidR="00A002F1">
        <w:rPr>
          <w:rFonts w:eastAsiaTheme="minorEastAsia"/>
        </w:rPr>
        <w:t xml:space="preserve">geographical boundaries </w:t>
      </w:r>
      <w:r w:rsidR="002E4972">
        <w:rPr>
          <w:rFonts w:eastAsiaTheme="minorEastAsia"/>
        </w:rPr>
        <w:t>between Fukushima and Niigata prefecture</w:t>
      </w:r>
      <w:r w:rsidR="00400048">
        <w:rPr>
          <w:rFonts w:eastAsiaTheme="minorEastAsia"/>
        </w:rPr>
        <w:t xml:space="preserve"> and the boundaries of rural communities</w:t>
      </w:r>
      <w:r w:rsidR="00AF4B83">
        <w:rPr>
          <w:rFonts w:eastAsiaTheme="minorEastAsia"/>
        </w:rPr>
        <w:t>.</w:t>
      </w:r>
      <w:r w:rsidR="00967CD3">
        <w:rPr>
          <w:rFonts w:eastAsiaTheme="minorEastAsia"/>
        </w:rPr>
        <w:t xml:space="preserve"> The communities falling inside the contiguous</w:t>
      </w:r>
      <w:r w:rsidR="00AF4B83">
        <w:rPr>
          <w:rFonts w:eastAsiaTheme="minorEastAsia"/>
        </w:rPr>
        <w:t xml:space="preserve"> </w:t>
      </w:r>
      <w:r w:rsidR="00A7342B">
        <w:rPr>
          <w:rFonts w:eastAsiaTheme="minorEastAsia"/>
        </w:rPr>
        <w:t>towns</w:t>
      </w:r>
      <w:r w:rsidR="00067B1B">
        <w:rPr>
          <w:rFonts w:eastAsiaTheme="minorEastAsia"/>
        </w:rPr>
        <w:t xml:space="preserve"> formed by the boundary of the prefectures</w:t>
      </w:r>
      <w:r w:rsidR="00DD74DE">
        <w:rPr>
          <w:rFonts w:eastAsiaTheme="minorEastAsia"/>
        </w:rPr>
        <w:t xml:space="preserve"> </w:t>
      </w:r>
      <w:r w:rsidR="00F4002C">
        <w:rPr>
          <w:rFonts w:eastAsiaTheme="minorEastAsia"/>
        </w:rPr>
        <w:t>contribute</w:t>
      </w:r>
      <w:r w:rsidR="00D81FE3">
        <w:rPr>
          <w:rFonts w:eastAsiaTheme="minorEastAsia"/>
        </w:rPr>
        <w:t xml:space="preserve"> </w:t>
      </w:r>
      <w:r w:rsidR="00DD74DE">
        <w:rPr>
          <w:rFonts w:eastAsiaTheme="minorEastAsia"/>
        </w:rPr>
        <w:t>to the treatment</w:t>
      </w:r>
      <w:r w:rsidR="00C71026">
        <w:rPr>
          <w:rFonts w:eastAsiaTheme="minorEastAsia"/>
        </w:rPr>
        <w:t xml:space="preserve"> groups</w:t>
      </w:r>
      <w:r w:rsidR="006A0ED7">
        <w:rPr>
          <w:rFonts w:eastAsiaTheme="minorEastAsia"/>
        </w:rPr>
        <w:t>.</w:t>
      </w:r>
    </w:p>
    <w:p w14:paraId="306F5252" w14:textId="5B7A558F" w:rsidR="00DC6392" w:rsidRPr="00CC74C7" w:rsidRDefault="00DC6392" w:rsidP="005A24FE">
      <w:pPr>
        <w:ind w:firstLine="220"/>
        <w:rPr>
          <w:rFonts w:eastAsiaTheme="minorEastAsia"/>
        </w:rPr>
      </w:pPr>
      <w:r>
        <w:rPr>
          <w:rFonts w:eastAsiaTheme="minorEastAsia" w:hint="eastAsia"/>
        </w:rPr>
        <w:t xml:space="preserve">The dependent variables </w:t>
      </w:r>
      <w:r w:rsidR="00323043">
        <w:rPr>
          <w:rFonts w:eastAsiaTheme="minorEastAsia" w:hint="eastAsia"/>
        </w:rPr>
        <w:t xml:space="preserve">are several measurements of agricultural production, input </w:t>
      </w:r>
      <w:r w:rsidR="00962F53">
        <w:rPr>
          <w:rFonts w:eastAsiaTheme="minorEastAsia"/>
        </w:rPr>
        <w:t>decisions</w:t>
      </w:r>
      <w:r w:rsidR="00323043">
        <w:rPr>
          <w:rFonts w:eastAsiaTheme="minorEastAsia" w:hint="eastAsia"/>
        </w:rPr>
        <w:t>, and practices.</w:t>
      </w:r>
      <w:r w:rsidR="00184485">
        <w:rPr>
          <w:rFonts w:eastAsiaTheme="minorEastAsia" w:hint="eastAsia"/>
        </w:rPr>
        <w:t xml:space="preserve"> First, we use the rice revenue </w:t>
      </w:r>
      <w:r w:rsidR="004B6A27">
        <w:rPr>
          <w:rFonts w:eastAsiaTheme="minorEastAsia" w:hint="eastAsia"/>
        </w:rPr>
        <w:t xml:space="preserve">as an output of farm households. </w:t>
      </w:r>
      <w:r w:rsidR="00DB65E2">
        <w:rPr>
          <w:rFonts w:eastAsiaTheme="minorEastAsia" w:hint="eastAsia"/>
        </w:rPr>
        <w:t xml:space="preserve">Due to the data availability, the rice revenue data is not continuous but categorical. </w:t>
      </w:r>
      <w:r w:rsidR="003A3F1E">
        <w:rPr>
          <w:rFonts w:eastAsiaTheme="minorEastAsia" w:hint="eastAsia"/>
        </w:rPr>
        <w:t xml:space="preserve">Therefore, we convert </w:t>
      </w:r>
      <w:r w:rsidR="003A3F1E">
        <w:rPr>
          <w:rFonts w:eastAsiaTheme="minorEastAsia"/>
        </w:rPr>
        <w:t>the</w:t>
      </w:r>
      <w:r w:rsidR="003A3F1E">
        <w:rPr>
          <w:rFonts w:eastAsiaTheme="minorEastAsia" w:hint="eastAsia"/>
        </w:rPr>
        <w:t xml:space="preserve"> categorical variable into</w:t>
      </w:r>
      <w:r w:rsidR="00C41616">
        <w:rPr>
          <w:rFonts w:eastAsiaTheme="minorEastAsia" w:hint="eastAsia"/>
        </w:rPr>
        <w:t xml:space="preserve"> the medium value. </w:t>
      </w:r>
      <w:r w:rsidR="00663DF0" w:rsidRPr="00663DF0">
        <w:rPr>
          <w:rFonts w:eastAsiaTheme="minorEastAsia"/>
        </w:rPr>
        <w:t>For example, if a category of ¥150,000 to ¥500,000 was applied, it was considered to have a sales value of ¥325,000, and if ¥3 to ¥5 million, it was considered to have a sales value of ¥4 million.</w:t>
      </w:r>
      <w:r w:rsidR="00375F4E">
        <w:rPr>
          <w:rStyle w:val="a7"/>
          <w:rFonts w:eastAsiaTheme="minorEastAsia"/>
        </w:rPr>
        <w:footnoteReference w:id="9"/>
      </w:r>
      <w:r w:rsidR="00663DF0">
        <w:rPr>
          <w:rFonts w:eastAsiaTheme="minorEastAsia" w:hint="eastAsia"/>
        </w:rPr>
        <w:t xml:space="preserve"> </w:t>
      </w:r>
      <w:r w:rsidR="004B6A27">
        <w:rPr>
          <w:rFonts w:eastAsiaTheme="minorEastAsia" w:hint="eastAsia"/>
        </w:rPr>
        <w:t>Second, we measure some input variables,</w:t>
      </w:r>
      <w:r w:rsidR="00D22107">
        <w:rPr>
          <w:rFonts w:eastAsiaTheme="minorEastAsia" w:hint="eastAsia"/>
        </w:rPr>
        <w:t xml:space="preserve"> which are </w:t>
      </w:r>
      <w:r w:rsidR="00962F53">
        <w:rPr>
          <w:rFonts w:eastAsiaTheme="minorEastAsia"/>
        </w:rPr>
        <w:t>hectares</w:t>
      </w:r>
      <w:r w:rsidR="00A54711">
        <w:rPr>
          <w:rFonts w:eastAsiaTheme="minorEastAsia" w:hint="eastAsia"/>
        </w:rPr>
        <w:t xml:space="preserve"> of owned paddy </w:t>
      </w:r>
      <w:r w:rsidR="00962F53">
        <w:rPr>
          <w:rFonts w:eastAsiaTheme="minorEastAsia"/>
        </w:rPr>
        <w:t>fields</w:t>
      </w:r>
      <w:r w:rsidR="00A54711">
        <w:rPr>
          <w:rFonts w:eastAsiaTheme="minorEastAsia" w:hint="eastAsia"/>
        </w:rPr>
        <w:t xml:space="preserve">, cultivated paddy </w:t>
      </w:r>
      <w:r w:rsidR="00962F53">
        <w:rPr>
          <w:rFonts w:eastAsiaTheme="minorEastAsia"/>
        </w:rPr>
        <w:t>fields</w:t>
      </w:r>
      <w:r w:rsidR="00A54711">
        <w:rPr>
          <w:rFonts w:eastAsiaTheme="minorEastAsia" w:hint="eastAsia"/>
        </w:rPr>
        <w:t xml:space="preserve">, </w:t>
      </w:r>
      <w:r w:rsidR="00962F53">
        <w:rPr>
          <w:rFonts w:eastAsiaTheme="minorEastAsia" w:hint="eastAsia"/>
        </w:rPr>
        <w:t>total farmland</w:t>
      </w:r>
      <w:r w:rsidR="00A54711">
        <w:rPr>
          <w:rFonts w:eastAsiaTheme="minorEastAsia" w:hint="eastAsia"/>
        </w:rPr>
        <w:t xml:space="preserve"> rent out, and paddy field rent out.</w:t>
      </w:r>
      <w:r w:rsidR="006E6EFD">
        <w:rPr>
          <w:rFonts w:eastAsiaTheme="minorEastAsia" w:hint="eastAsia"/>
        </w:rPr>
        <w:t xml:space="preserve"> Third, </w:t>
      </w:r>
      <w:r w:rsidR="00656B61">
        <w:rPr>
          <w:rFonts w:eastAsiaTheme="minorEastAsia" w:hint="eastAsia"/>
        </w:rPr>
        <w:t xml:space="preserve">we use dummy variables of adoption of eco-friendly agricultural practices such as </w:t>
      </w:r>
      <w:r w:rsidR="00CC74C7">
        <w:rPr>
          <w:rFonts w:eastAsiaTheme="minorEastAsia" w:hint="eastAsia"/>
        </w:rPr>
        <w:t xml:space="preserve">non-pesticide farming, manure </w:t>
      </w:r>
      <w:r w:rsidR="00CC74C7">
        <w:rPr>
          <w:rFonts w:eastAsiaTheme="minorEastAsia" w:hint="eastAsia"/>
        </w:rPr>
        <w:lastRenderedPageBreak/>
        <w:t xml:space="preserve">farming, and compost soil </w:t>
      </w:r>
      <w:r w:rsidR="00CC74C7">
        <w:rPr>
          <w:rFonts w:eastAsiaTheme="minorEastAsia"/>
        </w:rPr>
        <w:t>farming</w:t>
      </w:r>
      <w:r w:rsidR="00CC74C7">
        <w:rPr>
          <w:rFonts w:eastAsiaTheme="minorEastAsia" w:hint="eastAsia"/>
        </w:rPr>
        <w:t>.</w:t>
      </w:r>
    </w:p>
    <w:p w14:paraId="4C9A5CDC" w14:textId="154825AE" w:rsidR="00DC7127" w:rsidRPr="00772E1A" w:rsidRDefault="002933F0" w:rsidP="4C0EBCA6">
      <w:pPr>
        <w:ind w:firstLine="220"/>
        <w:rPr>
          <w:rFonts w:eastAsiaTheme="minorEastAsia"/>
          <w:color w:val="A20000"/>
        </w:rPr>
      </w:pPr>
      <w:r w:rsidRPr="4C0EBCA6">
        <w:rPr>
          <w:rFonts w:eastAsiaTheme="minorEastAsia"/>
        </w:rPr>
        <w:t xml:space="preserve">Table 1 presents the summary statistics of the data used in this study, as well as the pre-trend balance test for the Fukushima nuclear accident. On average, farm households in Niigata </w:t>
      </w:r>
      <w:r w:rsidR="001477A5" w:rsidRPr="4C0EBCA6">
        <w:rPr>
          <w:rFonts w:eastAsiaTheme="minorEastAsia"/>
        </w:rPr>
        <w:t xml:space="preserve">prefecture </w:t>
      </w:r>
      <w:r w:rsidRPr="4C0EBCA6">
        <w:rPr>
          <w:rFonts w:eastAsiaTheme="minorEastAsia"/>
        </w:rPr>
        <w:t>earn more from rice farming and cultivate rice on larger paddy fields than those in Fukushima</w:t>
      </w:r>
      <w:r w:rsidR="001477A5" w:rsidRPr="4C0EBCA6">
        <w:rPr>
          <w:rFonts w:eastAsiaTheme="minorEastAsia"/>
        </w:rPr>
        <w:t xml:space="preserve"> prefecture</w:t>
      </w:r>
      <w:r w:rsidRPr="4C0EBCA6">
        <w:rPr>
          <w:rFonts w:eastAsiaTheme="minorEastAsia"/>
        </w:rPr>
        <w:t xml:space="preserve">. Additionally, farmers in Fukushima </w:t>
      </w:r>
      <w:r w:rsidR="001477A5" w:rsidRPr="4C0EBCA6">
        <w:rPr>
          <w:rFonts w:eastAsiaTheme="minorEastAsia"/>
        </w:rPr>
        <w:t xml:space="preserve">prefecture </w:t>
      </w:r>
      <w:r w:rsidRPr="4C0EBCA6">
        <w:rPr>
          <w:rFonts w:eastAsiaTheme="minorEastAsia"/>
        </w:rPr>
        <w:t>are more likely to rent out their paddy fields compared to those in Niigata</w:t>
      </w:r>
      <w:r w:rsidR="001477A5" w:rsidRPr="4C0EBCA6">
        <w:rPr>
          <w:rFonts w:eastAsiaTheme="minorEastAsia"/>
        </w:rPr>
        <w:t xml:space="preserve"> prefecture</w:t>
      </w:r>
      <w:r w:rsidRPr="4C0EBCA6">
        <w:rPr>
          <w:rFonts w:eastAsiaTheme="minorEastAsia"/>
        </w:rPr>
        <w:t xml:space="preserve">. In terms of environmentally friendly farming practices, farmers in Niigata </w:t>
      </w:r>
      <w:r w:rsidR="006E4025" w:rsidRPr="4C0EBCA6">
        <w:rPr>
          <w:rFonts w:eastAsiaTheme="minorEastAsia"/>
        </w:rPr>
        <w:t xml:space="preserve">prefecture </w:t>
      </w:r>
      <w:r w:rsidRPr="4C0EBCA6">
        <w:rPr>
          <w:rFonts w:eastAsiaTheme="minorEastAsia"/>
        </w:rPr>
        <w:t xml:space="preserve">are more likely to use manure and avoid pesticides, while farmers in Fukushima </w:t>
      </w:r>
      <w:r w:rsidR="001477A5" w:rsidRPr="4C0EBCA6">
        <w:rPr>
          <w:rFonts w:eastAsiaTheme="minorEastAsia"/>
        </w:rPr>
        <w:t xml:space="preserve">prefecture </w:t>
      </w:r>
      <w:r w:rsidRPr="4C0EBCA6">
        <w:rPr>
          <w:rFonts w:eastAsiaTheme="minorEastAsia"/>
        </w:rPr>
        <w:t>are more likely to adopt composting, even before the Fukushima nuclear accident. With the exception of a variable related to having inheritors, the characteristics of the treatment groups are systematically different from those of the control groups.</w:t>
      </w:r>
      <w:r w:rsidR="00A35A15" w:rsidRPr="4C0EBCA6">
        <w:rPr>
          <w:rFonts w:eastAsiaTheme="minorEastAsia"/>
        </w:rPr>
        <w:t xml:space="preserve"> Overall, </w:t>
      </w:r>
      <w:r w:rsidR="002650AA" w:rsidRPr="4C0EBCA6">
        <w:rPr>
          <w:rFonts w:eastAsiaTheme="minorEastAsia"/>
        </w:rPr>
        <w:t xml:space="preserve">Table 1 shows that </w:t>
      </w:r>
      <w:r w:rsidR="0040611D" w:rsidRPr="4C0EBCA6">
        <w:rPr>
          <w:rFonts w:eastAsiaTheme="minorEastAsia"/>
        </w:rPr>
        <w:t xml:space="preserve">a scale of rice farming in Niigata </w:t>
      </w:r>
      <w:r w:rsidR="006E4025" w:rsidRPr="4C0EBCA6">
        <w:rPr>
          <w:rFonts w:eastAsiaTheme="minorEastAsia"/>
        </w:rPr>
        <w:t xml:space="preserve">prefecture </w:t>
      </w:r>
      <w:r w:rsidR="0040611D" w:rsidRPr="4C0EBCA6">
        <w:rPr>
          <w:rFonts w:eastAsiaTheme="minorEastAsia"/>
        </w:rPr>
        <w:t>is larger than the one in Fukushima</w:t>
      </w:r>
      <w:r w:rsidR="006E4025" w:rsidRPr="4C0EBCA6">
        <w:rPr>
          <w:rFonts w:eastAsiaTheme="minorEastAsia"/>
        </w:rPr>
        <w:t xml:space="preserve"> prefecture</w:t>
      </w:r>
      <w:r w:rsidR="002A37E3" w:rsidRPr="4C0EBCA6">
        <w:rPr>
          <w:rFonts w:eastAsiaTheme="minorEastAsia"/>
        </w:rPr>
        <w:t xml:space="preserve"> as Niigata prefecture</w:t>
      </w:r>
      <w:r w:rsidR="00DD7DE2" w:rsidRPr="4C0EBCA6">
        <w:rPr>
          <w:rFonts w:eastAsiaTheme="minorEastAsia"/>
        </w:rPr>
        <w:t xml:space="preserve"> is the </w:t>
      </w:r>
      <w:r w:rsidR="1A45143D" w:rsidRPr="4C0EBCA6">
        <w:rPr>
          <w:rFonts w:eastAsiaTheme="minorEastAsia"/>
        </w:rPr>
        <w:t>largest</w:t>
      </w:r>
      <w:r w:rsidR="00DD7DE2" w:rsidRPr="4C0EBCA6">
        <w:rPr>
          <w:rFonts w:eastAsiaTheme="minorEastAsia"/>
        </w:rPr>
        <w:t xml:space="preserve"> rice producing prefectures in Japan</w:t>
      </w:r>
      <w:r w:rsidR="0040611D" w:rsidRPr="4C0EBCA6">
        <w:rPr>
          <w:rFonts w:eastAsiaTheme="minorEastAsia"/>
        </w:rPr>
        <w:t>.</w:t>
      </w:r>
    </w:p>
    <w:p w14:paraId="0BD12FD2" w14:textId="50514717" w:rsidR="00873108" w:rsidRDefault="00873108" w:rsidP="00873108">
      <w:pPr>
        <w:ind w:firstLineChars="0" w:firstLine="0"/>
        <w:rPr>
          <w:rFonts w:eastAsiaTheme="minorEastAsia"/>
        </w:rPr>
      </w:pPr>
      <w:r w:rsidRPr="00362636">
        <w:rPr>
          <w:rFonts w:eastAsiaTheme="minorEastAsia"/>
          <w:noProof/>
          <w:lang w:bidi="ar-SA"/>
        </w:rPr>
        <w:lastRenderedPageBreak/>
        <w:drawing>
          <wp:inline distT="0" distB="0" distL="0" distR="0" wp14:anchorId="73243180" wp14:editId="3DEF00DE">
            <wp:extent cx="5731509" cy="4053077"/>
            <wp:effectExtent l="0" t="0" r="3175" b="5080"/>
            <wp:docPr id="207103925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9250" name="図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09" cy="4053077"/>
                    </a:xfrm>
                    <a:prstGeom prst="rect">
                      <a:avLst/>
                    </a:prstGeom>
                  </pic:spPr>
                </pic:pic>
              </a:graphicData>
            </a:graphic>
          </wp:inline>
        </w:drawing>
      </w:r>
      <w:bookmarkStart w:id="56" w:name="_Ref153201748"/>
      <w:r w:rsidRPr="002A301E">
        <w:t xml:space="preserve"> </w:t>
      </w:r>
      <w:r w:rsidRPr="00362636">
        <w:t>Figure</w:t>
      </w:r>
      <w:bookmarkEnd w:id="56"/>
      <w:r w:rsidR="0001487E">
        <w:rPr>
          <w:rFonts w:eastAsiaTheme="minorEastAsia" w:hint="eastAsia"/>
        </w:rPr>
        <w:t xml:space="preserve"> 1</w:t>
      </w:r>
      <w:r w:rsidRPr="00362636">
        <w:t xml:space="preserve"> </w:t>
      </w:r>
      <w:r>
        <w:t>Geographical relationship between Fukushima and Niigata prefectures</w:t>
      </w:r>
      <w:r w:rsidRPr="00362636">
        <w:t>.</w:t>
      </w:r>
      <w:r>
        <w:rPr>
          <w:rFonts w:eastAsiaTheme="minorEastAsia"/>
        </w:rPr>
        <w:br/>
      </w:r>
      <w:r>
        <w:rPr>
          <w:rFonts w:eastAsiaTheme="minorEastAsia" w:hint="eastAsia"/>
        </w:rPr>
        <w:t>Source: Authors</w:t>
      </w:r>
      <w:r>
        <w:rPr>
          <w:rFonts w:eastAsiaTheme="minorEastAsia"/>
        </w:rPr>
        <w:t>’</w:t>
      </w:r>
      <w:r>
        <w:rPr>
          <w:rFonts w:eastAsiaTheme="minorEastAsia" w:hint="eastAsia"/>
        </w:rPr>
        <w:t xml:space="preserve"> design.</w:t>
      </w:r>
    </w:p>
    <w:p w14:paraId="22B1D23C" w14:textId="77777777" w:rsidR="000413C6" w:rsidRDefault="000413C6" w:rsidP="00990BA8">
      <w:pPr>
        <w:pStyle w:val="ae"/>
        <w:ind w:firstLine="240"/>
        <w:sectPr w:rsidR="000413C6" w:rsidSect="00920816">
          <w:footnotePr>
            <w:numFmt w:val="decimalFullWidth"/>
            <w:numRestart w:val="eachSect"/>
          </w:footnotePr>
          <w:type w:val="continuous"/>
          <w:pgSz w:w="11906" w:h="16838"/>
          <w:pgMar w:top="1440" w:right="1440" w:bottom="1440" w:left="1440" w:header="851" w:footer="454" w:gutter="0"/>
          <w:lnNumType w:countBy="1" w:restart="continuous"/>
          <w:cols w:space="425"/>
          <w:docGrid w:type="linesAndChars" w:linePitch="360"/>
        </w:sectPr>
      </w:pPr>
    </w:p>
    <w:p w14:paraId="4CD3097F" w14:textId="1DB79A4A" w:rsidR="00990BA8" w:rsidRPr="0040113D" w:rsidRDefault="00990BA8" w:rsidP="00990BA8">
      <w:pPr>
        <w:pStyle w:val="ae"/>
        <w:ind w:firstLine="240"/>
        <w:rPr>
          <w:rFonts w:eastAsiaTheme="minorEastAsia"/>
        </w:rPr>
      </w:pPr>
      <w:r w:rsidRPr="0040113D">
        <w:lastRenderedPageBreak/>
        <w:t xml:space="preserve">Table </w:t>
      </w:r>
      <w:r>
        <w:fldChar w:fldCharType="begin"/>
      </w:r>
      <w:r>
        <w:instrText>SEQ Table \* ARABIC</w:instrText>
      </w:r>
      <w:r>
        <w:fldChar w:fldCharType="separate"/>
      </w:r>
      <w:r w:rsidR="00AB4E52">
        <w:rPr>
          <w:noProof/>
        </w:rPr>
        <w:t>1</w:t>
      </w:r>
      <w:r>
        <w:fldChar w:fldCharType="end"/>
      </w:r>
      <w:r w:rsidRPr="0040113D">
        <w:t xml:space="preserve"> Descriptive statistics</w:t>
      </w:r>
      <w:r w:rsidR="00CD1AB8" w:rsidRPr="0040113D">
        <w:rPr>
          <w:rFonts w:eastAsiaTheme="minorEastAsia" w:hint="eastAsia"/>
        </w:rPr>
        <w:t xml:space="preserve"> </w:t>
      </w:r>
      <w:r w:rsidR="00E12780" w:rsidRPr="0040113D">
        <w:rPr>
          <w:rFonts w:eastAsiaTheme="minorEastAsia" w:hint="eastAsia"/>
        </w:rPr>
        <w:t>from 1995-2010</w:t>
      </w:r>
      <w:r w:rsidR="00CB5524" w:rsidRPr="0040113D">
        <w:rPr>
          <w:rFonts w:eastAsiaTheme="minorEastAsia" w:hint="eastAsia"/>
        </w:rPr>
        <w:t>: Pre</w:t>
      </w:r>
      <w:r w:rsidR="005C4569" w:rsidRPr="0040113D">
        <w:rPr>
          <w:rFonts w:eastAsiaTheme="minorEastAsia" w:hint="eastAsia"/>
        </w:rPr>
        <w:t>-</w:t>
      </w:r>
      <w:r w:rsidR="00CB5524" w:rsidRPr="0040113D">
        <w:rPr>
          <w:rFonts w:eastAsiaTheme="minorEastAsia" w:hint="eastAsia"/>
        </w:rPr>
        <w:t>trend</w:t>
      </w:r>
      <w:r w:rsidR="00AF0D02" w:rsidRPr="0040113D">
        <w:rPr>
          <w:rFonts w:eastAsiaTheme="minorEastAsia" w:hint="eastAsia"/>
        </w:rPr>
        <w:t xml:space="preserve"> of </w:t>
      </w:r>
      <w:r w:rsidR="006D09F3" w:rsidRPr="0040113D">
        <w:rPr>
          <w:rFonts w:eastAsiaTheme="minorEastAsia" w:hint="eastAsia"/>
        </w:rPr>
        <w:t>Fukushima nuclear accident</w:t>
      </w:r>
    </w:p>
    <w:tbl>
      <w:tblPr>
        <w:tblStyle w:val="ac"/>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1483"/>
        <w:gridCol w:w="1003"/>
        <w:gridCol w:w="1013"/>
        <w:gridCol w:w="1067"/>
        <w:gridCol w:w="1013"/>
        <w:gridCol w:w="1013"/>
        <w:gridCol w:w="1151"/>
      </w:tblGrid>
      <w:tr w:rsidR="00B30F7E" w:rsidRPr="0040113D" w14:paraId="2127BB0A" w14:textId="2FB82DE5" w:rsidTr="00B30F7E">
        <w:trPr>
          <w:trHeight w:val="155"/>
        </w:trPr>
        <w:tc>
          <w:tcPr>
            <w:tcW w:w="5669" w:type="dxa"/>
            <w:tcBorders>
              <w:top w:val="single" w:sz="4" w:space="0" w:color="auto"/>
            </w:tcBorders>
          </w:tcPr>
          <w:p w14:paraId="57202A46" w14:textId="77777777" w:rsidR="0029409E" w:rsidRPr="0040113D" w:rsidRDefault="0029409E" w:rsidP="00F52398">
            <w:pPr>
              <w:pStyle w:val="subsec4"/>
              <w:numPr>
                <w:ilvl w:val="0"/>
                <w:numId w:val="0"/>
              </w:numPr>
              <w:spacing w:line="240" w:lineRule="auto"/>
              <w:rPr>
                <w:rFonts w:eastAsiaTheme="minorEastAsia"/>
                <w:b w:val="0"/>
                <w:bCs/>
              </w:rPr>
            </w:pPr>
            <w:r w:rsidRPr="0040113D">
              <w:rPr>
                <w:rFonts w:eastAsiaTheme="minorEastAsia"/>
                <w:b w:val="0"/>
                <w:bCs/>
              </w:rPr>
              <w:t>Variables</w:t>
            </w:r>
          </w:p>
        </w:tc>
        <w:tc>
          <w:tcPr>
            <w:tcW w:w="1483" w:type="dxa"/>
            <w:tcBorders>
              <w:top w:val="single" w:sz="4" w:space="0" w:color="auto"/>
            </w:tcBorders>
            <w:vAlign w:val="center"/>
          </w:tcPr>
          <w:p w14:paraId="10B976F9" w14:textId="523251C7"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Fukushima</w:t>
            </w:r>
          </w:p>
        </w:tc>
        <w:tc>
          <w:tcPr>
            <w:tcW w:w="1003" w:type="dxa"/>
            <w:tcBorders>
              <w:top w:val="single" w:sz="4" w:space="0" w:color="auto"/>
            </w:tcBorders>
            <w:vAlign w:val="center"/>
          </w:tcPr>
          <w:p w14:paraId="6579EC5A" w14:textId="3DCC15F4" w:rsidR="0029409E" w:rsidRPr="0040113D" w:rsidRDefault="0029409E" w:rsidP="0055459A">
            <w:pPr>
              <w:pStyle w:val="subsec4"/>
              <w:numPr>
                <w:ilvl w:val="0"/>
                <w:numId w:val="0"/>
              </w:numPr>
              <w:spacing w:line="240" w:lineRule="auto"/>
              <w:jc w:val="right"/>
              <w:rPr>
                <w:rFonts w:eastAsiaTheme="minorEastAsia"/>
                <w:b w:val="0"/>
                <w:bCs/>
              </w:rPr>
            </w:pPr>
          </w:p>
        </w:tc>
        <w:tc>
          <w:tcPr>
            <w:tcW w:w="1013" w:type="dxa"/>
            <w:tcBorders>
              <w:top w:val="single" w:sz="4" w:space="0" w:color="auto"/>
            </w:tcBorders>
            <w:vAlign w:val="center"/>
          </w:tcPr>
          <w:p w14:paraId="116D1768" w14:textId="1656FFB8" w:rsidR="0029409E" w:rsidRPr="0040113D" w:rsidRDefault="0029409E" w:rsidP="0055459A">
            <w:pPr>
              <w:pStyle w:val="subsec4"/>
              <w:numPr>
                <w:ilvl w:val="0"/>
                <w:numId w:val="0"/>
              </w:numPr>
              <w:spacing w:line="240" w:lineRule="auto"/>
              <w:jc w:val="right"/>
              <w:rPr>
                <w:rFonts w:eastAsiaTheme="minorEastAsia"/>
                <w:b w:val="0"/>
                <w:bCs/>
              </w:rPr>
            </w:pPr>
          </w:p>
        </w:tc>
        <w:tc>
          <w:tcPr>
            <w:tcW w:w="1067" w:type="dxa"/>
            <w:tcBorders>
              <w:top w:val="single" w:sz="4" w:space="0" w:color="auto"/>
            </w:tcBorders>
            <w:vAlign w:val="center"/>
          </w:tcPr>
          <w:p w14:paraId="35084296" w14:textId="60F183CF"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Niigata</w:t>
            </w:r>
          </w:p>
        </w:tc>
        <w:tc>
          <w:tcPr>
            <w:tcW w:w="1013" w:type="dxa"/>
            <w:tcBorders>
              <w:top w:val="single" w:sz="4" w:space="0" w:color="auto"/>
            </w:tcBorders>
            <w:vAlign w:val="center"/>
          </w:tcPr>
          <w:p w14:paraId="77DC58F5" w14:textId="70D25D31" w:rsidR="0029409E" w:rsidRPr="0040113D" w:rsidRDefault="0029409E" w:rsidP="0055459A">
            <w:pPr>
              <w:pStyle w:val="subsec4"/>
              <w:numPr>
                <w:ilvl w:val="0"/>
                <w:numId w:val="0"/>
              </w:numPr>
              <w:spacing w:line="240" w:lineRule="auto"/>
              <w:jc w:val="right"/>
              <w:rPr>
                <w:rFonts w:eastAsiaTheme="minorEastAsia"/>
                <w:b w:val="0"/>
                <w:bCs/>
              </w:rPr>
            </w:pPr>
          </w:p>
        </w:tc>
        <w:tc>
          <w:tcPr>
            <w:tcW w:w="1013" w:type="dxa"/>
            <w:tcBorders>
              <w:top w:val="single" w:sz="4" w:space="0" w:color="auto"/>
            </w:tcBorders>
            <w:vAlign w:val="center"/>
          </w:tcPr>
          <w:p w14:paraId="3B61C68C" w14:textId="14693917" w:rsidR="0029409E" w:rsidRPr="0040113D" w:rsidRDefault="0029409E" w:rsidP="0055459A">
            <w:pPr>
              <w:pStyle w:val="subsec4"/>
              <w:numPr>
                <w:ilvl w:val="0"/>
                <w:numId w:val="0"/>
              </w:numPr>
              <w:spacing w:line="240" w:lineRule="auto"/>
              <w:jc w:val="right"/>
              <w:rPr>
                <w:rFonts w:eastAsiaTheme="minorEastAsia"/>
                <w:b w:val="0"/>
                <w:bCs/>
              </w:rPr>
            </w:pPr>
          </w:p>
        </w:tc>
        <w:tc>
          <w:tcPr>
            <w:tcW w:w="1151" w:type="dxa"/>
            <w:tcBorders>
              <w:top w:val="single" w:sz="4" w:space="0" w:color="auto"/>
            </w:tcBorders>
            <w:vAlign w:val="center"/>
          </w:tcPr>
          <w:p w14:paraId="47C57E8F" w14:textId="0B6BEEBB"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Balance</w:t>
            </w:r>
          </w:p>
        </w:tc>
      </w:tr>
      <w:tr w:rsidR="00B30F7E" w:rsidRPr="0040113D" w14:paraId="1CA3EC9F" w14:textId="77777777" w:rsidTr="00B30F7E">
        <w:trPr>
          <w:trHeight w:val="171"/>
        </w:trPr>
        <w:tc>
          <w:tcPr>
            <w:tcW w:w="5669" w:type="dxa"/>
            <w:tcBorders>
              <w:bottom w:val="single" w:sz="4" w:space="0" w:color="auto"/>
            </w:tcBorders>
          </w:tcPr>
          <w:p w14:paraId="11EFF16B" w14:textId="77777777" w:rsidR="0029409E" w:rsidRPr="0040113D" w:rsidRDefault="0029409E" w:rsidP="00F52398">
            <w:pPr>
              <w:pStyle w:val="subsec4"/>
              <w:numPr>
                <w:ilvl w:val="0"/>
                <w:numId w:val="0"/>
              </w:numPr>
              <w:spacing w:line="240" w:lineRule="auto"/>
              <w:rPr>
                <w:rFonts w:eastAsiaTheme="minorEastAsia"/>
                <w:b w:val="0"/>
                <w:bCs/>
              </w:rPr>
            </w:pPr>
          </w:p>
        </w:tc>
        <w:tc>
          <w:tcPr>
            <w:tcW w:w="1483" w:type="dxa"/>
            <w:tcBorders>
              <w:bottom w:val="single" w:sz="4" w:space="0" w:color="auto"/>
            </w:tcBorders>
            <w:vAlign w:val="center"/>
          </w:tcPr>
          <w:p w14:paraId="00A8FE14" w14:textId="3E215402"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N</w:t>
            </w:r>
          </w:p>
        </w:tc>
        <w:tc>
          <w:tcPr>
            <w:tcW w:w="1003" w:type="dxa"/>
            <w:tcBorders>
              <w:bottom w:val="single" w:sz="4" w:space="0" w:color="auto"/>
            </w:tcBorders>
            <w:vAlign w:val="center"/>
          </w:tcPr>
          <w:p w14:paraId="428CE3F4" w14:textId="3615E2C2"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Mean</w:t>
            </w:r>
          </w:p>
        </w:tc>
        <w:tc>
          <w:tcPr>
            <w:tcW w:w="1013" w:type="dxa"/>
            <w:tcBorders>
              <w:bottom w:val="single" w:sz="4" w:space="0" w:color="auto"/>
            </w:tcBorders>
            <w:vAlign w:val="center"/>
          </w:tcPr>
          <w:p w14:paraId="3211CD1A" w14:textId="00839178"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SD</w:t>
            </w:r>
          </w:p>
        </w:tc>
        <w:tc>
          <w:tcPr>
            <w:tcW w:w="1067" w:type="dxa"/>
            <w:tcBorders>
              <w:bottom w:val="single" w:sz="4" w:space="0" w:color="auto"/>
            </w:tcBorders>
            <w:vAlign w:val="center"/>
          </w:tcPr>
          <w:p w14:paraId="2B475679" w14:textId="6A22B662" w:rsidR="0029409E" w:rsidRPr="0040113D" w:rsidRDefault="00EF2AD7" w:rsidP="0055459A">
            <w:pPr>
              <w:pStyle w:val="subsec4"/>
              <w:numPr>
                <w:ilvl w:val="0"/>
                <w:numId w:val="0"/>
              </w:numPr>
              <w:spacing w:line="240" w:lineRule="auto"/>
              <w:jc w:val="right"/>
              <w:rPr>
                <w:rFonts w:eastAsiaTheme="minorEastAsia"/>
                <w:b w:val="0"/>
                <w:bCs/>
              </w:rPr>
            </w:pPr>
            <w:r w:rsidRPr="0040113D">
              <w:rPr>
                <w:rFonts w:eastAsiaTheme="minorEastAsia"/>
                <w:b w:val="0"/>
                <w:bCs/>
              </w:rPr>
              <w:t>N</w:t>
            </w:r>
          </w:p>
        </w:tc>
        <w:tc>
          <w:tcPr>
            <w:tcW w:w="1013" w:type="dxa"/>
            <w:tcBorders>
              <w:bottom w:val="single" w:sz="4" w:space="0" w:color="auto"/>
            </w:tcBorders>
            <w:vAlign w:val="center"/>
          </w:tcPr>
          <w:p w14:paraId="6FF62088" w14:textId="18EF3169"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Mean</w:t>
            </w:r>
          </w:p>
        </w:tc>
        <w:tc>
          <w:tcPr>
            <w:tcW w:w="1013" w:type="dxa"/>
            <w:tcBorders>
              <w:bottom w:val="single" w:sz="4" w:space="0" w:color="auto"/>
            </w:tcBorders>
            <w:vAlign w:val="center"/>
          </w:tcPr>
          <w:p w14:paraId="504AE330" w14:textId="3AAB9A2C"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SD</w:t>
            </w:r>
          </w:p>
        </w:tc>
        <w:tc>
          <w:tcPr>
            <w:tcW w:w="1151" w:type="dxa"/>
            <w:tcBorders>
              <w:bottom w:val="single" w:sz="4" w:space="0" w:color="auto"/>
            </w:tcBorders>
            <w:vAlign w:val="center"/>
          </w:tcPr>
          <w:p w14:paraId="63FA83EC" w14:textId="644652E3" w:rsidR="0029409E" w:rsidRPr="0040113D" w:rsidRDefault="0029409E" w:rsidP="0055459A">
            <w:pPr>
              <w:pStyle w:val="subsec4"/>
              <w:numPr>
                <w:ilvl w:val="0"/>
                <w:numId w:val="0"/>
              </w:numPr>
              <w:spacing w:line="240" w:lineRule="auto"/>
              <w:jc w:val="right"/>
              <w:rPr>
                <w:rFonts w:eastAsiaTheme="minorEastAsia"/>
                <w:b w:val="0"/>
                <w:bCs/>
              </w:rPr>
            </w:pPr>
            <w:r w:rsidRPr="0040113D">
              <w:rPr>
                <w:rFonts w:eastAsiaTheme="minorEastAsia"/>
                <w:b w:val="0"/>
                <w:bCs/>
              </w:rPr>
              <w:t>Dif</w:t>
            </w:r>
          </w:p>
        </w:tc>
      </w:tr>
      <w:tr w:rsidR="00B30F7E" w:rsidRPr="0040113D" w14:paraId="0BFAF1AB" w14:textId="7E952204" w:rsidTr="00B30F7E">
        <w:trPr>
          <w:trHeight w:val="171"/>
        </w:trPr>
        <w:tc>
          <w:tcPr>
            <w:tcW w:w="5669" w:type="dxa"/>
            <w:tcBorders>
              <w:top w:val="single" w:sz="4" w:space="0" w:color="auto"/>
            </w:tcBorders>
            <w:vAlign w:val="bottom"/>
          </w:tcPr>
          <w:p w14:paraId="0C3F2256" w14:textId="5E338218" w:rsidR="00F007B1" w:rsidRPr="0040113D" w:rsidRDefault="009C16C5" w:rsidP="00F007B1">
            <w:pPr>
              <w:pStyle w:val="subsec4"/>
              <w:numPr>
                <w:ilvl w:val="0"/>
                <w:numId w:val="0"/>
              </w:numPr>
              <w:spacing w:line="240" w:lineRule="auto"/>
              <w:rPr>
                <w:rFonts w:eastAsiaTheme="minorEastAsia"/>
                <w:b w:val="0"/>
                <w:bCs/>
              </w:rPr>
            </w:pPr>
            <w:r w:rsidRPr="0040113D">
              <w:rPr>
                <w:rFonts w:eastAsia="游ゴシック" w:hint="eastAsia"/>
                <w:b w:val="0"/>
                <w:bCs/>
              </w:rPr>
              <w:t>Rice revenue</w:t>
            </w:r>
            <w:r w:rsidR="00DB533A">
              <w:rPr>
                <w:rFonts w:eastAsia="游ゴシック" w:hint="eastAsia"/>
                <w:b w:val="0"/>
                <w:bCs/>
              </w:rPr>
              <w:t xml:space="preserve"> (million yen)</w:t>
            </w:r>
          </w:p>
        </w:tc>
        <w:tc>
          <w:tcPr>
            <w:tcW w:w="1483" w:type="dxa"/>
            <w:tcBorders>
              <w:top w:val="single" w:sz="4" w:space="0" w:color="auto"/>
            </w:tcBorders>
            <w:vAlign w:val="center"/>
          </w:tcPr>
          <w:p w14:paraId="0D61CF81" w14:textId="600CE40B"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tcBorders>
              <w:top w:val="single" w:sz="4" w:space="0" w:color="auto"/>
            </w:tcBorders>
            <w:vAlign w:val="center"/>
          </w:tcPr>
          <w:p w14:paraId="594C3E87" w14:textId="6E27F152"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110.51</w:t>
            </w:r>
          </w:p>
        </w:tc>
        <w:tc>
          <w:tcPr>
            <w:tcW w:w="1013" w:type="dxa"/>
            <w:tcBorders>
              <w:top w:val="single" w:sz="4" w:space="0" w:color="auto"/>
            </w:tcBorders>
            <w:vAlign w:val="center"/>
          </w:tcPr>
          <w:p w14:paraId="5D07B6C1" w14:textId="3A8E870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257.26</w:t>
            </w:r>
          </w:p>
        </w:tc>
        <w:tc>
          <w:tcPr>
            <w:tcW w:w="1067" w:type="dxa"/>
            <w:tcBorders>
              <w:top w:val="single" w:sz="4" w:space="0" w:color="auto"/>
            </w:tcBorders>
            <w:vAlign w:val="center"/>
          </w:tcPr>
          <w:p w14:paraId="5B0A3CFE" w14:textId="75CD5278"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tcBorders>
              <w:top w:val="single" w:sz="4" w:space="0" w:color="auto"/>
            </w:tcBorders>
            <w:vAlign w:val="center"/>
          </w:tcPr>
          <w:p w14:paraId="4F5B4996" w14:textId="6ACD24D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200.98</w:t>
            </w:r>
          </w:p>
        </w:tc>
        <w:tc>
          <w:tcPr>
            <w:tcW w:w="1013" w:type="dxa"/>
            <w:tcBorders>
              <w:top w:val="single" w:sz="4" w:space="0" w:color="auto"/>
            </w:tcBorders>
            <w:vAlign w:val="center"/>
          </w:tcPr>
          <w:p w14:paraId="03DF2A15" w14:textId="73E8AE6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499.88</w:t>
            </w:r>
          </w:p>
        </w:tc>
        <w:tc>
          <w:tcPr>
            <w:tcW w:w="1151" w:type="dxa"/>
            <w:tcBorders>
              <w:top w:val="single" w:sz="4" w:space="0" w:color="auto"/>
            </w:tcBorders>
            <w:vAlign w:val="center"/>
          </w:tcPr>
          <w:p w14:paraId="3A46ED23" w14:textId="01795BC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-90.47</w:t>
            </w:r>
            <w:r w:rsidRPr="0040113D">
              <w:rPr>
                <w:rFonts w:eastAsia="游ゴシック"/>
                <w:b w:val="0"/>
                <w:bCs/>
                <w:vertAlign w:val="superscript"/>
              </w:rPr>
              <w:t>***</w:t>
            </w:r>
          </w:p>
        </w:tc>
      </w:tr>
      <w:tr w:rsidR="00B30F7E" w:rsidRPr="0040113D" w14:paraId="58FA01C6" w14:textId="4E0430F4" w:rsidTr="00B30F7E">
        <w:trPr>
          <w:trHeight w:val="171"/>
        </w:trPr>
        <w:tc>
          <w:tcPr>
            <w:tcW w:w="5669" w:type="dxa"/>
            <w:vAlign w:val="bottom"/>
          </w:tcPr>
          <w:p w14:paraId="3515E1A6" w14:textId="1554F4EC" w:rsidR="00F007B1" w:rsidRPr="0040113D" w:rsidRDefault="008662AB" w:rsidP="00F007B1">
            <w:pPr>
              <w:pStyle w:val="subsec4"/>
              <w:numPr>
                <w:ilvl w:val="0"/>
                <w:numId w:val="0"/>
              </w:numPr>
              <w:spacing w:line="240" w:lineRule="auto"/>
              <w:rPr>
                <w:rFonts w:eastAsiaTheme="minorEastAsia"/>
                <w:b w:val="0"/>
                <w:bCs/>
              </w:rPr>
            </w:pPr>
            <w:r>
              <w:rPr>
                <w:rFonts w:eastAsiaTheme="minorEastAsia" w:hint="eastAsia"/>
                <w:b w:val="0"/>
                <w:bCs/>
              </w:rPr>
              <w:t xml:space="preserve">Cultivated paddy </w:t>
            </w:r>
            <w:r w:rsidR="003525B5">
              <w:rPr>
                <w:rFonts w:eastAsiaTheme="minorEastAsia"/>
                <w:b w:val="0"/>
                <w:bCs/>
              </w:rPr>
              <w:t>field</w:t>
            </w:r>
            <w:r w:rsidR="00B4587A">
              <w:rPr>
                <w:rFonts w:eastAsiaTheme="minorEastAsia" w:hint="eastAsia"/>
                <w:b w:val="0"/>
                <w:bCs/>
              </w:rPr>
              <w:t xml:space="preserve"> (a)</w:t>
            </w:r>
          </w:p>
        </w:tc>
        <w:tc>
          <w:tcPr>
            <w:tcW w:w="1483" w:type="dxa"/>
            <w:vAlign w:val="center"/>
          </w:tcPr>
          <w:p w14:paraId="5F1E0F31" w14:textId="69957207"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41D3A479" w14:textId="7C62387D"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90.79</w:t>
            </w:r>
          </w:p>
        </w:tc>
        <w:tc>
          <w:tcPr>
            <w:tcW w:w="1013" w:type="dxa"/>
            <w:vAlign w:val="center"/>
          </w:tcPr>
          <w:p w14:paraId="6F59896D" w14:textId="5A5AD80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131.54</w:t>
            </w:r>
          </w:p>
        </w:tc>
        <w:tc>
          <w:tcPr>
            <w:tcW w:w="1067" w:type="dxa"/>
            <w:vAlign w:val="center"/>
          </w:tcPr>
          <w:p w14:paraId="5908C38D" w14:textId="60E1AFD7"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5F268CFD" w14:textId="32D2B8D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117.90</w:t>
            </w:r>
          </w:p>
        </w:tc>
        <w:tc>
          <w:tcPr>
            <w:tcW w:w="1013" w:type="dxa"/>
            <w:vAlign w:val="center"/>
          </w:tcPr>
          <w:p w14:paraId="6ECC4F40" w14:textId="2E7D090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114.86</w:t>
            </w:r>
          </w:p>
        </w:tc>
        <w:tc>
          <w:tcPr>
            <w:tcW w:w="1151" w:type="dxa"/>
            <w:vAlign w:val="center"/>
          </w:tcPr>
          <w:p w14:paraId="11D6E74C" w14:textId="641CD5A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-27.11</w:t>
            </w:r>
            <w:r w:rsidRPr="0040113D">
              <w:rPr>
                <w:rFonts w:eastAsia="游ゴシック"/>
                <w:b w:val="0"/>
                <w:bCs/>
                <w:vertAlign w:val="superscript"/>
              </w:rPr>
              <w:t>***</w:t>
            </w:r>
          </w:p>
        </w:tc>
      </w:tr>
      <w:tr w:rsidR="00B30F7E" w:rsidRPr="0040113D" w14:paraId="31534C80" w14:textId="156A2AAE" w:rsidTr="00B30F7E">
        <w:trPr>
          <w:trHeight w:val="171"/>
        </w:trPr>
        <w:tc>
          <w:tcPr>
            <w:tcW w:w="5669" w:type="dxa"/>
            <w:vAlign w:val="bottom"/>
          </w:tcPr>
          <w:p w14:paraId="7C212F78" w14:textId="42F9C4FB"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Total field rent out</w:t>
            </w:r>
            <w:r w:rsidR="00C06B90">
              <w:rPr>
                <w:rFonts w:eastAsia="游ゴシック" w:hint="eastAsia"/>
                <w:b w:val="0"/>
                <w:bCs/>
              </w:rPr>
              <w:t xml:space="preserve"> (a)</w:t>
            </w:r>
          </w:p>
        </w:tc>
        <w:tc>
          <w:tcPr>
            <w:tcW w:w="1483" w:type="dxa"/>
            <w:vAlign w:val="center"/>
          </w:tcPr>
          <w:p w14:paraId="54D4DA1B" w14:textId="4E7B0FD5"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16B44B2C" w14:textId="74E6C9B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6.67</w:t>
            </w:r>
          </w:p>
        </w:tc>
        <w:tc>
          <w:tcPr>
            <w:tcW w:w="1013" w:type="dxa"/>
            <w:vAlign w:val="center"/>
          </w:tcPr>
          <w:p w14:paraId="1DB484B1" w14:textId="1079AEB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20.70</w:t>
            </w:r>
          </w:p>
        </w:tc>
        <w:tc>
          <w:tcPr>
            <w:tcW w:w="1067" w:type="dxa"/>
            <w:vAlign w:val="center"/>
          </w:tcPr>
          <w:p w14:paraId="7B43427B" w14:textId="6EC303D2"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0C22D0BB" w14:textId="5E5EF0A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5.42</w:t>
            </w:r>
          </w:p>
        </w:tc>
        <w:tc>
          <w:tcPr>
            <w:tcW w:w="1013" w:type="dxa"/>
            <w:vAlign w:val="center"/>
          </w:tcPr>
          <w:p w14:paraId="574A5BBF" w14:textId="1EBC7C7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21.33</w:t>
            </w:r>
          </w:p>
        </w:tc>
        <w:tc>
          <w:tcPr>
            <w:tcW w:w="1151" w:type="dxa"/>
            <w:vAlign w:val="center"/>
          </w:tcPr>
          <w:p w14:paraId="24F40637" w14:textId="6B99E9F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1.25</w:t>
            </w:r>
            <w:r w:rsidRPr="0040113D">
              <w:rPr>
                <w:rFonts w:eastAsia="游ゴシック"/>
                <w:b w:val="0"/>
                <w:bCs/>
                <w:vertAlign w:val="superscript"/>
              </w:rPr>
              <w:t>***</w:t>
            </w:r>
          </w:p>
        </w:tc>
      </w:tr>
      <w:tr w:rsidR="00B30F7E" w:rsidRPr="0040113D" w14:paraId="3504A1E0" w14:textId="409F3DE1" w:rsidTr="00B30F7E">
        <w:trPr>
          <w:trHeight w:val="171"/>
        </w:trPr>
        <w:tc>
          <w:tcPr>
            <w:tcW w:w="5669" w:type="dxa"/>
            <w:vAlign w:val="bottom"/>
          </w:tcPr>
          <w:p w14:paraId="63AA87F0" w14:textId="453EB12B"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Paddy field rent out</w:t>
            </w:r>
            <w:r w:rsidR="00C06B90">
              <w:rPr>
                <w:rFonts w:eastAsia="游ゴシック" w:hint="eastAsia"/>
                <w:b w:val="0"/>
                <w:bCs/>
              </w:rPr>
              <w:t xml:space="preserve"> (a)</w:t>
            </w:r>
          </w:p>
        </w:tc>
        <w:tc>
          <w:tcPr>
            <w:tcW w:w="1483" w:type="dxa"/>
            <w:vAlign w:val="center"/>
          </w:tcPr>
          <w:p w14:paraId="57F091A2" w14:textId="621B507E"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1FCE0BA0" w14:textId="04C014F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4.77</w:t>
            </w:r>
          </w:p>
        </w:tc>
        <w:tc>
          <w:tcPr>
            <w:tcW w:w="1013" w:type="dxa"/>
            <w:vAlign w:val="center"/>
          </w:tcPr>
          <w:p w14:paraId="3EA0AC74" w14:textId="5C31786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17.12</w:t>
            </w:r>
          </w:p>
        </w:tc>
        <w:tc>
          <w:tcPr>
            <w:tcW w:w="1067" w:type="dxa"/>
            <w:vAlign w:val="center"/>
          </w:tcPr>
          <w:p w14:paraId="4D206217" w14:textId="4A7680F4"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724B2FE5" w14:textId="5E5A66A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3.95</w:t>
            </w:r>
          </w:p>
        </w:tc>
        <w:tc>
          <w:tcPr>
            <w:tcW w:w="1013" w:type="dxa"/>
            <w:vAlign w:val="center"/>
          </w:tcPr>
          <w:p w14:paraId="75FD3B9C" w14:textId="46E2648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17.71</w:t>
            </w:r>
          </w:p>
        </w:tc>
        <w:tc>
          <w:tcPr>
            <w:tcW w:w="1151" w:type="dxa"/>
            <w:vAlign w:val="center"/>
          </w:tcPr>
          <w:p w14:paraId="3815A8AC" w14:textId="23CBB56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0.82</w:t>
            </w:r>
            <w:r w:rsidRPr="0040113D">
              <w:rPr>
                <w:rFonts w:eastAsia="游ゴシック"/>
                <w:b w:val="0"/>
                <w:bCs/>
                <w:vertAlign w:val="superscript"/>
              </w:rPr>
              <w:t>***</w:t>
            </w:r>
          </w:p>
        </w:tc>
      </w:tr>
      <w:tr w:rsidR="00B30F7E" w:rsidRPr="0040113D" w14:paraId="439982FA" w14:textId="31F49059" w:rsidTr="00B30F7E">
        <w:trPr>
          <w:trHeight w:val="171"/>
        </w:trPr>
        <w:tc>
          <w:tcPr>
            <w:tcW w:w="5669" w:type="dxa"/>
            <w:vAlign w:val="bottom"/>
          </w:tcPr>
          <w:p w14:paraId="0DC2F003" w14:textId="30FD49C7" w:rsidR="00F007B1" w:rsidRPr="0040113D" w:rsidRDefault="008662AB" w:rsidP="00F007B1">
            <w:pPr>
              <w:pStyle w:val="subsec4"/>
              <w:numPr>
                <w:ilvl w:val="0"/>
                <w:numId w:val="0"/>
              </w:numPr>
              <w:spacing w:line="240" w:lineRule="auto"/>
              <w:rPr>
                <w:rFonts w:eastAsiaTheme="minorEastAsia"/>
                <w:b w:val="0"/>
                <w:bCs/>
              </w:rPr>
            </w:pPr>
            <w:r>
              <w:rPr>
                <w:rFonts w:eastAsia="游ゴシック" w:hint="eastAsia"/>
                <w:b w:val="0"/>
                <w:bCs/>
              </w:rPr>
              <w:t>Non-pesticide</w:t>
            </w:r>
            <w:r w:rsidR="00A053E6">
              <w:rPr>
                <w:rFonts w:eastAsiaTheme="minorEastAsia" w:hint="eastAsia"/>
                <w:b w:val="0"/>
                <w:bCs/>
              </w:rPr>
              <w:t xml:space="preserve"> (=1 if yes, 0 otherwise)</w:t>
            </w:r>
          </w:p>
        </w:tc>
        <w:tc>
          <w:tcPr>
            <w:tcW w:w="1483" w:type="dxa"/>
            <w:vAlign w:val="center"/>
          </w:tcPr>
          <w:p w14:paraId="4F7E1A8B" w14:textId="4CEBE41D"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3,850</w:t>
            </w:r>
          </w:p>
        </w:tc>
        <w:tc>
          <w:tcPr>
            <w:tcW w:w="1003" w:type="dxa"/>
            <w:vAlign w:val="center"/>
          </w:tcPr>
          <w:p w14:paraId="29F17FB0" w14:textId="430FC82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0.26</w:t>
            </w:r>
          </w:p>
        </w:tc>
        <w:tc>
          <w:tcPr>
            <w:tcW w:w="1013" w:type="dxa"/>
            <w:vAlign w:val="center"/>
          </w:tcPr>
          <w:p w14:paraId="30BC51C3" w14:textId="199C5BE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0.44</w:t>
            </w:r>
          </w:p>
        </w:tc>
        <w:tc>
          <w:tcPr>
            <w:tcW w:w="1067" w:type="dxa"/>
            <w:vAlign w:val="center"/>
          </w:tcPr>
          <w:p w14:paraId="7250A3D7" w14:textId="3F3DFF9C"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20,668</w:t>
            </w:r>
          </w:p>
        </w:tc>
        <w:tc>
          <w:tcPr>
            <w:tcW w:w="1013" w:type="dxa"/>
            <w:vAlign w:val="center"/>
          </w:tcPr>
          <w:p w14:paraId="50F64979" w14:textId="6E5FF54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0.33</w:t>
            </w:r>
          </w:p>
        </w:tc>
        <w:tc>
          <w:tcPr>
            <w:tcW w:w="1013" w:type="dxa"/>
            <w:vAlign w:val="center"/>
          </w:tcPr>
          <w:p w14:paraId="77B1DC9A" w14:textId="1F05815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0.47</w:t>
            </w:r>
          </w:p>
        </w:tc>
        <w:tc>
          <w:tcPr>
            <w:tcW w:w="1151" w:type="dxa"/>
            <w:vAlign w:val="center"/>
          </w:tcPr>
          <w:p w14:paraId="0E527336" w14:textId="785C451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-0.07</w:t>
            </w:r>
            <w:r w:rsidRPr="0040113D">
              <w:rPr>
                <w:rFonts w:eastAsia="游ゴシック"/>
                <w:b w:val="0"/>
                <w:bCs/>
                <w:vertAlign w:val="superscript"/>
              </w:rPr>
              <w:t>***</w:t>
            </w:r>
          </w:p>
        </w:tc>
      </w:tr>
      <w:tr w:rsidR="00B30F7E" w:rsidRPr="0040113D" w14:paraId="0258DADE" w14:textId="0C1AA008" w:rsidTr="00B30F7E">
        <w:trPr>
          <w:trHeight w:val="171"/>
        </w:trPr>
        <w:tc>
          <w:tcPr>
            <w:tcW w:w="5669" w:type="dxa"/>
            <w:vAlign w:val="bottom"/>
          </w:tcPr>
          <w:p w14:paraId="73428231" w14:textId="1E695078" w:rsidR="00F007B1" w:rsidRPr="0040113D" w:rsidRDefault="008662AB" w:rsidP="00F007B1">
            <w:pPr>
              <w:pStyle w:val="subsec4"/>
              <w:numPr>
                <w:ilvl w:val="0"/>
                <w:numId w:val="0"/>
              </w:numPr>
              <w:spacing w:line="240" w:lineRule="auto"/>
              <w:rPr>
                <w:rFonts w:eastAsiaTheme="minorEastAsia"/>
                <w:b w:val="0"/>
                <w:bCs/>
              </w:rPr>
            </w:pPr>
            <w:r>
              <w:rPr>
                <w:rFonts w:eastAsiaTheme="minorEastAsia" w:hint="eastAsia"/>
                <w:b w:val="0"/>
                <w:bCs/>
              </w:rPr>
              <w:t>Adoption of manure</w:t>
            </w:r>
            <w:r w:rsidR="00A053E6">
              <w:rPr>
                <w:rFonts w:eastAsiaTheme="minorEastAsia" w:hint="eastAsia"/>
                <w:b w:val="0"/>
                <w:bCs/>
              </w:rPr>
              <w:t xml:space="preserve"> (=1 if yes, 0 otherwise)</w:t>
            </w:r>
          </w:p>
        </w:tc>
        <w:tc>
          <w:tcPr>
            <w:tcW w:w="1483" w:type="dxa"/>
            <w:vAlign w:val="center"/>
          </w:tcPr>
          <w:p w14:paraId="5F02590D" w14:textId="109B0D6C"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3,850</w:t>
            </w:r>
          </w:p>
        </w:tc>
        <w:tc>
          <w:tcPr>
            <w:tcW w:w="1003" w:type="dxa"/>
            <w:vAlign w:val="center"/>
          </w:tcPr>
          <w:p w14:paraId="09747300" w14:textId="33CD1DF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0.22</w:t>
            </w:r>
          </w:p>
        </w:tc>
        <w:tc>
          <w:tcPr>
            <w:tcW w:w="1013" w:type="dxa"/>
            <w:vAlign w:val="center"/>
          </w:tcPr>
          <w:p w14:paraId="536C71DC" w14:textId="6084155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0.41</w:t>
            </w:r>
          </w:p>
        </w:tc>
        <w:tc>
          <w:tcPr>
            <w:tcW w:w="1067" w:type="dxa"/>
            <w:vAlign w:val="center"/>
          </w:tcPr>
          <w:p w14:paraId="1407A348" w14:textId="4883DDE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20,668</w:t>
            </w:r>
          </w:p>
        </w:tc>
        <w:tc>
          <w:tcPr>
            <w:tcW w:w="1013" w:type="dxa"/>
            <w:vAlign w:val="center"/>
          </w:tcPr>
          <w:p w14:paraId="6B1E01D7" w14:textId="1AAA583C"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0.29</w:t>
            </w:r>
          </w:p>
        </w:tc>
        <w:tc>
          <w:tcPr>
            <w:tcW w:w="1013" w:type="dxa"/>
            <w:vAlign w:val="center"/>
          </w:tcPr>
          <w:p w14:paraId="41B012AF" w14:textId="64CC6AA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0.45</w:t>
            </w:r>
          </w:p>
        </w:tc>
        <w:tc>
          <w:tcPr>
            <w:tcW w:w="1151" w:type="dxa"/>
            <w:vAlign w:val="center"/>
          </w:tcPr>
          <w:p w14:paraId="747A1C55" w14:textId="52842AB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-0.07</w:t>
            </w:r>
            <w:r w:rsidRPr="0040113D">
              <w:rPr>
                <w:rFonts w:eastAsia="游ゴシック"/>
                <w:b w:val="0"/>
                <w:bCs/>
                <w:vertAlign w:val="superscript"/>
              </w:rPr>
              <w:t>***</w:t>
            </w:r>
          </w:p>
        </w:tc>
      </w:tr>
      <w:tr w:rsidR="00B30F7E" w:rsidRPr="0040113D" w14:paraId="426EC8D5" w14:textId="0B9DE962" w:rsidTr="00B30F7E">
        <w:trPr>
          <w:trHeight w:val="171"/>
        </w:trPr>
        <w:tc>
          <w:tcPr>
            <w:tcW w:w="5669" w:type="dxa"/>
            <w:vAlign w:val="bottom"/>
          </w:tcPr>
          <w:p w14:paraId="25D1373D" w14:textId="1ABBF652" w:rsidR="00F007B1" w:rsidRPr="0040113D" w:rsidRDefault="00CB68DC" w:rsidP="00F007B1">
            <w:pPr>
              <w:pStyle w:val="subsec4"/>
              <w:numPr>
                <w:ilvl w:val="0"/>
                <w:numId w:val="0"/>
              </w:numPr>
              <w:spacing w:line="240" w:lineRule="auto"/>
              <w:rPr>
                <w:rFonts w:eastAsiaTheme="minorEastAsia"/>
                <w:b w:val="0"/>
                <w:bCs/>
              </w:rPr>
            </w:pPr>
            <w:r>
              <w:rPr>
                <w:rFonts w:eastAsiaTheme="minorEastAsia" w:hint="eastAsia"/>
                <w:b w:val="0"/>
                <w:bCs/>
              </w:rPr>
              <w:t xml:space="preserve">Adoption of compost </w:t>
            </w:r>
            <w:r w:rsidR="00A053E6">
              <w:rPr>
                <w:rFonts w:eastAsiaTheme="minorEastAsia" w:hint="eastAsia"/>
                <w:b w:val="0"/>
                <w:bCs/>
              </w:rPr>
              <w:t>s</w:t>
            </w:r>
            <w:r>
              <w:rPr>
                <w:rFonts w:eastAsiaTheme="minorEastAsia" w:hint="eastAsia"/>
                <w:b w:val="0"/>
                <w:bCs/>
              </w:rPr>
              <w:t>oil</w:t>
            </w:r>
            <w:r w:rsidR="00A053E6">
              <w:rPr>
                <w:rFonts w:eastAsiaTheme="minorEastAsia" w:hint="eastAsia"/>
                <w:b w:val="0"/>
                <w:bCs/>
              </w:rPr>
              <w:t xml:space="preserve"> (=1 if yes, 0 otherwise)</w:t>
            </w:r>
          </w:p>
        </w:tc>
        <w:tc>
          <w:tcPr>
            <w:tcW w:w="1483" w:type="dxa"/>
            <w:vAlign w:val="center"/>
          </w:tcPr>
          <w:p w14:paraId="5FCA06CA" w14:textId="275E9664"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3,850</w:t>
            </w:r>
          </w:p>
        </w:tc>
        <w:tc>
          <w:tcPr>
            <w:tcW w:w="1003" w:type="dxa"/>
            <w:vAlign w:val="center"/>
          </w:tcPr>
          <w:p w14:paraId="632AB9DE" w14:textId="781F31E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0.22</w:t>
            </w:r>
          </w:p>
        </w:tc>
        <w:tc>
          <w:tcPr>
            <w:tcW w:w="1013" w:type="dxa"/>
            <w:vAlign w:val="center"/>
          </w:tcPr>
          <w:p w14:paraId="79295A01" w14:textId="206F970C"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0.42</w:t>
            </w:r>
          </w:p>
        </w:tc>
        <w:tc>
          <w:tcPr>
            <w:tcW w:w="1067" w:type="dxa"/>
            <w:vAlign w:val="center"/>
          </w:tcPr>
          <w:p w14:paraId="6B0A0B94" w14:textId="05E41B9E"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20,668</w:t>
            </w:r>
          </w:p>
        </w:tc>
        <w:tc>
          <w:tcPr>
            <w:tcW w:w="1013" w:type="dxa"/>
            <w:vAlign w:val="center"/>
          </w:tcPr>
          <w:p w14:paraId="2D8CD2A1" w14:textId="040FBE74"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0.20</w:t>
            </w:r>
          </w:p>
        </w:tc>
        <w:tc>
          <w:tcPr>
            <w:tcW w:w="1013" w:type="dxa"/>
            <w:vAlign w:val="center"/>
          </w:tcPr>
          <w:p w14:paraId="4546AA8F" w14:textId="16015B3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0.40</w:t>
            </w:r>
          </w:p>
        </w:tc>
        <w:tc>
          <w:tcPr>
            <w:tcW w:w="1151" w:type="dxa"/>
            <w:vAlign w:val="center"/>
          </w:tcPr>
          <w:p w14:paraId="440F1BDC" w14:textId="0002CB3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0.02</w:t>
            </w:r>
            <w:r w:rsidRPr="0040113D">
              <w:rPr>
                <w:rFonts w:eastAsia="游ゴシック"/>
                <w:b w:val="0"/>
                <w:bCs/>
                <w:vertAlign w:val="superscript"/>
              </w:rPr>
              <w:t>***</w:t>
            </w:r>
          </w:p>
        </w:tc>
      </w:tr>
      <w:tr w:rsidR="00B30F7E" w:rsidRPr="0040113D" w14:paraId="6B50E442" w14:textId="12AC96CC" w:rsidTr="00B30F7E">
        <w:trPr>
          <w:trHeight w:val="171"/>
        </w:trPr>
        <w:tc>
          <w:tcPr>
            <w:tcW w:w="5669" w:type="dxa"/>
            <w:vAlign w:val="bottom"/>
          </w:tcPr>
          <w:p w14:paraId="2F1B5F95" w14:textId="3E8F2AAE" w:rsidR="00F007B1" w:rsidRPr="0040113D" w:rsidRDefault="00DE0C7E" w:rsidP="00F007B1">
            <w:pPr>
              <w:pStyle w:val="subsec4"/>
              <w:numPr>
                <w:ilvl w:val="0"/>
                <w:numId w:val="0"/>
              </w:numPr>
              <w:spacing w:line="240" w:lineRule="auto"/>
              <w:rPr>
                <w:rFonts w:eastAsiaTheme="minorEastAsia"/>
                <w:b w:val="0"/>
                <w:bCs/>
              </w:rPr>
            </w:pPr>
            <w:r>
              <w:rPr>
                <w:rFonts w:eastAsiaTheme="minorEastAsia" w:hint="eastAsia"/>
                <w:b w:val="0"/>
                <w:bCs/>
              </w:rPr>
              <w:t>Age of HH head</w:t>
            </w:r>
          </w:p>
        </w:tc>
        <w:tc>
          <w:tcPr>
            <w:tcW w:w="1483" w:type="dxa"/>
            <w:vAlign w:val="center"/>
          </w:tcPr>
          <w:p w14:paraId="39ADAF9E" w14:textId="72BC4FF8"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40B85DBE" w14:textId="64736319"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60.79</w:t>
            </w:r>
          </w:p>
        </w:tc>
        <w:tc>
          <w:tcPr>
            <w:tcW w:w="1013" w:type="dxa"/>
            <w:vAlign w:val="center"/>
          </w:tcPr>
          <w:p w14:paraId="7BF118C9" w14:textId="1CCD6E1A"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11.49</w:t>
            </w:r>
          </w:p>
        </w:tc>
        <w:tc>
          <w:tcPr>
            <w:tcW w:w="1067" w:type="dxa"/>
            <w:vAlign w:val="center"/>
          </w:tcPr>
          <w:p w14:paraId="592D5D53" w14:textId="1B04412F"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58FACD55" w14:textId="7B6B29B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58.82</w:t>
            </w:r>
          </w:p>
        </w:tc>
        <w:tc>
          <w:tcPr>
            <w:tcW w:w="1013" w:type="dxa"/>
            <w:vAlign w:val="center"/>
          </w:tcPr>
          <w:p w14:paraId="70633BDE" w14:textId="6A35AC0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11.36</w:t>
            </w:r>
          </w:p>
        </w:tc>
        <w:tc>
          <w:tcPr>
            <w:tcW w:w="1151" w:type="dxa"/>
            <w:vAlign w:val="center"/>
          </w:tcPr>
          <w:p w14:paraId="0221DBB7" w14:textId="2A65C80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1.97</w:t>
            </w:r>
            <w:r w:rsidRPr="0040113D">
              <w:rPr>
                <w:rFonts w:eastAsia="游ゴシック"/>
                <w:b w:val="0"/>
                <w:bCs/>
                <w:vertAlign w:val="superscript"/>
              </w:rPr>
              <w:t>***</w:t>
            </w:r>
          </w:p>
        </w:tc>
      </w:tr>
      <w:tr w:rsidR="00B30F7E" w:rsidRPr="0040113D" w14:paraId="0E58BABC" w14:textId="77777777" w:rsidTr="00B30F7E">
        <w:trPr>
          <w:trHeight w:val="171"/>
        </w:trPr>
        <w:tc>
          <w:tcPr>
            <w:tcW w:w="5669" w:type="dxa"/>
            <w:vAlign w:val="bottom"/>
          </w:tcPr>
          <w:p w14:paraId="12F93BD3" w14:textId="4791FBF4" w:rsidR="00F007B1" w:rsidRPr="0040113D" w:rsidRDefault="00AE5C88" w:rsidP="00F007B1">
            <w:pPr>
              <w:pStyle w:val="subsec4"/>
              <w:numPr>
                <w:ilvl w:val="0"/>
                <w:numId w:val="0"/>
              </w:numPr>
              <w:spacing w:line="240" w:lineRule="auto"/>
              <w:rPr>
                <w:rFonts w:eastAsiaTheme="minorEastAsia"/>
                <w:b w:val="0"/>
                <w:bCs/>
              </w:rPr>
            </w:pPr>
            <w:r>
              <w:rPr>
                <w:rFonts w:eastAsiaTheme="minorEastAsia" w:hint="eastAsia"/>
                <w:b w:val="0"/>
                <w:bCs/>
              </w:rPr>
              <w:t xml:space="preserve">Male of HH head </w:t>
            </w:r>
            <w:r w:rsidR="00A053E6">
              <w:rPr>
                <w:rFonts w:eastAsiaTheme="minorEastAsia" w:hint="eastAsia"/>
                <w:b w:val="0"/>
                <w:bCs/>
              </w:rPr>
              <w:t>(=1 if yes, 0 otherwise)</w:t>
            </w:r>
          </w:p>
        </w:tc>
        <w:tc>
          <w:tcPr>
            <w:tcW w:w="1483" w:type="dxa"/>
            <w:vAlign w:val="center"/>
          </w:tcPr>
          <w:p w14:paraId="75C8C0EB" w14:textId="3D54CE89"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7D83F365" w14:textId="57370BB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0.95</w:t>
            </w:r>
          </w:p>
        </w:tc>
        <w:tc>
          <w:tcPr>
            <w:tcW w:w="1013" w:type="dxa"/>
            <w:vAlign w:val="center"/>
          </w:tcPr>
          <w:p w14:paraId="4A1D5284" w14:textId="42372F2A"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0.22</w:t>
            </w:r>
          </w:p>
        </w:tc>
        <w:tc>
          <w:tcPr>
            <w:tcW w:w="1067" w:type="dxa"/>
            <w:vAlign w:val="center"/>
          </w:tcPr>
          <w:p w14:paraId="1D004399" w14:textId="0D45782D"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61F37049" w14:textId="3C622A5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0.98</w:t>
            </w:r>
          </w:p>
        </w:tc>
        <w:tc>
          <w:tcPr>
            <w:tcW w:w="1013" w:type="dxa"/>
            <w:vAlign w:val="center"/>
          </w:tcPr>
          <w:p w14:paraId="532794A8" w14:textId="36F8D10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0.15</w:t>
            </w:r>
          </w:p>
        </w:tc>
        <w:tc>
          <w:tcPr>
            <w:tcW w:w="1151" w:type="dxa"/>
            <w:vAlign w:val="center"/>
          </w:tcPr>
          <w:p w14:paraId="307EDFB4" w14:textId="2F853F78"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-0.03</w:t>
            </w:r>
            <w:r w:rsidRPr="0040113D">
              <w:rPr>
                <w:rFonts w:eastAsia="游ゴシック"/>
                <w:b w:val="0"/>
                <w:bCs/>
                <w:vertAlign w:val="superscript"/>
              </w:rPr>
              <w:t>***</w:t>
            </w:r>
          </w:p>
        </w:tc>
      </w:tr>
      <w:tr w:rsidR="00B30F7E" w:rsidRPr="0040113D" w14:paraId="0A001F5D" w14:textId="77777777" w:rsidTr="00B30F7E">
        <w:trPr>
          <w:trHeight w:val="171"/>
        </w:trPr>
        <w:tc>
          <w:tcPr>
            <w:tcW w:w="5669" w:type="dxa"/>
            <w:vAlign w:val="bottom"/>
          </w:tcPr>
          <w:p w14:paraId="72084388" w14:textId="4D4C7E56" w:rsidR="00F007B1" w:rsidRPr="0040113D" w:rsidRDefault="00EB2949" w:rsidP="00F007B1">
            <w:pPr>
              <w:pStyle w:val="subsec4"/>
              <w:numPr>
                <w:ilvl w:val="0"/>
                <w:numId w:val="0"/>
              </w:numPr>
              <w:spacing w:line="240" w:lineRule="auto"/>
              <w:rPr>
                <w:rFonts w:eastAsiaTheme="minorEastAsia"/>
                <w:b w:val="0"/>
                <w:bCs/>
              </w:rPr>
            </w:pPr>
            <w:r>
              <w:rPr>
                <w:rFonts w:eastAsia="游ゴシック"/>
                <w:b w:val="0"/>
                <w:bCs/>
              </w:rPr>
              <w:t>H</w:t>
            </w:r>
            <w:r>
              <w:rPr>
                <w:rFonts w:eastAsia="游ゴシック" w:hint="eastAsia"/>
                <w:b w:val="0"/>
                <w:bCs/>
              </w:rPr>
              <w:t>aving inheritors</w:t>
            </w:r>
            <w:r w:rsidR="00B36AF8">
              <w:rPr>
                <w:rFonts w:eastAsia="游ゴシック" w:hint="eastAsia"/>
                <w:b w:val="0"/>
                <w:bCs/>
              </w:rPr>
              <w:t xml:space="preserve"> </w:t>
            </w:r>
            <w:r w:rsidR="00B36AF8">
              <w:rPr>
                <w:rFonts w:eastAsiaTheme="minorEastAsia" w:hint="eastAsia"/>
                <w:b w:val="0"/>
                <w:bCs/>
              </w:rPr>
              <w:t>(=1 if yes, 0 otherwise)</w:t>
            </w:r>
            <w:r w:rsidR="00B36AF8">
              <w:rPr>
                <w:rFonts w:eastAsia="游ゴシック" w:hint="eastAsia"/>
                <w:b w:val="0"/>
                <w:bCs/>
              </w:rPr>
              <w:t xml:space="preserve"> </w:t>
            </w:r>
          </w:p>
        </w:tc>
        <w:tc>
          <w:tcPr>
            <w:tcW w:w="1483" w:type="dxa"/>
            <w:vAlign w:val="center"/>
          </w:tcPr>
          <w:p w14:paraId="13329F88" w14:textId="798437E8"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0A8F7F8F" w14:textId="319DF0FB"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0.48</w:t>
            </w:r>
          </w:p>
        </w:tc>
        <w:tc>
          <w:tcPr>
            <w:tcW w:w="1013" w:type="dxa"/>
            <w:vAlign w:val="center"/>
          </w:tcPr>
          <w:p w14:paraId="3E1D4A0C" w14:textId="11BB4917"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0.50</w:t>
            </w:r>
          </w:p>
        </w:tc>
        <w:tc>
          <w:tcPr>
            <w:tcW w:w="1067" w:type="dxa"/>
            <w:vAlign w:val="center"/>
          </w:tcPr>
          <w:p w14:paraId="3749C9D3" w14:textId="3D20107E"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04AE7193" w14:textId="2E2E0A31"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0.63</w:t>
            </w:r>
          </w:p>
        </w:tc>
        <w:tc>
          <w:tcPr>
            <w:tcW w:w="1013" w:type="dxa"/>
            <w:vAlign w:val="center"/>
          </w:tcPr>
          <w:p w14:paraId="3347C542" w14:textId="46B94D8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0.48</w:t>
            </w:r>
          </w:p>
        </w:tc>
        <w:tc>
          <w:tcPr>
            <w:tcW w:w="1151" w:type="dxa"/>
            <w:vAlign w:val="center"/>
          </w:tcPr>
          <w:p w14:paraId="636738EF" w14:textId="2915181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-0.15</w:t>
            </w:r>
          </w:p>
        </w:tc>
      </w:tr>
      <w:tr w:rsidR="00B30F7E" w:rsidRPr="0040113D" w14:paraId="4F2BB588" w14:textId="77777777" w:rsidTr="00B30F7E">
        <w:trPr>
          <w:trHeight w:val="171"/>
        </w:trPr>
        <w:tc>
          <w:tcPr>
            <w:tcW w:w="5669" w:type="dxa"/>
            <w:vAlign w:val="bottom"/>
          </w:tcPr>
          <w:p w14:paraId="7FCA7521" w14:textId="2DE1A26E" w:rsidR="00F007B1" w:rsidRPr="0040113D" w:rsidRDefault="005A37EF" w:rsidP="00F007B1">
            <w:pPr>
              <w:pStyle w:val="subsec4"/>
              <w:numPr>
                <w:ilvl w:val="0"/>
                <w:numId w:val="0"/>
              </w:numPr>
              <w:spacing w:line="240" w:lineRule="auto"/>
              <w:rPr>
                <w:rFonts w:eastAsiaTheme="minorEastAsia"/>
                <w:b w:val="0"/>
                <w:bCs/>
              </w:rPr>
            </w:pPr>
            <w:r>
              <w:rPr>
                <w:rFonts w:eastAsia="游ゴシック"/>
                <w:b w:val="0"/>
                <w:bCs/>
              </w:rPr>
              <w:t>Corporation</w:t>
            </w:r>
            <w:r>
              <w:rPr>
                <w:rFonts w:eastAsia="游ゴシック" w:hint="eastAsia"/>
                <w:b w:val="0"/>
                <w:bCs/>
              </w:rPr>
              <w:t xml:space="preserve"> Farm </w:t>
            </w:r>
            <w:r>
              <w:rPr>
                <w:rFonts w:eastAsiaTheme="minorEastAsia" w:hint="eastAsia"/>
                <w:b w:val="0"/>
                <w:bCs/>
              </w:rPr>
              <w:t>(=1 if yes, 0 otherwise)</w:t>
            </w:r>
          </w:p>
        </w:tc>
        <w:tc>
          <w:tcPr>
            <w:tcW w:w="1483" w:type="dxa"/>
            <w:vAlign w:val="center"/>
          </w:tcPr>
          <w:p w14:paraId="75E1C184" w14:textId="6061ACD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30EDB261" w14:textId="181EEFC9"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0.00</w:t>
            </w:r>
          </w:p>
        </w:tc>
        <w:tc>
          <w:tcPr>
            <w:tcW w:w="1013" w:type="dxa"/>
            <w:vAlign w:val="center"/>
          </w:tcPr>
          <w:p w14:paraId="29E0F5A0" w14:textId="7C938965"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0.03</w:t>
            </w:r>
          </w:p>
        </w:tc>
        <w:tc>
          <w:tcPr>
            <w:tcW w:w="1067" w:type="dxa"/>
            <w:vAlign w:val="center"/>
          </w:tcPr>
          <w:p w14:paraId="6D5F9CF6" w14:textId="122589D1"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363BD26B" w14:textId="24D07D32"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0.00</w:t>
            </w:r>
          </w:p>
        </w:tc>
        <w:tc>
          <w:tcPr>
            <w:tcW w:w="1013" w:type="dxa"/>
            <w:vAlign w:val="center"/>
          </w:tcPr>
          <w:p w14:paraId="30041DCD" w14:textId="1B94C91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0.03</w:t>
            </w:r>
          </w:p>
        </w:tc>
        <w:tc>
          <w:tcPr>
            <w:tcW w:w="1151" w:type="dxa"/>
            <w:vAlign w:val="center"/>
          </w:tcPr>
          <w:p w14:paraId="28F80D87" w14:textId="2E78F04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0.00</w:t>
            </w:r>
            <w:r w:rsidRPr="0040113D">
              <w:rPr>
                <w:rFonts w:eastAsia="游ゴシック"/>
                <w:b w:val="0"/>
                <w:bCs/>
                <w:vertAlign w:val="superscript"/>
              </w:rPr>
              <w:t>***</w:t>
            </w:r>
          </w:p>
        </w:tc>
      </w:tr>
      <w:tr w:rsidR="00B30F7E" w:rsidRPr="0040113D" w14:paraId="79A91041" w14:textId="77777777" w:rsidTr="00B30F7E">
        <w:trPr>
          <w:trHeight w:val="171"/>
        </w:trPr>
        <w:tc>
          <w:tcPr>
            <w:tcW w:w="5669" w:type="dxa"/>
            <w:vAlign w:val="bottom"/>
          </w:tcPr>
          <w:p w14:paraId="1F5F634B" w14:textId="331342D3" w:rsidR="00F007B1" w:rsidRPr="0040113D" w:rsidRDefault="009A131D" w:rsidP="00F007B1">
            <w:pPr>
              <w:pStyle w:val="subsec4"/>
              <w:numPr>
                <w:ilvl w:val="0"/>
                <w:numId w:val="0"/>
              </w:numPr>
              <w:spacing w:line="240" w:lineRule="auto"/>
              <w:rPr>
                <w:rFonts w:eastAsiaTheme="minorEastAsia"/>
                <w:b w:val="0"/>
                <w:bCs/>
              </w:rPr>
            </w:pPr>
            <w:r>
              <w:rPr>
                <w:rFonts w:eastAsia="游ゴシック" w:hint="eastAsia"/>
                <w:b w:val="0"/>
                <w:bCs/>
              </w:rPr>
              <w:t>Household size</w:t>
            </w:r>
            <w:r w:rsidR="00864CB9">
              <w:rPr>
                <w:rFonts w:eastAsia="游ゴシック" w:hint="eastAsia"/>
                <w:b w:val="0"/>
                <w:bCs/>
              </w:rPr>
              <w:t xml:space="preserve"> (number of family members)</w:t>
            </w:r>
          </w:p>
        </w:tc>
        <w:tc>
          <w:tcPr>
            <w:tcW w:w="1483" w:type="dxa"/>
            <w:vAlign w:val="center"/>
          </w:tcPr>
          <w:p w14:paraId="0ACDF3B3" w14:textId="1E300A1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709AFAA5" w14:textId="70C9DA70"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3.87</w:t>
            </w:r>
          </w:p>
        </w:tc>
        <w:tc>
          <w:tcPr>
            <w:tcW w:w="1013" w:type="dxa"/>
            <w:vAlign w:val="center"/>
          </w:tcPr>
          <w:p w14:paraId="048E840E" w14:textId="1207E99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1.82</w:t>
            </w:r>
          </w:p>
        </w:tc>
        <w:tc>
          <w:tcPr>
            <w:tcW w:w="1067" w:type="dxa"/>
            <w:vAlign w:val="center"/>
          </w:tcPr>
          <w:p w14:paraId="39F2DE53" w14:textId="4524DAD0"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6A6CC727" w14:textId="0815733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4.70</w:t>
            </w:r>
          </w:p>
        </w:tc>
        <w:tc>
          <w:tcPr>
            <w:tcW w:w="1013" w:type="dxa"/>
            <w:vAlign w:val="center"/>
          </w:tcPr>
          <w:p w14:paraId="6A211A9A" w14:textId="7F88561B"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1.87</w:t>
            </w:r>
          </w:p>
        </w:tc>
        <w:tc>
          <w:tcPr>
            <w:tcW w:w="1151" w:type="dxa"/>
            <w:vAlign w:val="center"/>
          </w:tcPr>
          <w:p w14:paraId="13067451" w14:textId="35AD1F2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-0.83</w:t>
            </w:r>
            <w:r w:rsidRPr="0040113D">
              <w:rPr>
                <w:rFonts w:eastAsia="游ゴシック"/>
                <w:b w:val="0"/>
                <w:bCs/>
                <w:vertAlign w:val="superscript"/>
              </w:rPr>
              <w:t>***</w:t>
            </w:r>
          </w:p>
        </w:tc>
      </w:tr>
      <w:tr w:rsidR="00B30F7E" w:rsidRPr="0040113D" w14:paraId="17748604" w14:textId="77777777" w:rsidTr="00B30F7E">
        <w:trPr>
          <w:trHeight w:val="171"/>
        </w:trPr>
        <w:tc>
          <w:tcPr>
            <w:tcW w:w="5669" w:type="dxa"/>
            <w:vAlign w:val="bottom"/>
          </w:tcPr>
          <w:p w14:paraId="69CDD1FB" w14:textId="66DD73C3" w:rsidR="00F007B1" w:rsidRPr="0040113D" w:rsidRDefault="00307A41" w:rsidP="00F007B1">
            <w:pPr>
              <w:pStyle w:val="subsec4"/>
              <w:numPr>
                <w:ilvl w:val="0"/>
                <w:numId w:val="0"/>
              </w:numPr>
              <w:spacing w:line="240" w:lineRule="auto"/>
              <w:rPr>
                <w:rFonts w:eastAsiaTheme="minorEastAsia"/>
                <w:b w:val="0"/>
                <w:bCs/>
              </w:rPr>
            </w:pPr>
            <w:r>
              <w:rPr>
                <w:rFonts w:eastAsiaTheme="minorEastAsia" w:hint="eastAsia"/>
                <w:b w:val="0"/>
                <w:bCs/>
              </w:rPr>
              <w:t>Full-time farmer</w:t>
            </w:r>
            <w:r w:rsidR="00621E97">
              <w:rPr>
                <w:rFonts w:eastAsiaTheme="minorEastAsia" w:hint="eastAsia"/>
                <w:b w:val="0"/>
                <w:bCs/>
              </w:rPr>
              <w:t xml:space="preserve"> (=1 if yes, 0 otherwise)</w:t>
            </w:r>
          </w:p>
        </w:tc>
        <w:tc>
          <w:tcPr>
            <w:tcW w:w="1483" w:type="dxa"/>
            <w:vAlign w:val="center"/>
          </w:tcPr>
          <w:p w14:paraId="2D800842" w14:textId="33FF3233"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5,621</w:t>
            </w:r>
          </w:p>
        </w:tc>
        <w:tc>
          <w:tcPr>
            <w:tcW w:w="1003" w:type="dxa"/>
            <w:vAlign w:val="center"/>
          </w:tcPr>
          <w:p w14:paraId="70297DE2" w14:textId="1A0ADAF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2.52</w:t>
            </w:r>
          </w:p>
        </w:tc>
        <w:tc>
          <w:tcPr>
            <w:tcW w:w="1013" w:type="dxa"/>
            <w:vAlign w:val="center"/>
          </w:tcPr>
          <w:p w14:paraId="02CF2FC8" w14:textId="34C90993"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0.79</w:t>
            </w:r>
          </w:p>
        </w:tc>
        <w:tc>
          <w:tcPr>
            <w:tcW w:w="1067" w:type="dxa"/>
            <w:vAlign w:val="center"/>
          </w:tcPr>
          <w:p w14:paraId="24DA08EC" w14:textId="31EB26C5"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29,223</w:t>
            </w:r>
          </w:p>
        </w:tc>
        <w:tc>
          <w:tcPr>
            <w:tcW w:w="1013" w:type="dxa"/>
            <w:vAlign w:val="center"/>
          </w:tcPr>
          <w:p w14:paraId="6168B5B0" w14:textId="3547F6F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2.71</w:t>
            </w:r>
          </w:p>
        </w:tc>
        <w:tc>
          <w:tcPr>
            <w:tcW w:w="1013" w:type="dxa"/>
            <w:vAlign w:val="center"/>
          </w:tcPr>
          <w:p w14:paraId="090F1D53" w14:textId="6C3F7ED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0.63</w:t>
            </w:r>
          </w:p>
        </w:tc>
        <w:tc>
          <w:tcPr>
            <w:tcW w:w="1151" w:type="dxa"/>
            <w:vAlign w:val="center"/>
          </w:tcPr>
          <w:p w14:paraId="23E4B15A" w14:textId="3F9871FF"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-0.18</w:t>
            </w:r>
            <w:r w:rsidRPr="0040113D">
              <w:rPr>
                <w:rFonts w:eastAsia="游ゴシック"/>
                <w:b w:val="0"/>
                <w:bCs/>
                <w:vertAlign w:val="superscript"/>
              </w:rPr>
              <w:t>***</w:t>
            </w:r>
          </w:p>
        </w:tc>
      </w:tr>
      <w:tr w:rsidR="00B30F7E" w:rsidRPr="0040113D" w14:paraId="0100CAEF" w14:textId="77777777" w:rsidTr="00B30F7E">
        <w:trPr>
          <w:trHeight w:val="171"/>
        </w:trPr>
        <w:tc>
          <w:tcPr>
            <w:tcW w:w="5669" w:type="dxa"/>
            <w:tcBorders>
              <w:bottom w:val="single" w:sz="4" w:space="0" w:color="auto"/>
            </w:tcBorders>
            <w:vAlign w:val="bottom"/>
          </w:tcPr>
          <w:p w14:paraId="43B05ACB" w14:textId="17FD2E0B" w:rsidR="00F007B1" w:rsidRPr="0040113D" w:rsidRDefault="00416F60" w:rsidP="00F007B1">
            <w:pPr>
              <w:pStyle w:val="subsec4"/>
              <w:numPr>
                <w:ilvl w:val="0"/>
                <w:numId w:val="0"/>
              </w:numPr>
              <w:spacing w:line="240" w:lineRule="auto"/>
              <w:rPr>
                <w:rFonts w:eastAsiaTheme="minorEastAsia"/>
                <w:b w:val="0"/>
                <w:bCs/>
              </w:rPr>
            </w:pPr>
            <w:r>
              <w:rPr>
                <w:rFonts w:eastAsiaTheme="minorEastAsia" w:hint="eastAsia"/>
                <w:b w:val="0"/>
                <w:bCs/>
              </w:rPr>
              <w:t>Selling to cooperative</w:t>
            </w:r>
            <w:r w:rsidR="00731AD2">
              <w:rPr>
                <w:rFonts w:eastAsiaTheme="minorEastAsia" w:hint="eastAsia"/>
                <w:b w:val="0"/>
                <w:bCs/>
              </w:rPr>
              <w:t xml:space="preserve"> (=1 if yes, 0 otherwise)</w:t>
            </w:r>
          </w:p>
        </w:tc>
        <w:tc>
          <w:tcPr>
            <w:tcW w:w="1483" w:type="dxa"/>
            <w:tcBorders>
              <w:bottom w:val="single" w:sz="4" w:space="0" w:color="auto"/>
            </w:tcBorders>
            <w:vAlign w:val="center"/>
          </w:tcPr>
          <w:p w14:paraId="07EB6B9F" w14:textId="6035AA50"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2,284</w:t>
            </w:r>
          </w:p>
        </w:tc>
        <w:tc>
          <w:tcPr>
            <w:tcW w:w="1003" w:type="dxa"/>
            <w:tcBorders>
              <w:bottom w:val="single" w:sz="4" w:space="0" w:color="auto"/>
            </w:tcBorders>
            <w:vAlign w:val="center"/>
          </w:tcPr>
          <w:p w14:paraId="6335F058" w14:textId="23C9987B"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0.65</w:t>
            </w:r>
          </w:p>
        </w:tc>
        <w:tc>
          <w:tcPr>
            <w:tcW w:w="1013" w:type="dxa"/>
            <w:tcBorders>
              <w:bottom w:val="single" w:sz="4" w:space="0" w:color="auto"/>
            </w:tcBorders>
            <w:vAlign w:val="center"/>
          </w:tcPr>
          <w:p w14:paraId="27525169" w14:textId="348BB966"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0.48</w:t>
            </w:r>
          </w:p>
        </w:tc>
        <w:tc>
          <w:tcPr>
            <w:tcW w:w="1067" w:type="dxa"/>
            <w:tcBorders>
              <w:bottom w:val="single" w:sz="4" w:space="0" w:color="auto"/>
            </w:tcBorders>
            <w:vAlign w:val="center"/>
          </w:tcPr>
          <w:p w14:paraId="7D267E6A" w14:textId="253B18CD" w:rsidR="00F007B1" w:rsidRPr="0040113D" w:rsidRDefault="00F007B1" w:rsidP="0055459A">
            <w:pPr>
              <w:pStyle w:val="subsec4"/>
              <w:numPr>
                <w:ilvl w:val="0"/>
                <w:numId w:val="0"/>
              </w:numPr>
              <w:spacing w:line="240" w:lineRule="auto"/>
              <w:jc w:val="right"/>
              <w:rPr>
                <w:rFonts w:eastAsia="游ゴシック"/>
                <w:b w:val="0"/>
                <w:bCs/>
              </w:rPr>
            </w:pPr>
            <w:r w:rsidRPr="0040113D">
              <w:rPr>
                <w:rFonts w:eastAsia="游ゴシック"/>
                <w:b w:val="0"/>
                <w:bCs/>
              </w:rPr>
              <w:t>12,594</w:t>
            </w:r>
          </w:p>
        </w:tc>
        <w:tc>
          <w:tcPr>
            <w:tcW w:w="1013" w:type="dxa"/>
            <w:tcBorders>
              <w:bottom w:val="single" w:sz="4" w:space="0" w:color="auto"/>
            </w:tcBorders>
            <w:vAlign w:val="center"/>
          </w:tcPr>
          <w:p w14:paraId="1C0A0323" w14:textId="5B94F922"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0.83</w:t>
            </w:r>
          </w:p>
        </w:tc>
        <w:tc>
          <w:tcPr>
            <w:tcW w:w="1013" w:type="dxa"/>
            <w:tcBorders>
              <w:bottom w:val="single" w:sz="4" w:space="0" w:color="auto"/>
            </w:tcBorders>
            <w:vAlign w:val="center"/>
          </w:tcPr>
          <w:p w14:paraId="47270EF6" w14:textId="3B75222E"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0.38</w:t>
            </w:r>
          </w:p>
        </w:tc>
        <w:tc>
          <w:tcPr>
            <w:tcW w:w="1151" w:type="dxa"/>
            <w:tcBorders>
              <w:bottom w:val="single" w:sz="4" w:space="0" w:color="auto"/>
            </w:tcBorders>
            <w:vAlign w:val="center"/>
          </w:tcPr>
          <w:p w14:paraId="4075C484" w14:textId="2219467C" w:rsidR="00F007B1" w:rsidRPr="0040113D" w:rsidRDefault="00F007B1" w:rsidP="0055459A">
            <w:pPr>
              <w:pStyle w:val="subsec4"/>
              <w:numPr>
                <w:ilvl w:val="0"/>
                <w:numId w:val="0"/>
              </w:numPr>
              <w:spacing w:line="240" w:lineRule="auto"/>
              <w:jc w:val="right"/>
              <w:rPr>
                <w:rFonts w:eastAsiaTheme="minorEastAsia"/>
                <w:b w:val="0"/>
                <w:bCs/>
              </w:rPr>
            </w:pPr>
            <w:r w:rsidRPr="0040113D">
              <w:rPr>
                <w:rFonts w:eastAsia="游ゴシック"/>
                <w:b w:val="0"/>
                <w:bCs/>
              </w:rPr>
              <w:t>-0.17</w:t>
            </w:r>
            <w:r w:rsidRPr="0040113D">
              <w:rPr>
                <w:rFonts w:eastAsia="游ゴシック"/>
                <w:b w:val="0"/>
                <w:bCs/>
                <w:vertAlign w:val="superscript"/>
              </w:rPr>
              <w:t>***</w:t>
            </w:r>
          </w:p>
        </w:tc>
      </w:tr>
    </w:tbl>
    <w:p w14:paraId="095511F7" w14:textId="620A9513" w:rsidR="00990BA8" w:rsidRPr="00CF05D9" w:rsidRDefault="00990BA8" w:rsidP="00581C9B">
      <w:pPr>
        <w:spacing w:line="240" w:lineRule="auto"/>
        <w:ind w:firstLineChars="0" w:firstLine="0"/>
        <w:rPr>
          <w:rFonts w:eastAsiaTheme="minorEastAsia"/>
        </w:rPr>
      </w:pPr>
      <w:r w:rsidRPr="00CF05D9">
        <w:rPr>
          <w:rFonts w:eastAsiaTheme="minorEastAsia"/>
        </w:rPr>
        <w:t xml:space="preserve">Source: </w:t>
      </w:r>
      <w:ins w:id="57" w:author="松浦　正典" w:date="2025-03-02T18:03:00Z" w16du:dateUtc="2025-03-02T09:03:00Z">
        <w:r w:rsidR="001D1C71">
          <w:rPr>
            <w:rFonts w:eastAsiaTheme="minorEastAsia" w:hint="eastAsia"/>
          </w:rPr>
          <w:t>T</w:t>
        </w:r>
      </w:ins>
      <w:ins w:id="58" w:author="松浦　正典" w:date="2025-03-02T18:03:00Z">
        <w:r w:rsidR="00E321C0" w:rsidRPr="00E321C0">
          <w:rPr>
            <w:rFonts w:eastAsiaTheme="minorEastAsia"/>
          </w:rPr>
          <w:t>he Census of Agriculture and Forestry</w:t>
        </w:r>
      </w:ins>
      <w:del w:id="59" w:author="松浦　正典" w:date="2025-03-02T18:03:00Z" w16du:dateUtc="2025-03-02T09:03:00Z">
        <w:r w:rsidRPr="00CF05D9" w:rsidDel="00E321C0">
          <w:rPr>
            <w:rFonts w:eastAsiaTheme="minorEastAsia"/>
          </w:rPr>
          <w:delText>Agricultur</w:delText>
        </w:r>
        <w:r w:rsidRPr="00CF05D9" w:rsidDel="00E321C0">
          <w:rPr>
            <w:rFonts w:eastAsiaTheme="minorEastAsia" w:hint="eastAsia"/>
          </w:rPr>
          <w:delText>e and Forestry</w:delText>
        </w:r>
        <w:r w:rsidRPr="00CF05D9" w:rsidDel="00E321C0">
          <w:rPr>
            <w:rFonts w:eastAsiaTheme="minorEastAsia"/>
          </w:rPr>
          <w:delText xml:space="preserve"> census</w:delText>
        </w:r>
      </w:del>
      <w:r w:rsidRPr="00CF05D9">
        <w:rPr>
          <w:rFonts w:eastAsiaTheme="minorEastAsia"/>
        </w:rPr>
        <w:t xml:space="preserve"> 1995, 2000, 2005, </w:t>
      </w:r>
      <w:r w:rsidR="00966C5F" w:rsidRPr="00CF05D9">
        <w:rPr>
          <w:rFonts w:eastAsiaTheme="minorEastAsia" w:hint="eastAsia"/>
        </w:rPr>
        <w:t xml:space="preserve">and </w:t>
      </w:r>
      <w:r w:rsidRPr="00CF05D9">
        <w:rPr>
          <w:rFonts w:eastAsiaTheme="minorEastAsia"/>
        </w:rPr>
        <w:t>2010.</w:t>
      </w:r>
    </w:p>
    <w:p w14:paraId="1F9EF7C4" w14:textId="6E007AFA" w:rsidR="00990BA8" w:rsidRPr="00813124" w:rsidRDefault="00990BA8" w:rsidP="00581C9B">
      <w:pPr>
        <w:spacing w:line="240" w:lineRule="auto"/>
        <w:ind w:firstLineChars="0" w:firstLine="0"/>
        <w:rPr>
          <w:rFonts w:eastAsiaTheme="minorEastAsia"/>
        </w:rPr>
      </w:pPr>
      <w:r w:rsidRPr="00CF05D9">
        <w:rPr>
          <w:rFonts w:eastAsiaTheme="minorEastAsia" w:hint="eastAsia"/>
        </w:rPr>
        <w:t>N</w:t>
      </w:r>
      <w:r w:rsidRPr="00CF05D9">
        <w:rPr>
          <w:rFonts w:eastAsiaTheme="minorEastAsia"/>
        </w:rPr>
        <w:t>ote: Author calculation.</w:t>
      </w:r>
      <w:r w:rsidRPr="00CF05D9">
        <w:rPr>
          <w:rFonts w:eastAsiaTheme="minorEastAsia"/>
          <w:noProof/>
        </w:rPr>
        <w:t xml:space="preserve"> </w:t>
      </w:r>
      <w:r w:rsidR="00AA4709" w:rsidRPr="00CF05D9">
        <w:t>*, **, and*** denote significance at the 10%, 5%, and 1% level, respectively</w:t>
      </w:r>
      <w:r w:rsidR="0062726A">
        <w:rPr>
          <w:rFonts w:eastAsiaTheme="minorEastAsia" w:hint="eastAsia"/>
        </w:rPr>
        <w:t xml:space="preserve">. The unit of cultivated paddy field, </w:t>
      </w:r>
      <w:r w:rsidR="00A45CB6">
        <w:rPr>
          <w:rFonts w:eastAsiaTheme="minorEastAsia"/>
        </w:rPr>
        <w:t>total</w:t>
      </w:r>
      <w:r w:rsidR="0062726A">
        <w:rPr>
          <w:rFonts w:eastAsiaTheme="minorEastAsia" w:hint="eastAsia"/>
        </w:rPr>
        <w:t xml:space="preserve"> field rent out, and paddy field rent out is </w:t>
      </w:r>
      <w:r w:rsidR="00813124">
        <w:rPr>
          <w:rFonts w:eastAsiaTheme="minorEastAsia"/>
        </w:rPr>
        <w:t>“</w:t>
      </w:r>
      <w:r w:rsidR="00813124" w:rsidRPr="00813124">
        <w:rPr>
          <w:rFonts w:eastAsiaTheme="minorEastAsia"/>
          <w:i/>
          <w:iCs/>
        </w:rPr>
        <w:t>are</w:t>
      </w:r>
      <w:r w:rsidR="00813124">
        <w:rPr>
          <w:rFonts w:eastAsiaTheme="minorEastAsia"/>
        </w:rPr>
        <w:t>”</w:t>
      </w:r>
      <w:r w:rsidR="00813124">
        <w:rPr>
          <w:rFonts w:eastAsiaTheme="minorEastAsia" w:hint="eastAsia"/>
        </w:rPr>
        <w:t xml:space="preserve"> expressed as </w:t>
      </w:r>
      <w:r w:rsidR="00813124">
        <w:rPr>
          <w:rFonts w:eastAsiaTheme="minorEastAsia"/>
        </w:rPr>
        <w:t>“</w:t>
      </w:r>
      <w:r w:rsidR="00813124">
        <w:rPr>
          <w:rFonts w:eastAsiaTheme="minorEastAsia" w:hint="eastAsia"/>
        </w:rPr>
        <w:t>a</w:t>
      </w:r>
      <w:r w:rsidR="00813124">
        <w:rPr>
          <w:rFonts w:eastAsiaTheme="minorEastAsia"/>
        </w:rPr>
        <w:t>”</w:t>
      </w:r>
      <w:r w:rsidR="00AD2B94">
        <w:rPr>
          <w:rFonts w:eastAsiaTheme="minorEastAsia" w:hint="eastAsia"/>
        </w:rPr>
        <w:t xml:space="preserve"> </w:t>
      </w:r>
      <w:r w:rsidR="00D70542">
        <w:rPr>
          <w:rFonts w:eastAsiaTheme="minorEastAsia" w:hint="eastAsia"/>
        </w:rPr>
        <w:t xml:space="preserve">which is </w:t>
      </w:r>
      <w:r w:rsidR="00B9382A">
        <w:rPr>
          <w:rFonts w:eastAsiaTheme="minorEastAsia" w:hint="eastAsia"/>
        </w:rPr>
        <w:t>1</w:t>
      </w:r>
      <w:r w:rsidR="00AD2B94" w:rsidRPr="00AD2B94">
        <w:rPr>
          <w:rFonts w:eastAsiaTheme="minorEastAsia"/>
        </w:rPr>
        <w:t>00 m</w:t>
      </w:r>
      <w:r w:rsidR="00AD2B94" w:rsidRPr="00AD2B94">
        <w:rPr>
          <w:rFonts w:eastAsiaTheme="minorEastAsia"/>
          <w:vertAlign w:val="superscript"/>
        </w:rPr>
        <w:t>2</w:t>
      </w:r>
      <w:r w:rsidR="0017598D">
        <w:rPr>
          <w:rFonts w:eastAsiaTheme="minorEastAsia" w:hint="eastAsia"/>
        </w:rPr>
        <w:t>.</w:t>
      </w:r>
    </w:p>
    <w:p w14:paraId="4D5B445A" w14:textId="77777777" w:rsidR="00813124" w:rsidRPr="00813124" w:rsidRDefault="00813124" w:rsidP="00990BA8">
      <w:pPr>
        <w:spacing w:line="240" w:lineRule="auto"/>
        <w:ind w:firstLine="220"/>
        <w:rPr>
          <w:rFonts w:eastAsiaTheme="minorEastAsia"/>
          <w:noProof/>
        </w:rPr>
      </w:pPr>
    </w:p>
    <w:p w14:paraId="74DD9E51" w14:textId="60E0504C" w:rsidR="000413C6" w:rsidRDefault="000413C6" w:rsidP="00873108">
      <w:pPr>
        <w:ind w:firstLineChars="0" w:firstLine="0"/>
        <w:rPr>
          <w:rFonts w:eastAsiaTheme="minorEastAsia"/>
        </w:rPr>
        <w:sectPr w:rsidR="000413C6" w:rsidSect="00920816">
          <w:footnotePr>
            <w:numFmt w:val="decimalFullWidth"/>
            <w:numRestart w:val="eachSect"/>
          </w:footnotePr>
          <w:type w:val="continuous"/>
          <w:pgSz w:w="16838" w:h="11906" w:orient="landscape"/>
          <w:pgMar w:top="1440" w:right="1440" w:bottom="1440" w:left="1440" w:header="851" w:footer="992" w:gutter="0"/>
          <w:lnNumType w:countBy="1" w:restart="continuous"/>
          <w:cols w:space="425"/>
          <w:docGrid w:type="linesAndChars" w:linePitch="360"/>
        </w:sectPr>
      </w:pPr>
    </w:p>
    <w:p w14:paraId="5E68EE24" w14:textId="1B8F7C7C" w:rsidR="00FA1FE6" w:rsidRDefault="00FA1FE6" w:rsidP="00333D26">
      <w:pPr>
        <w:pStyle w:val="Section"/>
        <w:rPr>
          <w:rFonts w:eastAsiaTheme="minorEastAsia"/>
        </w:rPr>
      </w:pPr>
      <w:r>
        <w:rPr>
          <w:rFonts w:eastAsiaTheme="minorEastAsia" w:hint="eastAsia"/>
        </w:rPr>
        <w:lastRenderedPageBreak/>
        <w:t xml:space="preserve">Conceptual </w:t>
      </w:r>
      <w:r w:rsidR="004C7C31">
        <w:rPr>
          <w:rFonts w:eastAsiaTheme="minorEastAsia" w:hint="eastAsia"/>
        </w:rPr>
        <w:t xml:space="preserve">and empirical </w:t>
      </w:r>
      <w:r>
        <w:rPr>
          <w:rFonts w:eastAsiaTheme="minorEastAsia" w:hint="eastAsia"/>
        </w:rPr>
        <w:t>framework</w:t>
      </w:r>
    </w:p>
    <w:p w14:paraId="0F4149C8" w14:textId="61813B97" w:rsidR="00786F7F" w:rsidRDefault="00BF1F2B" w:rsidP="00786F7F">
      <w:pPr>
        <w:ind w:firstLine="220"/>
        <w:rPr>
          <w:rFonts w:eastAsiaTheme="minorEastAsia"/>
        </w:rPr>
      </w:pPr>
      <w:r w:rsidRPr="00BF1F2B">
        <w:rPr>
          <w:rFonts w:eastAsiaTheme="minorEastAsia"/>
        </w:rPr>
        <w:t>To analyze the effects of reputational damage on Japanese rice farmers following the Fukushima nuclear accident, we propose a conceptual framework with testable hypotheses</w:t>
      </w:r>
      <w:r>
        <w:rPr>
          <w:rFonts w:eastAsiaTheme="minorEastAsia" w:hint="eastAsia"/>
        </w:rPr>
        <w:t>.</w:t>
      </w:r>
      <w:r w:rsidR="00BA083D">
        <w:rPr>
          <w:rFonts w:eastAsiaTheme="minorEastAsia" w:hint="eastAsia"/>
        </w:rPr>
        <w:t xml:space="preserve"> </w:t>
      </w:r>
      <w:r w:rsidR="0082601D" w:rsidRPr="0082601D">
        <w:rPr>
          <w:rFonts w:eastAsiaTheme="minorEastAsia"/>
        </w:rPr>
        <w:t>Our analysis builds on basic models where price is determined by collective reputation and farmers choose quality at a cost</w:t>
      </w:r>
      <w:r w:rsidR="00687E82">
        <w:rPr>
          <w:rFonts w:eastAsiaTheme="minorEastAsia" w:hint="eastAsia"/>
        </w:rPr>
        <w:t xml:space="preserve"> </w:t>
      </w:r>
      <w:r w:rsidR="00835B29">
        <w:rPr>
          <w:rFonts w:eastAsiaTheme="minorEastAsia"/>
        </w:rPr>
        <w:fldChar w:fldCharType="begin"/>
      </w:r>
      <w:r w:rsidR="006371CA">
        <w:rPr>
          <w:rFonts w:eastAsiaTheme="minorEastAsia"/>
        </w:rPr>
        <w:instrText xml:space="preserve"> ADDIN ZOTERO_ITEM CSL_CITATION {"citationID":"CNBRCFQN","properties":{"formattedCitation":"(Winfree, 2023; Winfree &amp; McCluskey, 2005)","plainCitation":"(Winfree, 2023; Winfree &amp; McCluskey, 2005)","noteIndex":0},"citationItems":[{"id":95,"uris":["http://zotero.org/users/local/U3219zZl/items/VN4FBCA8"],"itemData":{"id":95,"type":"article-journal","abstract":"This paper gives an overview of the economic literature on food and collective reputation. Often both the quality of food and the producer of the food are not known at the time of purchase; therefore, consumers sometimes rely on a collective reputation for the expected quality. This collective reputation could be for a region, commodity, country, franchise, or cooperative. This paper summarizes the theoretical literature that illustrates incentives for firms and regions, as well as the empirical literature that analyzes collective reputation for various types of food. Recommendations for future work and policy implications are given.","container-title":"Applied Economic Perspectives and Policy","DOI":"10.1002/aepp.13291","ISSN":"2040-5790, 2040-5804","issue":"2","journalAbbreviation":"Applied Eco Perspectives Pol","language":"en","page":"666-683","source":"DOI.org (Crossref)","title":"Collective reputation and food","volume":"45","author":[{"family":"Winfree","given":"Jason A."}],"issued":{"date-parts":[["2023",6]]}}},{"id":703,"uris":["http://zotero.org/users/local/U3219zZl/items/ZEQ94HZK"],"itemData":{"id":703,"type":"article-journal","abstract":"Firms who sell regional or specialty products often share a collective reputation based on aggregate quality. Collective reputation can be approached as a dynamic common property resource problem. We show that for an experience good without ﬁrm traceability, individual ﬁrms have the incentive to choose quality levels that are sub-optimal for the group. These results support minimum quality standards. Trigger strategies are analyzed as an alternative solution to this problem. Finally, the implications of these results are discussed as they relate to the case study of Washington apples.","container-title":"American Journal of Agricultural Economics","DOI":"10.1111/j.0002-9092.2005.00712.x","ISSN":"0002-9092, 1467-8276","issue":"1","journalAbbreviation":"American J Agri Economics","language":"en","page":"206-213","source":"DOI.org (Crossref)","title":"Collective Reputation and Quality","volume":"87","author":[{"family":"Winfree","given":"Jason A."},{"family":"McCluskey","given":"Jill J."}],"issued":{"date-parts":[["2005",2]]}}}],"schema":"https://github.com/citation-style-language/schema/raw/master/csl-citation.json"} </w:instrText>
      </w:r>
      <w:r w:rsidR="00835B29">
        <w:rPr>
          <w:rFonts w:eastAsiaTheme="minorEastAsia"/>
        </w:rPr>
        <w:fldChar w:fldCharType="separate"/>
      </w:r>
      <w:r w:rsidR="006371CA" w:rsidRPr="006371CA">
        <w:rPr>
          <w:rFonts w:eastAsiaTheme="minorEastAsia"/>
        </w:rPr>
        <w:t>(Winfree, 2023; Winfree &amp; McCluskey, 2005)</w:t>
      </w:r>
      <w:r w:rsidR="00835B29">
        <w:rPr>
          <w:rFonts w:eastAsiaTheme="minorEastAsia"/>
        </w:rPr>
        <w:fldChar w:fldCharType="end"/>
      </w:r>
      <w:r w:rsidR="00076F4C">
        <w:rPr>
          <w:rFonts w:eastAsiaTheme="minorEastAsia" w:hint="eastAsia"/>
        </w:rPr>
        <w:t>.</w:t>
      </w:r>
      <w:r w:rsidR="006F11F6">
        <w:rPr>
          <w:rFonts w:eastAsiaTheme="minorEastAsia" w:hint="eastAsia"/>
        </w:rPr>
        <w:t xml:space="preserve"> </w:t>
      </w:r>
      <w:r w:rsidR="00F102D0" w:rsidRPr="00F102D0">
        <w:rPr>
          <w:rFonts w:eastAsiaTheme="minorEastAsia"/>
        </w:rPr>
        <w:t>Rice from Niigata and Fukushima prefectures traditionally commands a price premium due to its perceived superior quality compared to standard rice. This premium is influenced by collective reputation effects</w:t>
      </w:r>
      <w:r w:rsidR="004741D9">
        <w:rPr>
          <w:rFonts w:eastAsiaTheme="minorEastAsia" w:hint="eastAsia"/>
        </w:rPr>
        <w:t>.</w:t>
      </w:r>
      <w:r w:rsidR="00A127FF">
        <w:rPr>
          <w:rFonts w:eastAsiaTheme="minorEastAsia" w:hint="eastAsia"/>
        </w:rPr>
        <w:t xml:space="preserve"> </w:t>
      </w:r>
      <w:r w:rsidR="00A127FF" w:rsidRPr="00A127FF">
        <w:rPr>
          <w:rFonts w:eastAsiaTheme="minorEastAsia"/>
        </w:rPr>
        <w:t>The literature on collective reputation primarily assumes that price is determined by shared reputation while individual firms make quality decisions at a cost</w:t>
      </w:r>
      <w:r w:rsidR="00857C9A">
        <w:rPr>
          <w:rFonts w:eastAsiaTheme="minorEastAsia"/>
        </w:rPr>
        <w:fldChar w:fldCharType="begin"/>
      </w:r>
      <w:r w:rsidR="00857C9A">
        <w:rPr>
          <w:rFonts w:eastAsiaTheme="minorEastAsia"/>
        </w:rPr>
        <w:instrText xml:space="preserve"> ADDIN ZOTERO_ITEM CSL_CITATION {"citationID":"cveRCJqw","properties":{"formattedCitation":"(Winfree, 2023)","plainCitation":"(Winfree, 2023)","noteIndex":0},"citationItems":[{"id":95,"uris":["http://zotero.org/users/local/U3219zZl/items/VN4FBCA8"],"itemData":{"id":95,"type":"article-journal","abstract":"This paper gives an overview of the economic literature on food and collective reputation. Often both the quality of food and the producer of the food are not known at the time of purchase; therefore, consumers sometimes rely on a collective reputation for the expected quality. This collective reputation could be for a region, commodity, country, franchise, or cooperative. This paper summarizes the theoretical literature that illustrates incentives for firms and regions, as well as the empirical literature that analyzes collective reputation for various types of food. Recommendations for future work and policy implications are given.","container-title":"Applied Economic Perspectives and Policy","DOI":"10.1002/aepp.13291","ISSN":"2040-5790, 2040-5804","issue":"2","journalAbbreviation":"Applied Eco Perspectives Pol","language":"en","page":"666-683","source":"DOI.org (Crossref)","title":"Collective reputation and food","volume":"45","author":[{"family":"Winfree","given":"Jason A."}],"issued":{"date-parts":[["2023",6]]}}}],"schema":"https://github.com/citation-style-language/schema/raw/master/csl-citation.json"} </w:instrText>
      </w:r>
      <w:r w:rsidR="00857C9A">
        <w:rPr>
          <w:rFonts w:eastAsiaTheme="minorEastAsia"/>
        </w:rPr>
        <w:fldChar w:fldCharType="separate"/>
      </w:r>
      <w:r w:rsidR="00857C9A" w:rsidRPr="00857C9A">
        <w:rPr>
          <w:rFonts w:eastAsiaTheme="minorEastAsia"/>
        </w:rPr>
        <w:t>(Winfree, 2023)</w:t>
      </w:r>
      <w:r w:rsidR="00857C9A">
        <w:rPr>
          <w:rFonts w:eastAsiaTheme="minorEastAsia"/>
        </w:rPr>
        <w:fldChar w:fldCharType="end"/>
      </w:r>
      <w:r w:rsidR="002D64CA">
        <w:rPr>
          <w:rFonts w:eastAsiaTheme="minorEastAsia" w:hint="eastAsia"/>
        </w:rPr>
        <w:t xml:space="preserve">. </w:t>
      </w:r>
      <w:r w:rsidR="00A127FF" w:rsidRPr="00A127FF">
        <w:rPr>
          <w:rFonts w:eastAsiaTheme="minorEastAsia"/>
        </w:rPr>
        <w:t>Within this framework, we examine how reputational loss affects farmers' input decisions related to quality investment. Given these assumptions, we can express an individual farmer's profit function as</w:t>
      </w:r>
      <w:r w:rsidR="006F11F6">
        <w:rPr>
          <w:rFonts w:eastAsiaTheme="minorEastAsia" w:hint="eastAsia"/>
        </w:rPr>
        <w:t>:</w:t>
      </w:r>
    </w:p>
    <w:p w14:paraId="46ADA93E" w14:textId="09096C9B" w:rsidR="00786F7F" w:rsidRPr="00EE3B2B" w:rsidRDefault="00000000" w:rsidP="00B477E2">
      <w:pPr>
        <w:ind w:firstLine="22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197D96A6" w14:textId="057A9746" w:rsidR="00650E42" w:rsidRDefault="00122F9F" w:rsidP="00650E42">
      <w:pPr>
        <w:ind w:firstLineChars="0" w:firstLine="0"/>
        <w:rPr>
          <w:rFonts w:eastAsiaTheme="minorEastAsia"/>
        </w:rPr>
      </w:pPr>
      <w:r w:rsidRPr="00122F9F">
        <w:rPr>
          <w:rFonts w:eastAsiaTheme="minorEastAsia"/>
        </w:rPr>
        <w:t>where</w:t>
      </w:r>
      <w:r w:rsidR="0063188D">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122F9F">
        <w:rPr>
          <w:rFonts w:eastAsiaTheme="minorEastAsia"/>
        </w:rPr>
        <w:t xml:space="preserve"> is </w:t>
      </w:r>
      <w:r w:rsidR="00B453E3">
        <w:rPr>
          <w:rFonts w:eastAsiaTheme="minorEastAsia" w:hint="eastAsia"/>
        </w:rPr>
        <w:t>a farmer</w:t>
      </w:r>
      <w:r w:rsidRPr="00122F9F">
        <w:rPr>
          <w:rFonts w:eastAsiaTheme="minorEastAsia"/>
        </w:rPr>
        <w:t xml:space="preserve"> </w:t>
      </w:r>
      <w:r w:rsidRPr="00C4691F">
        <w:rPr>
          <w:rFonts w:eastAsiaTheme="minorEastAsia"/>
          <w:i/>
          <w:iCs/>
        </w:rPr>
        <w:t>i</w:t>
      </w:r>
      <w:r w:rsidRPr="00122F9F">
        <w:rPr>
          <w:rFonts w:eastAsiaTheme="minorEastAsia"/>
        </w:rPr>
        <w:t xml:space="preserve">'s profits,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122F9F">
        <w:rPr>
          <w:rFonts w:eastAsiaTheme="minorEastAsia"/>
        </w:rPr>
        <w:t xml:space="preserve"> is the </w:t>
      </w:r>
      <w:r w:rsidR="000A6F91">
        <w:rPr>
          <w:rFonts w:eastAsiaTheme="minorEastAsia" w:hint="eastAsia"/>
        </w:rPr>
        <w:t>farmer</w:t>
      </w:r>
      <w:r w:rsidR="000A6F91">
        <w:rPr>
          <w:rFonts w:eastAsiaTheme="minorEastAsia"/>
        </w:rPr>
        <w:t>’</w:t>
      </w:r>
      <w:r w:rsidRPr="00122F9F">
        <w:rPr>
          <w:rFonts w:eastAsiaTheme="minorEastAsia"/>
        </w:rPr>
        <w:t xml:space="preserve">s quantity,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122F9F">
        <w:rPr>
          <w:rFonts w:eastAsiaTheme="minorEastAsia"/>
        </w:rPr>
        <w:t xml:space="preserve"> is the price,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122F9F">
        <w:rPr>
          <w:rFonts w:eastAsiaTheme="minorEastAsia"/>
        </w:rPr>
        <w:t xml:space="preserve"> represents quality for the </w:t>
      </w:r>
      <w:r w:rsidR="00313B6F">
        <w:rPr>
          <w:rFonts w:eastAsiaTheme="minorEastAsia" w:hint="eastAsia"/>
        </w:rPr>
        <w:t>farmer</w:t>
      </w:r>
      <w:r w:rsidR="00313B6F">
        <w:rPr>
          <w:rFonts w:eastAsiaTheme="minorEastAsia"/>
        </w:rPr>
        <w:t>’</w:t>
      </w:r>
      <w:r w:rsidR="00313B6F">
        <w:rPr>
          <w:rFonts w:eastAsiaTheme="minorEastAsia" w:hint="eastAsia"/>
        </w:rPr>
        <w:t>s product</w:t>
      </w:r>
      <w:r w:rsidRPr="00122F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Pr="00122F9F">
        <w:rPr>
          <w:rFonts w:eastAsiaTheme="minorEastAsia"/>
        </w:rPr>
        <w:t xml:space="preserve"> represents group </w:t>
      </w:r>
      <w:r w:rsidRPr="00C4691F">
        <w:rPr>
          <w:rFonts w:eastAsiaTheme="minorEastAsia"/>
          <w:i/>
          <w:iCs/>
        </w:rPr>
        <w:t>j</w:t>
      </w:r>
      <w:r w:rsidR="00C517C4">
        <w:rPr>
          <w:rFonts w:eastAsiaTheme="minorEastAsia"/>
          <w:i/>
          <w:iCs/>
        </w:rPr>
        <w:t>’</w:t>
      </w:r>
      <w:r w:rsidRPr="00122F9F">
        <w:rPr>
          <w:rFonts w:eastAsiaTheme="minorEastAsia"/>
        </w:rPr>
        <w:t>s reputation (</w:t>
      </w:r>
      <w:r w:rsidR="001476D0">
        <w:rPr>
          <w:rFonts w:eastAsiaTheme="minorEastAsia" w:hint="eastAsia"/>
        </w:rPr>
        <w:t>farmer</w:t>
      </w:r>
      <w:r w:rsidRPr="00122F9F">
        <w:rPr>
          <w:rFonts w:eastAsiaTheme="minorEastAsia"/>
        </w:rPr>
        <w:t xml:space="preserve"> </w:t>
      </w:r>
      <w:r w:rsidRPr="00C4691F">
        <w:rPr>
          <w:rFonts w:eastAsiaTheme="minorEastAsia"/>
          <w:i/>
          <w:iCs/>
        </w:rPr>
        <w:t>i</w:t>
      </w:r>
      <w:r w:rsidRPr="00122F9F">
        <w:rPr>
          <w:rFonts w:eastAsiaTheme="minorEastAsia"/>
        </w:rPr>
        <w:t xml:space="preserve"> is a member of this group), </w:t>
      </w:r>
      <m:oMath>
        <m:r>
          <w:rPr>
            <w:rFonts w:ascii="Cambria Math" w:eastAsiaTheme="minorEastAsia" w:hAnsi="Cambria Math"/>
          </w:rPr>
          <m:t>Q</m:t>
        </m:r>
      </m:oMath>
      <w:r w:rsidRPr="00122F9F">
        <w:rPr>
          <w:rFonts w:eastAsiaTheme="minorEastAsia"/>
        </w:rPr>
        <w:t xml:space="preserve"> is the total production in the market, and </w:t>
      </w:r>
      <w:r w:rsidRPr="00C4691F">
        <w:rPr>
          <w:rFonts w:eastAsiaTheme="minorEastAsia"/>
          <w:i/>
          <w:iCs/>
        </w:rPr>
        <w:t>c</w:t>
      </w:r>
      <w:r w:rsidRPr="00122F9F">
        <w:rPr>
          <w:rFonts w:eastAsiaTheme="minorEastAsia"/>
        </w:rPr>
        <w:t xml:space="preserve"> is the cost of production</w:t>
      </w:r>
      <w:r w:rsidR="007B6705">
        <w:rPr>
          <w:rStyle w:val="a7"/>
          <w:rFonts w:eastAsiaTheme="minorEastAsia"/>
        </w:rPr>
        <w:footnoteReference w:id="10"/>
      </w:r>
      <w:r w:rsidR="00AD7C8F">
        <w:rPr>
          <w:rFonts w:eastAsiaTheme="minorEastAsia" w:hint="eastAsia"/>
        </w:rPr>
        <w:t>.</w:t>
      </w:r>
      <w:r w:rsidR="007F2BA7">
        <w:rPr>
          <w:rFonts w:eastAsiaTheme="minorEastAsia" w:hint="eastAsia"/>
        </w:rPr>
        <w:t xml:space="preserve"> </w:t>
      </w:r>
      <w:r w:rsidR="00041D3B">
        <w:rPr>
          <w:rFonts w:eastAsiaTheme="minorEastAsia" w:hint="eastAsia"/>
        </w:rPr>
        <w:t>T</w:t>
      </w:r>
      <w:r w:rsidR="00D62E04">
        <w:rPr>
          <w:rFonts w:eastAsiaTheme="minorEastAsia" w:hint="eastAsia"/>
        </w:rPr>
        <w:t>he first order condition to maximize a</w:t>
      </w:r>
      <w:r w:rsidR="006456A2">
        <w:rPr>
          <w:rFonts w:eastAsiaTheme="minorEastAsia" w:hint="eastAsia"/>
        </w:rPr>
        <w:t>ggregate profits</w:t>
      </w:r>
      <w:r w:rsidR="001551CA">
        <w:rPr>
          <w:rFonts w:eastAsiaTheme="minorEastAsia" w:hint="eastAsia"/>
        </w:rPr>
        <w:t xml:space="preserve"> would be given by</w:t>
      </w:r>
      <w:r w:rsidR="00630727">
        <w:rPr>
          <w:rFonts w:eastAsiaTheme="minorEastAsia" w:hint="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oMath>
      <w:r w:rsidR="00913BD6">
        <w:rPr>
          <w:rFonts w:eastAsiaTheme="minorEastAsia" w:hint="eastAsia"/>
        </w:rPr>
        <w:t>.</w:t>
      </w:r>
      <w:r w:rsidR="00B6081C">
        <w:rPr>
          <w:rFonts w:eastAsiaTheme="minorEastAsia" w:hint="eastAsia"/>
        </w:rPr>
        <w:t xml:space="preserve"> </w:t>
      </w:r>
    </w:p>
    <w:p w14:paraId="1A125FFF" w14:textId="3A156875" w:rsidR="00682CD9" w:rsidRDefault="003E586C" w:rsidP="001719FF">
      <w:pPr>
        <w:ind w:firstLine="220"/>
        <w:rPr>
          <w:rFonts w:eastAsiaTheme="minorEastAsia"/>
        </w:rPr>
      </w:pPr>
      <w:r>
        <w:rPr>
          <w:rFonts w:eastAsiaTheme="minorEastAsia" w:hint="eastAsia"/>
        </w:rPr>
        <w:t>When c</w:t>
      </w:r>
      <w:r w:rsidR="00C87C53">
        <w:rPr>
          <w:rFonts w:eastAsiaTheme="minorEastAsia"/>
        </w:rPr>
        <w:t>ollective</w:t>
      </w:r>
      <w:r w:rsidR="00C87C53">
        <w:rPr>
          <w:rFonts w:eastAsiaTheme="minorEastAsia" w:hint="eastAsia"/>
        </w:rPr>
        <w:t xml:space="preserve"> reputations matter</w:t>
      </w:r>
      <w:r w:rsidR="00C45FC5">
        <w:rPr>
          <w:rFonts w:eastAsiaTheme="minorEastAsia" w:hint="eastAsia"/>
        </w:rPr>
        <w:t xml:space="preserve"> </w:t>
      </w:r>
      <w:r w:rsidR="001B072C">
        <w:rPr>
          <w:rFonts w:eastAsiaTheme="minorEastAsia"/>
        </w:rPr>
        <w:fldChar w:fldCharType="begin"/>
      </w:r>
      <w:r w:rsidR="00B66184">
        <w:rPr>
          <w:rFonts w:eastAsiaTheme="minorEastAsia"/>
        </w:rPr>
        <w:instrText xml:space="preserve"> ADDIN ZOTERO_ITEM CSL_CITATION {"citationID":"tbDAaXQL","properties":{"formattedCitation":"(Bachmann et al., 2023; Bai et al., 2022; Castriota &amp; Delmastro, 2015; Y. Jin et al., 2023; Neeman et al., 2019; Tajima et al., 2016; Winfree &amp; McCluskey, 2005)","plainCitation":"(Bachmann et al., 2023; Bai et al., 2022; Castriota &amp; Delmastro, 2015; Y. Jin et al., 2023; Neeman et al., 2019; Tajima et al., 2016; Winfree &amp; McCluskey, 2005)","noteIndex":0},"citationItems":[{"id":5614,"uris":["http://zotero.org/users/local/U3219zZl/items/H6XVY6PR"],"itemData":{"id":5614,"type":"article-journal","abstract":"Abstract\n            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a 34.6% reduction in their annual sales. We substantiate our interpretation that the estimates reflect a reputation spillover using data on internet search behavior and direct measures of consumer sentiment from Twitter.","container-title":"Journal of the European Economic Association","DOI":"10.1093/jeea/jvac046","ISSN":"1542-4766, 1542-4774","issue":"2","language":"en","license":"https://academic.oup.com/journals/pages/open_access/funder_policies/chorus/standard_publication_model","page":"484-525","source":"DOI.org (Crossref)","title":"Firms and Collective Reputation: a Study of the Volkswagen Emissions Scandal","title-short":"Firms and Collective Reputation","volume":"21","author":[{"family":"Bachmann","given":"Rüdiger"},{"family":"Ehrlich","given":"Gabriel"},{"family":"Fan","given":"Ying"},{"family":"Ruzic","given":"Dimitrije"},{"family":"Leard","given":"Benjamin"}],"issued":{"date-parts":[["2023",4,5]]}}},{"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id":4916,"uris":["http://zotero.org/users/local/U3219zZl/items/YIQLY7RT"],"itemData":{"id":4916,"type":"article-journal","abstract":"We use original data regarding the array of Italian winery coalitions (wine denominations) to analyze the economics and determinants of collective reputation. We ﬁrst run a cross-sectional analysis with 2008 data and the full set of control variables, then move to the dynamics of collective reputation with panel data analysis on a 30-year time span (1978–2008). Group reputation is history-dependent. In particular, past bad collective behavior increases the probability of being stuck in a “bad reputation trap.” Minimum quality standards and effective enforcement are fundamental drivers of group reputation. The relationship between group size and collective reputation is non-linear: free entry may not be optimal due to free-riding problems. Finally, institutional signals such as the wine classiﬁcation system are useful because they can be used by consumers as easily available proxies for information that is much more difﬁcult to acquire.","container-title":"American Journal of Agricultural Economics","DOI":"10.1093/ajae/aau107","ISSN":"0002-9092, 1467-8276","issue":"2","journalAbbreviation":"American J Agri Economics","language":"en","license":"http://onlinelibrary.wiley.com/termsAndConditions#vor","page":"469-489","source":"DOI.org (Crossref)","title":"The Economics of Collective Reputation: Evidence from the Wine Industry","title-short":"The Economics of Collective Reputation","volume":"97","author":[{"family":"Castriota","given":"Stefano"},{"family":"Delmastro","given":"Marco"}],"issued":{"date-parts":[["2015",3]]}}},{"id":99,"uris":["http://zotero.org/users/local/U3219zZl/items/8T8JG5GC"],"itemData":{"id":99,"type":"article-journal","abstract":"Collective reputation crisis incidents imply considerable negative within-sector spillovers. Understanding how to reduce such negative spillovers is crucial for industry development, especially in the food industry where in­ formation is asymmetric. As certification is an important tool to reduce information asymmetry in product quality, it’s role in reducing such spillovers needs to be discussed systematically. First, we use an analytical model to reveal the effects and mechanisms by which certification helps dairy firms resist the negative spillovers of collective reputation crises. Next, we study the effects of certification in the context of a large-scale dairy scandal in China. Using firm-level microdata, we empirically analyze the effects of adopting certification on improving innocent firms’ return on capital. The results show that in the year of the scandal, the return on capital of firms without certification was significantly negatively affected while that of firms with certification was not affected. In the wake of the scandal, adopting certification helped dairy firms effectively improve their return on capital, but these effects diminished over time. In addition, the effects are larger for firms with lower established reputations, such as new and non-state-owned dairy firms.","container-title":"Food Policy","DOI":"10.1016/j.foodpol.2023.102550","ISSN":"03069192","journalAbbreviation":"Food Policy","language":"en","page":"102550","source":"DOI.org (Crossref)","title":"Value of certification in collective reputation crises: Evidence from Chinese dairy firms","title-short":"Value of certification in collective reputation crises","volume":"121","author":[{"family":"Jin","given":"Yu"},{"family":"Zhou","given":"Jiehong"},{"family":"Ye","given":"Juntao"}],"issued":{"date-parts":[["2023",11]]}}},{"id":4918,"uris":["http://zotero.org/users/local/U3219zZl/items/4XLTN4NL"],"itemData":{"id":4918,"type":"article-journal","abstract":"Abstract\n            We s</w:instrText>
      </w:r>
      <w:r w:rsidR="00B66184">
        <w:rPr>
          <w:rFonts w:eastAsiaTheme="minorEastAsia" w:hint="eastAsia"/>
        </w:rPr>
        <w:instrText>tudy a model of reputation with two long</w:instrText>
      </w:r>
      <w:r w:rsidR="00B66184">
        <w:rPr>
          <w:rFonts w:eastAsiaTheme="minorEastAsia" w:hint="eastAsia"/>
        </w:rPr>
        <w:instrText>‐</w:instrText>
      </w:r>
      <w:r w:rsidR="00B66184">
        <w:rPr>
          <w:rFonts w:eastAsiaTheme="minorEastAsia" w:hint="eastAsia"/>
        </w:rPr>
        <w:instrText>lived firms who operate under a collective brand or as two individual brands. Firms' investments in quality are unobserved and can only be sustained through reputational concerns. In a collective brand, consumers cannot distinguish between the two firms. In the long run, this generates incentives to free</w:instrText>
      </w:r>
      <w:r w:rsidR="00B66184">
        <w:rPr>
          <w:rFonts w:eastAsiaTheme="minorEastAsia" w:hint="eastAsia"/>
        </w:rPr>
        <w:instrText>‐</w:instrText>
      </w:r>
      <w:r w:rsidR="00B66184">
        <w:rPr>
          <w:rFonts w:eastAsiaTheme="minorEastAsia" w:hint="eastAsia"/>
        </w:rPr>
        <w:instrText>ride on the other firm's investment, but in the short run, it mitigates the temptation to milk a good reputation. The signal structure and consumers' prior beliefs</w:instrText>
      </w:r>
      <w:r w:rsidR="00B66184">
        <w:rPr>
          <w:rFonts w:eastAsiaTheme="minorEastAsia"/>
        </w:rPr>
        <w:instrText xml:space="preserve"> determine which effect dominates. We interpret our findings in light of the type of industry in which the firms operate.","container-title":"The RAND Journal of Economics","DOI":"10.1111/1756-2171.12296","ISSN":"0741-6261, 1756-2171","issue":"4","journalAbbreviation":"The RAND J of Economics","language":"en","page":"787-821","source":"DOI.org (Crossref)","title":"The benefit of collective reputation","volume":"50","author":[{"family":"Neeman","given":"Zvika"},{"family":"Öry","given":"Aniko"},{"family":"Yu","given":"Jungju"}],"issued":{"date-parts":[["2019",12]]}}},{"id":694,"uris":["http://zotero.org/users/local/U3219zZl/items/V24EQRB6"],"itemData":{"id":694,"type":"article-journal","abstract":"Since the explosion of the Fukushima Daiichi Nuclear Power Plant in March 2011, public anxiety surrounding the radioactive contamination of food and the environment has become widespread. This article examines how vegetable prices in the Tokyo Metropolitan Central Wholesale Market were affected in the wake of the nuclear accident. This study exploits the quasi-experimental condition generated by this accident to test market price changes using monthly panel data on the price of six types of fresh vegetables from each of the 47 prefectures in Japan. Our estimation results show that the prices of vegetables grown in Fukushima Prefecture decreased by 10–36% after the disaster compared with the counter-factual estimates in the absence of a perceived radiation risk. This effect has persisted even after radioactive detection tests showed negative results in subsequent years. The consumer behavior of avoiding vegetables from Fukushima and instead buying vegetables grown in other areas may explain the price gap.","container-title":"Regional Science and Urban Economics","DOI":"10.1016/j.regsciurbeco.2016.06.004","ISSN":"01660462","journalAbbreviation":"Regional Science and Urban Economics","language":"en","page":"20-30","source":"DOI.org (Crossref)","title":"How do agricultural markets respond to radiation risk? Evidence from the 2011 disaster in Japan","title-short":"How do agricultural markets respond to radiation risk?","volume":"60","author":[{"family":"Tajima","given":"Kayo"},{"family":"Yamamoto","given":"Masashi"},{"family":"Ichinose","given":"Daisuke"}],"issued":{"date-parts":[["2016",9]]}}},{"id":703,"uris":["http://zotero.org/users/local/U3219zZl/items/ZEQ94HZK"],"itemData":{"id":703,"type":"article-journal","abstract":"Firms who sell regional or specialty products often share a collective reputation based on aggregate quality. Collective reputation can be approached as a dynamic common property resource problem. We show that for an experience good without ﬁrm traceability, individual ﬁrms have the incentive to choose quality levels that are sub-optimal for the group. These results support minimum quality standards. Trigger strategies are analyzed as an alternative solution to this problem. Finally, the implications of these results are discussed as they relate to the case study of Washington apples.","container-title":"American Journal of Agricultural Economics","DOI":"10.1111/j.0002-9092.2005.00712.x","ISSN":"0002-9092, 1467-8276","issue":"1","journalAbbreviation":"American J Agri Economics","language":"en","page":"206-213","source":"DOI.org (Crossref)","title":"Collective Reputation and Quality","volume":"87","author":[{"family":"Winfree","given":"Jason A."},{"family":"McCluskey","given":"Jill J."}],"issued":{"date-parts":[["2005",2]]}}}],"schema":"https://github.com/citation-style-language/schema/raw/master/csl-citation.json"} </w:instrText>
      </w:r>
      <w:r w:rsidR="001B072C">
        <w:rPr>
          <w:rFonts w:eastAsiaTheme="minorEastAsia"/>
        </w:rPr>
        <w:fldChar w:fldCharType="separate"/>
      </w:r>
      <w:r w:rsidR="00B66184" w:rsidRPr="00B66184">
        <w:rPr>
          <w:rFonts w:eastAsiaTheme="minorEastAsia"/>
        </w:rPr>
        <w:t xml:space="preserve">(Bachmann et al., 2023; Bai et al., 2022; Castriota &amp; Delmastro, </w:t>
      </w:r>
      <w:r w:rsidR="00B66184" w:rsidRPr="00B66184">
        <w:rPr>
          <w:rFonts w:eastAsiaTheme="minorEastAsia"/>
        </w:rPr>
        <w:lastRenderedPageBreak/>
        <w:t>2015; Y. Jin et al., 2023; Neeman et al., 2019; Tajima et al., 2016; Winfree &amp; McCluskey, 2005)</w:t>
      </w:r>
      <w:r w:rsidR="001B072C">
        <w:rPr>
          <w:rFonts w:eastAsiaTheme="minorEastAsia"/>
        </w:rPr>
        <w:fldChar w:fldCharType="end"/>
      </w:r>
      <w:r w:rsidR="00C87C53">
        <w:rPr>
          <w:rFonts w:eastAsiaTheme="minorEastAsia" w:hint="eastAsia"/>
        </w:rPr>
        <w:t>,</w:t>
      </w:r>
      <w:r w:rsidR="00A2644D">
        <w:rPr>
          <w:rFonts w:eastAsiaTheme="minorEastAsia" w:hint="eastAsia"/>
        </w:rPr>
        <w:t xml:space="preserve"> the partial derivative with respect to the reputation </w:t>
      </w:r>
      <w:r w:rsidR="00213307">
        <w:rPr>
          <w:rFonts w:eastAsiaTheme="minorEastAsia" w:hint="eastAsia"/>
        </w:rPr>
        <w:t>can be</w:t>
      </w:r>
      <w:r w:rsidR="001128DC">
        <w:rPr>
          <w:rFonts w:eastAsiaTheme="minorEastAsia" w:hint="eastAsia"/>
        </w:rPr>
        <w:t xml:space="preserve"> written as</w:t>
      </w:r>
      <w:r w:rsidR="00C87C53">
        <w:rPr>
          <w:rFonts w:eastAsiaTheme="minorEastAsia" w:hint="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en>
        </m:f>
        <m:r>
          <w:rPr>
            <w:rFonts w:ascii="Cambria Math" w:eastAsiaTheme="minorEastAsia" w:hAnsi="Cambria Math"/>
          </w:rPr>
          <m:t>≥0.</m:t>
        </m:r>
      </m:oMath>
      <w:r w:rsidR="006B22AE">
        <w:rPr>
          <w:rFonts w:eastAsiaTheme="minorEastAsia" w:hint="eastAsia"/>
        </w:rPr>
        <w:t xml:space="preserve"> </w:t>
      </w:r>
      <w:r w:rsidR="00D15519">
        <w:rPr>
          <w:rFonts w:eastAsiaTheme="minorEastAsia" w:hint="eastAsia"/>
        </w:rPr>
        <w:t>When</w:t>
      </w:r>
      <w:r w:rsidR="00B6081C">
        <w:rPr>
          <w:rFonts w:eastAsiaTheme="minorEastAsia" w:hint="eastAsia"/>
        </w:rPr>
        <w:t xml:space="preserve"> individual reputation</w:t>
      </w:r>
      <w:r w:rsidR="000D7367">
        <w:rPr>
          <w:rFonts w:eastAsiaTheme="minorEastAsia" w:hint="eastAsia"/>
        </w:rPr>
        <w:t>s</w:t>
      </w:r>
      <w:r w:rsidR="00C155CD">
        <w:rPr>
          <w:rFonts w:eastAsiaTheme="minorEastAsia" w:hint="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≥0)</m:t>
        </m:r>
      </m:oMath>
      <w:r w:rsidR="00512E24">
        <w:rPr>
          <w:rFonts w:eastAsiaTheme="minorEastAsia" w:hint="eastAsia"/>
        </w:rPr>
        <w:t xml:space="preserve"> matter</w:t>
      </w:r>
      <w:r w:rsidR="00C155CD">
        <w:rPr>
          <w:rFonts w:eastAsiaTheme="minorEastAsia" w:hint="eastAsia"/>
        </w:rPr>
        <w:t xml:space="preserve">, </w:t>
      </w:r>
      <w:r w:rsidR="00561F48">
        <w:rPr>
          <w:rFonts w:eastAsiaTheme="minorEastAsia" w:hint="eastAsia"/>
        </w:rPr>
        <w:t>marginal cost of the quality of agricultural product</w:t>
      </w:r>
      <w:r w:rsidR="00AB3675">
        <w:rPr>
          <w:rFonts w:eastAsiaTheme="minorEastAsia" w:hint="eastAsia"/>
        </w:rPr>
        <w:t>s</w:t>
      </w:r>
      <w:r w:rsidR="00561F48">
        <w:rPr>
          <w:rFonts w:eastAsiaTheme="minorEastAsia" w:hint="eastAsia"/>
        </w:rPr>
        <w:t xml:space="preserve"> can be expressed by</w:t>
      </w:r>
      <w:r w:rsidR="0005388F">
        <w:rPr>
          <w:rFonts w:eastAsiaTheme="minorEastAsia" w:hint="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≥0</m:t>
        </m:r>
      </m:oMath>
      <w:r w:rsidR="00921A35">
        <w:rPr>
          <w:rFonts w:eastAsiaTheme="minorEastAsia" w:hint="eastAsia"/>
        </w:rPr>
        <w:t xml:space="preserve">. </w:t>
      </w:r>
      <w:r w:rsidR="006C3146">
        <w:rPr>
          <w:rFonts w:eastAsiaTheme="minorEastAsia" w:hint="eastAsia"/>
        </w:rPr>
        <w:t xml:space="preserve">In our setting,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4C4AB5">
        <w:rPr>
          <w:rFonts w:eastAsiaTheme="minorEastAsia" w:hint="eastAsia"/>
        </w:rPr>
        <w:t xml:space="preserve"> </w:t>
      </w:r>
      <w:r w:rsidR="003C7A6D">
        <w:rPr>
          <w:rFonts w:eastAsiaTheme="minorEastAsia" w:hint="eastAsia"/>
        </w:rPr>
        <w:t>decreases because of the Fukushima nuclear accident</w:t>
      </w:r>
      <w:r w:rsidR="00504E43">
        <w:rPr>
          <w:rFonts w:eastAsiaTheme="minorEastAsia" w:hint="eastAsia"/>
        </w:rPr>
        <w:t xml:space="preserve"> </w:t>
      </w:r>
      <w:r w:rsidR="00453B9D">
        <w:rPr>
          <w:rFonts w:eastAsiaTheme="minorEastAsia" w:hint="eastAsia"/>
        </w:rPr>
        <w:t xml:space="preserve">which </w:t>
      </w:r>
      <w:r w:rsidR="00504E43">
        <w:rPr>
          <w:rFonts w:eastAsiaTheme="minorEastAsia" w:hint="eastAsia"/>
        </w:rPr>
        <w:t>induc</w:t>
      </w:r>
      <w:r w:rsidR="00453B9D">
        <w:rPr>
          <w:rFonts w:eastAsiaTheme="minorEastAsia" w:hint="eastAsia"/>
        </w:rPr>
        <w:t>es</w:t>
      </w:r>
      <w:r w:rsidR="00504E43">
        <w:rPr>
          <w:rFonts w:eastAsiaTheme="minorEastAsia" w:hint="eastAsia"/>
        </w:rPr>
        <w:t xml:space="preserve"> a decline in rice price.</w:t>
      </w:r>
      <w:r w:rsidR="00041D3B">
        <w:rPr>
          <w:rFonts w:eastAsiaTheme="minorEastAsia" w:hint="eastAsia"/>
        </w:rPr>
        <w:t xml:space="preserve"> There</w:t>
      </w:r>
      <w:r w:rsidR="00C7541E">
        <w:rPr>
          <w:rFonts w:eastAsiaTheme="minorEastAsia" w:hint="eastAsia"/>
        </w:rPr>
        <w:t>fore, we</w:t>
      </w:r>
      <w:r w:rsidR="000501E6">
        <w:rPr>
          <w:rFonts w:eastAsiaTheme="minorEastAsia" w:hint="eastAsia"/>
        </w:rPr>
        <w:t xml:space="preserve"> </w:t>
      </w:r>
      <w:r w:rsidR="00921756">
        <w:rPr>
          <w:rFonts w:eastAsiaTheme="minorEastAsia"/>
        </w:rPr>
        <w:t>observe</w:t>
      </w:r>
      <w:r w:rsidR="00994FF0">
        <w:rPr>
          <w:rFonts w:eastAsiaTheme="minorEastAsia" w:hint="eastAsia"/>
        </w:rPr>
        <w:t xml:space="preserve"> </w:t>
      </w:r>
      <w:r w:rsidR="002A3C24">
        <w:rPr>
          <w:rFonts w:eastAsiaTheme="minorEastAsia" w:hint="eastAsia"/>
        </w:rPr>
        <w:t>underinvestment</w:t>
      </w:r>
      <w:r w:rsidR="00773C6D">
        <w:rPr>
          <w:rFonts w:eastAsiaTheme="minorEastAsia" w:hint="eastAsia"/>
        </w:rPr>
        <w:t xml:space="preserve"> for farming</w:t>
      </w:r>
      <w:r w:rsidR="00756BFE">
        <w:rPr>
          <w:rFonts w:eastAsiaTheme="minorEastAsia" w:hint="eastAsia"/>
        </w:rPr>
        <w:t xml:space="preserve"> (</w:t>
      </w:r>
      <w:r w:rsidR="00914990">
        <w:rPr>
          <w:rFonts w:eastAsiaTheme="minorEastAsia" w:hint="eastAsia"/>
        </w:rPr>
        <w:t xml:space="preserve">a </w:t>
      </w:r>
      <w:r w:rsidR="00756BFE">
        <w:rPr>
          <w:rFonts w:eastAsiaTheme="minorEastAsia" w:hint="eastAsia"/>
        </w:rPr>
        <w:t>decline in</w:t>
      </w:r>
      <w:r w:rsidR="00387F6A">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756BFE">
        <w:rPr>
          <w:rFonts w:eastAsiaTheme="minorEastAsia" w:hint="eastAsia"/>
        </w:rPr>
        <w:t>)</w:t>
      </w:r>
      <w:r w:rsidR="00483F58">
        <w:rPr>
          <w:rFonts w:eastAsiaTheme="minorEastAsia" w:hint="eastAsia"/>
        </w:rPr>
        <w:t>.</w:t>
      </w:r>
    </w:p>
    <w:p w14:paraId="5BCA7E55" w14:textId="7D43A1EE" w:rsidR="00F90EBA" w:rsidRDefault="00215841" w:rsidP="001719FF">
      <w:pPr>
        <w:ind w:firstLine="220"/>
        <w:rPr>
          <w:rFonts w:eastAsiaTheme="minorEastAsia"/>
        </w:rPr>
      </w:pPr>
      <w:r w:rsidRPr="00215841">
        <w:rPr>
          <w:rFonts w:eastAsiaTheme="minorEastAsia"/>
        </w:rPr>
        <w:t xml:space="preserve">This illustrates that, to the extent that there is a collective reputation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en>
        </m:f>
        <m:r>
          <w:rPr>
            <w:rFonts w:ascii="Cambria Math" w:eastAsiaTheme="minorEastAsia" w:hAnsi="Cambria Math"/>
          </w:rPr>
          <m:t>&gt;0</m:t>
        </m:r>
      </m:oMath>
      <w:r w:rsidRPr="00215841">
        <w:rPr>
          <w:rFonts w:eastAsiaTheme="minorEastAsia"/>
        </w:rPr>
        <w:t>, f</w:t>
      </w:r>
      <w:r w:rsidR="008361F9">
        <w:rPr>
          <w:rFonts w:eastAsiaTheme="minorEastAsia" w:hint="eastAsia"/>
        </w:rPr>
        <w:t>armers</w:t>
      </w:r>
      <w:r w:rsidRPr="00215841">
        <w:rPr>
          <w:rFonts w:eastAsiaTheme="minorEastAsia"/>
        </w:rPr>
        <w:t xml:space="preserve"> will underinvest in </w:t>
      </w:r>
      <w:r w:rsidR="00406A52" w:rsidRPr="00215841">
        <w:rPr>
          <w:rFonts w:eastAsiaTheme="minorEastAsia"/>
        </w:rPr>
        <w:t>the quality</w:t>
      </w:r>
      <w:r w:rsidR="0008717D">
        <w:rPr>
          <w:rFonts w:eastAsiaTheme="minorEastAsia" w:hint="eastAsia"/>
        </w:rPr>
        <w:t xml:space="preserve"> of the rice</w:t>
      </w:r>
      <w:r w:rsidRPr="00215841">
        <w:rPr>
          <w:rFonts w:eastAsiaTheme="minorEastAsia"/>
        </w:rPr>
        <w:t>.</w:t>
      </w:r>
      <w:r w:rsidR="008C48AA">
        <w:rPr>
          <w:rFonts w:eastAsiaTheme="minorEastAsia" w:hint="eastAsia"/>
        </w:rPr>
        <w:t xml:space="preserve"> It </w:t>
      </w:r>
      <w:r w:rsidR="008C48AA">
        <w:rPr>
          <w:rFonts w:eastAsiaTheme="minorEastAsia"/>
        </w:rPr>
        <w:t>indicates</w:t>
      </w:r>
      <w:r w:rsidR="008C48AA">
        <w:rPr>
          <w:rFonts w:eastAsiaTheme="minorEastAsia" w:hint="eastAsia"/>
        </w:rPr>
        <w:t xml:space="preserve"> that </w:t>
      </w:r>
      <w:r w:rsidR="0068247F">
        <w:rPr>
          <w:rFonts w:eastAsiaTheme="minorEastAsia"/>
        </w:rPr>
        <w:t>farmers</w:t>
      </w:r>
      <w:r w:rsidR="008C48AA">
        <w:rPr>
          <w:rFonts w:eastAsiaTheme="minorEastAsia" w:hint="eastAsia"/>
        </w:rPr>
        <w:t xml:space="preserve"> incur the full costs of the quality decisions which </w:t>
      </w:r>
      <w:r w:rsidR="008C5324">
        <w:rPr>
          <w:rFonts w:eastAsiaTheme="minorEastAsia" w:hint="eastAsia"/>
        </w:rPr>
        <w:t xml:space="preserve">are </w:t>
      </w:r>
      <w:r w:rsidR="008C5324">
        <w:rPr>
          <w:rFonts w:eastAsiaTheme="minorEastAsia"/>
        </w:rPr>
        <w:t>related</w:t>
      </w:r>
      <w:r w:rsidR="008C5324">
        <w:rPr>
          <w:rFonts w:eastAsiaTheme="minorEastAsia" w:hint="eastAsia"/>
        </w:rPr>
        <w:t xml:space="preserve"> to input</w:t>
      </w:r>
      <w:r w:rsidR="006B2236">
        <w:rPr>
          <w:rFonts w:eastAsiaTheme="minorEastAsia" w:hint="eastAsia"/>
        </w:rPr>
        <w:t xml:space="preserve"> </w:t>
      </w:r>
      <w:r w:rsidR="008C5324">
        <w:rPr>
          <w:rFonts w:eastAsiaTheme="minorEastAsia" w:hint="eastAsia"/>
        </w:rPr>
        <w:t>decision</w:t>
      </w:r>
      <w:r w:rsidR="00F803C8">
        <w:rPr>
          <w:rFonts w:eastAsiaTheme="minorEastAsia" w:hint="eastAsia"/>
        </w:rPr>
        <w:t>-</w:t>
      </w:r>
      <w:r w:rsidR="008C5324">
        <w:rPr>
          <w:rFonts w:eastAsiaTheme="minorEastAsia" w:hint="eastAsia"/>
        </w:rPr>
        <w:t>making.</w:t>
      </w:r>
      <w:r w:rsidR="00CE78D0">
        <w:rPr>
          <w:rFonts w:eastAsiaTheme="minorEastAsia" w:hint="eastAsia"/>
        </w:rPr>
        <w:t xml:space="preserve"> </w:t>
      </w:r>
      <w:r w:rsidR="000807FB">
        <w:rPr>
          <w:rFonts w:eastAsiaTheme="minorEastAsia" w:hint="eastAsia"/>
        </w:rPr>
        <w:t>Other</w:t>
      </w:r>
      <w:r w:rsidR="002A4B26">
        <w:rPr>
          <w:rFonts w:eastAsiaTheme="minorEastAsia" w:hint="eastAsia"/>
        </w:rPr>
        <w:t xml:space="preserve"> theoretical</w:t>
      </w:r>
      <w:r w:rsidR="00545D48">
        <w:rPr>
          <w:rFonts w:eastAsiaTheme="minorEastAsia" w:hint="eastAsia"/>
        </w:rPr>
        <w:t xml:space="preserve"> literature </w:t>
      </w:r>
      <w:r w:rsidR="00EE1E44">
        <w:rPr>
          <w:rFonts w:eastAsiaTheme="minorEastAsia" w:hint="eastAsia"/>
        </w:rPr>
        <w:t xml:space="preserve">also </w:t>
      </w:r>
      <w:r w:rsidR="002235B2">
        <w:rPr>
          <w:rFonts w:eastAsiaTheme="minorEastAsia" w:hint="eastAsia"/>
        </w:rPr>
        <w:t>argues</w:t>
      </w:r>
      <w:r w:rsidR="00545D48">
        <w:rPr>
          <w:rFonts w:eastAsiaTheme="minorEastAsia" w:hint="eastAsia"/>
        </w:rPr>
        <w:t xml:space="preserve"> that a</w:t>
      </w:r>
      <w:r w:rsidR="00545D48" w:rsidRPr="00E67EB8">
        <w:rPr>
          <w:rFonts w:eastAsiaTheme="minorEastAsia"/>
        </w:rPr>
        <w:t xml:space="preserve"> collective </w:t>
      </w:r>
      <w:r w:rsidR="00545D48">
        <w:rPr>
          <w:rFonts w:eastAsiaTheme="minorEastAsia" w:hint="eastAsia"/>
        </w:rPr>
        <w:t>reputation</w:t>
      </w:r>
      <w:r w:rsidR="00545D48" w:rsidRPr="00E67EB8">
        <w:rPr>
          <w:rFonts w:eastAsiaTheme="minorEastAsia"/>
        </w:rPr>
        <w:t xml:space="preserve"> induce</w:t>
      </w:r>
      <w:r w:rsidR="00545D48">
        <w:rPr>
          <w:rFonts w:eastAsiaTheme="minorEastAsia" w:hint="eastAsia"/>
        </w:rPr>
        <w:t>s</w:t>
      </w:r>
      <w:r w:rsidR="00545D48" w:rsidRPr="00E67EB8">
        <w:rPr>
          <w:rFonts w:eastAsiaTheme="minorEastAsia"/>
        </w:rPr>
        <w:t xml:space="preserve"> stronger incentives to invest</w:t>
      </w:r>
      <w:r w:rsidR="00545D48">
        <w:rPr>
          <w:rFonts w:eastAsiaTheme="minorEastAsia" w:hint="eastAsia"/>
        </w:rPr>
        <w:t xml:space="preserve"> in</w:t>
      </w:r>
      <w:r w:rsidR="00545D48" w:rsidRPr="00E67EB8">
        <w:rPr>
          <w:rFonts w:eastAsiaTheme="minorEastAsia"/>
        </w:rPr>
        <w:t xml:space="preserve"> a brand</w:t>
      </w:r>
      <w:r w:rsidR="00FB514A">
        <w:rPr>
          <w:rFonts w:eastAsiaTheme="minorEastAsia" w:hint="eastAsia"/>
        </w:rPr>
        <w:t xml:space="preserve"> and </w:t>
      </w:r>
      <w:r w:rsidR="00545D48" w:rsidRPr="00474B21">
        <w:rPr>
          <w:rFonts w:eastAsiaTheme="minorEastAsia"/>
        </w:rPr>
        <w:t>past bad collective behavior increases the probability of being stuck in a “bad reputation trap.”</w:t>
      </w:r>
      <w:r w:rsidR="002A58BC">
        <w:rPr>
          <w:rFonts w:eastAsiaTheme="minorEastAsia"/>
        </w:rPr>
        <w:fldChar w:fldCharType="begin"/>
      </w:r>
      <w:r w:rsidR="002A58BC">
        <w:rPr>
          <w:rFonts w:eastAsiaTheme="minorEastAsia"/>
        </w:rPr>
        <w:instrText xml:space="preserve"> ADDIN ZOTERO_ITEM CSL_CITATION {"citationID":"uhyQ5OSd","properties":{"formattedCitation":"(Castriota &amp; Delmastro, 2015; Neeman et al., 2019)","plainCitation":"(Castriota &amp; Delmastro, 2015; Neeman et al., 2019)","noteIndex":0},"citationItems":[{"id":4916,"uris":["http://zotero.org/users/local/U3219zZl/items/YIQLY7RT"],"itemData":{"id":4916,"type":"article-journal","abstract":"We use original data regarding the array of Italian winery coalitions (wine denominations) to analyze the economics and determinants of collective reputation. We ﬁrst run a cross-sectional analysis with 2008 data and the full set of control variables, then move to the dynamics of collective reputation with panel data analysis on a 30-year time span (1978–2008). Group reputation is history-dependent. In particular, past bad collective behavior increases the probability of being stuck in a “bad reputation trap.” Minimum quality standards and effective enforcement are fundamental drivers of group reputation. The relationship between group size and collective reputation is non-linear: free entry may not be optimal due to free-riding problems. Finally, institutional signals such as the wine classiﬁcation system are useful because they can be used by consumers as easily available proxies for information that is much more difﬁcult to acquire.","container-title":"American Journal of Agricultural Economics","DOI":"10.1093/ajae/aau107","ISSN":"0002-9092, 1467-8276","issue":"2","journalAbbreviation":"American J Agri Economics","language":"en","license":"http://onlinelibrary.wiley.com/termsAndConditions#vor","page":"469-489","source":"DOI.org (Crossref)","title":"The Economics of Collective Reputation: Evidence from the Wine Industry","title-short":"The Economics of Collective Reputation","volume":"97","author":[{"family":"Castriota","given":"Stefano"},{"family":"Delmastro","given":"Marco"}],"issued":{"date-parts":[["2015",3]]}}},{"id":4918,"uris":["http://zotero.org/users/local/U3219zZl/items/4XLTN4NL"],"itemData":{"id":4918,"type":"article-jo</w:instrText>
      </w:r>
      <w:r w:rsidR="002A58BC">
        <w:rPr>
          <w:rFonts w:eastAsiaTheme="minorEastAsia" w:hint="eastAsia"/>
        </w:rPr>
        <w:instrText>urnal","abstract":"Abstract\n            We study a model of reputation with two long</w:instrText>
      </w:r>
      <w:r w:rsidR="002A58BC">
        <w:rPr>
          <w:rFonts w:eastAsiaTheme="minorEastAsia" w:hint="eastAsia"/>
        </w:rPr>
        <w:instrText>‐</w:instrText>
      </w:r>
      <w:r w:rsidR="002A58BC">
        <w:rPr>
          <w:rFonts w:eastAsiaTheme="minorEastAsia" w:hint="eastAsia"/>
        </w:rPr>
        <w:instrText>lived firms who operate under a collective brand or as two individual brands. Firms' investments in quality are unobserved and can only be sustained through reputational concerns. In a collective brand, consumers cannot distinguish between the two firms. In the long run, this generates incentives to free</w:instrText>
      </w:r>
      <w:r w:rsidR="002A58BC">
        <w:rPr>
          <w:rFonts w:eastAsiaTheme="minorEastAsia" w:hint="eastAsia"/>
        </w:rPr>
        <w:instrText>‐</w:instrText>
      </w:r>
      <w:r w:rsidR="002A58BC">
        <w:rPr>
          <w:rFonts w:eastAsiaTheme="minorEastAsia" w:hint="eastAsia"/>
        </w:rPr>
        <w:instrText xml:space="preserve">ride on the other firm's investment, but in the short run, it mitigates the temptation to milk a good reputation. The </w:instrText>
      </w:r>
      <w:r w:rsidR="002A58BC">
        <w:rPr>
          <w:rFonts w:eastAsiaTheme="minorEastAsia"/>
        </w:rPr>
        <w:instrText xml:space="preserve">signal structure and consumers' prior beliefs determine which effect dominates. We interpret our findings in light of the type of industry in which the firms operate.","container-title":"The RAND Journal of Economics","DOI":"10.1111/1756-2171.12296","ISSN":"0741-6261, 1756-2171","issue":"4","journalAbbreviation":"The RAND J of Economics","language":"en","page":"787-821","source":"DOI.org (Crossref)","title":"The benefit of collective reputation","volume":"50","author":[{"family":"Neeman","given":"Zvika"},{"family":"Öry","given":"Aniko"},{"family":"Yu","given":"Jungju"}],"issued":{"date-parts":[["2019",12]]}}}],"schema":"https://github.com/citation-style-language/schema/raw/master/csl-citation.json"} </w:instrText>
      </w:r>
      <w:r w:rsidR="002A58BC">
        <w:rPr>
          <w:rFonts w:eastAsiaTheme="minorEastAsia"/>
        </w:rPr>
        <w:fldChar w:fldCharType="separate"/>
      </w:r>
      <w:r w:rsidR="002A58BC" w:rsidRPr="002A58BC">
        <w:rPr>
          <w:rFonts w:eastAsiaTheme="minorEastAsia"/>
        </w:rPr>
        <w:t>(Castriota &amp; Delmastro, 2015; Neeman et al., 2019)</w:t>
      </w:r>
      <w:r w:rsidR="002A58BC">
        <w:rPr>
          <w:rFonts w:eastAsiaTheme="minorEastAsia"/>
        </w:rPr>
        <w:fldChar w:fldCharType="end"/>
      </w:r>
      <w:r w:rsidR="00545D48">
        <w:rPr>
          <w:rFonts w:eastAsiaTheme="minorEastAsia" w:hint="eastAsia"/>
        </w:rPr>
        <w:t xml:space="preserve">. Thus, </w:t>
      </w:r>
      <w:r w:rsidR="00DA198D">
        <w:rPr>
          <w:rFonts w:eastAsiaTheme="minorEastAsia" w:hint="eastAsia"/>
        </w:rPr>
        <w:t xml:space="preserve">we hypothesize that the </w:t>
      </w:r>
      <w:r w:rsidR="00A73C1C">
        <w:rPr>
          <w:rFonts w:eastAsiaTheme="minorEastAsia" w:hint="eastAsia"/>
        </w:rPr>
        <w:t>reputational loss by</w:t>
      </w:r>
      <w:r w:rsidR="00DA198D">
        <w:rPr>
          <w:rFonts w:eastAsiaTheme="minorEastAsia" w:hint="eastAsia"/>
        </w:rPr>
        <w:t xml:space="preserve"> </w:t>
      </w:r>
      <w:r w:rsidR="002B798C">
        <w:rPr>
          <w:rFonts w:eastAsiaTheme="minorEastAsia" w:hint="eastAsia"/>
        </w:rPr>
        <w:t xml:space="preserve">the </w:t>
      </w:r>
      <w:r w:rsidR="00DA198D">
        <w:rPr>
          <w:rFonts w:eastAsiaTheme="minorEastAsia" w:hint="eastAsia"/>
        </w:rPr>
        <w:t>Fukushima nuclear accident</w:t>
      </w:r>
      <w:r w:rsidR="00854AD0">
        <w:rPr>
          <w:rFonts w:eastAsiaTheme="minorEastAsia" w:hint="eastAsia"/>
        </w:rPr>
        <w:t xml:space="preserve"> affects farmers</w:t>
      </w:r>
      <w:r w:rsidR="00854AD0">
        <w:rPr>
          <w:rFonts w:eastAsiaTheme="minorEastAsia"/>
        </w:rPr>
        <w:t>’</w:t>
      </w:r>
      <w:r w:rsidR="00854AD0">
        <w:rPr>
          <w:rFonts w:eastAsiaTheme="minorEastAsia" w:hint="eastAsia"/>
        </w:rPr>
        <w:t xml:space="preserve"> input decision-makin</w:t>
      </w:r>
      <w:r w:rsidR="00D956A9">
        <w:rPr>
          <w:rFonts w:eastAsiaTheme="minorEastAsia" w:hint="eastAsia"/>
        </w:rPr>
        <w:t>g</w:t>
      </w:r>
      <w:r w:rsidR="009524E3">
        <w:rPr>
          <w:rFonts w:eastAsiaTheme="minorEastAsia" w:hint="eastAsia"/>
        </w:rPr>
        <w:t xml:space="preserve"> </w:t>
      </w:r>
      <w:r w:rsidR="00BD42F5">
        <w:rPr>
          <w:rFonts w:eastAsiaTheme="minorEastAsia" w:hint="eastAsia"/>
        </w:rPr>
        <w:t>such as farmland size</w:t>
      </w:r>
      <w:r w:rsidR="00FC4B13">
        <w:rPr>
          <w:rFonts w:eastAsiaTheme="minorEastAsia" w:hint="eastAsia"/>
        </w:rPr>
        <w:t xml:space="preserve"> and adoption of eco-friendly agriculture which </w:t>
      </w:r>
      <w:r w:rsidR="00387F6A">
        <w:rPr>
          <w:rFonts w:eastAsiaTheme="minorEastAsia" w:hint="eastAsia"/>
        </w:rPr>
        <w:t xml:space="preserve">may </w:t>
      </w:r>
      <w:r w:rsidR="00FC4B13">
        <w:rPr>
          <w:rFonts w:eastAsiaTheme="minorEastAsia" w:hint="eastAsia"/>
        </w:rPr>
        <w:t>create individual</w:t>
      </w:r>
      <w:r w:rsidR="00387F6A">
        <w:rPr>
          <w:rFonts w:eastAsiaTheme="minorEastAsia" w:hint="eastAsia"/>
        </w:rPr>
        <w:t xml:space="preserve"> reputations</w:t>
      </w:r>
      <w:r w:rsidR="00F90EBA">
        <w:rPr>
          <w:rFonts w:eastAsiaTheme="minorEastAsia" w:hint="eastAsia"/>
        </w:rPr>
        <w:t>.</w:t>
      </w:r>
    </w:p>
    <w:p w14:paraId="3AD49484" w14:textId="2C792E45" w:rsidR="00A8025B" w:rsidRDefault="008E2DE9" w:rsidP="00A8025B">
      <w:pPr>
        <w:ind w:firstLine="220"/>
        <w:rPr>
          <w:rFonts w:eastAsiaTheme="minorEastAsia"/>
        </w:rPr>
      </w:pPr>
      <w:r>
        <w:rPr>
          <w:rFonts w:eastAsiaTheme="minorEastAsia" w:hint="eastAsia"/>
        </w:rPr>
        <w:t>F</w:t>
      </w:r>
      <w:r w:rsidR="007806A5" w:rsidRPr="003B7BB7">
        <w:rPr>
          <w:rFonts w:eastAsiaTheme="minorEastAsia"/>
        </w:rPr>
        <w:t>ollowing</w:t>
      </w:r>
      <w:r w:rsidR="003B7BB7" w:rsidRPr="003B7BB7">
        <w:rPr>
          <w:rFonts w:eastAsiaTheme="minorEastAsia"/>
        </w:rPr>
        <w:t xml:space="preserve"> a standard DID regression specification, we estimate the following </w:t>
      </w:r>
      <w:r w:rsidR="00EC1C53">
        <w:rPr>
          <w:rFonts w:eastAsiaTheme="minorEastAsia" w:hint="eastAsia"/>
        </w:rPr>
        <w:t>model</w:t>
      </w:r>
      <w:r>
        <w:rPr>
          <w:rFonts w:eastAsiaTheme="minorEastAsia" w:hint="eastAsia"/>
        </w:rPr>
        <w:t xml:space="preserve"> t</w:t>
      </w:r>
      <w:r w:rsidRPr="00362636">
        <w:rPr>
          <w:rFonts w:eastAsiaTheme="minorEastAsia"/>
        </w:rPr>
        <w:t xml:space="preserve">o examine the </w:t>
      </w:r>
      <w:r>
        <w:rPr>
          <w:rFonts w:eastAsiaTheme="minorEastAsia"/>
        </w:rPr>
        <w:t>reputational effects</w:t>
      </w:r>
      <w:r w:rsidRPr="00362636">
        <w:rPr>
          <w:rFonts w:eastAsiaTheme="minorEastAsia"/>
        </w:rPr>
        <w:t xml:space="preserve"> on farmers</w:t>
      </w:r>
      <w:r w:rsidR="00A8025B">
        <w:rPr>
          <w:rFonts w:eastAsiaTheme="minorEastAsia" w:hint="eastAsia"/>
        </w:rPr>
        <w:t xml:space="preserve">: </w:t>
      </w:r>
    </w:p>
    <w:p w14:paraId="08525084" w14:textId="12CF51E9" w:rsidR="00A8025B" w:rsidRPr="00BE29F6" w:rsidRDefault="00000000" w:rsidP="00A8025B">
      <w:pPr>
        <w:ind w:firstLine="220"/>
        <w:rPr>
          <w:rFonts w:eastAsiaTheme="minorEastAsia"/>
          <w:i/>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 xml:space="preserve"> =γAcciden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e>
          </m:eqArr>
        </m:oMath>
      </m:oMathPara>
    </w:p>
    <w:p w14:paraId="093111FF" w14:textId="5DED4022" w:rsidR="001C388C" w:rsidRDefault="00A8025B" w:rsidP="006E319D">
      <w:pPr>
        <w:ind w:firstLine="220"/>
        <w:rPr>
          <w:rFonts w:eastAsiaTheme="minorEastAsia"/>
        </w:rPr>
      </w:pPr>
      <w:bookmarkStart w:id="60" w:name="_Hlk156000324"/>
      <w:r>
        <w:rPr>
          <w:rFonts w:eastAsiaTheme="minorEastAsia"/>
        </w:rPr>
        <w:t>where</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Pr="00362636">
        <w:rPr>
          <w:rFonts w:eastAsiaTheme="minorEastAsia"/>
        </w:rPr>
        <w:t xml:space="preserve"> is the outcome variables of household</w:t>
      </w:r>
      <w:r>
        <w:rPr>
          <w:rFonts w:eastAsiaTheme="minorEastAsia"/>
        </w:rPr>
        <w:t xml:space="preserve"> </w:t>
      </w:r>
      <w:r>
        <w:rPr>
          <w:rFonts w:eastAsiaTheme="minorEastAsia"/>
          <w:i/>
          <w:iCs/>
        </w:rPr>
        <w:t>i</w:t>
      </w:r>
      <w:r>
        <w:rPr>
          <w:rFonts w:eastAsiaTheme="minorEastAsia"/>
        </w:rPr>
        <w:t xml:space="preserve"> in year </w:t>
      </w:r>
      <w:r w:rsidRPr="0037661D">
        <w:rPr>
          <w:rFonts w:eastAsiaTheme="minorEastAsia"/>
          <w:i/>
          <w:iCs/>
        </w:rPr>
        <w:t>t</w:t>
      </w:r>
      <w:r>
        <w:rPr>
          <w:rFonts w:eastAsiaTheme="minorEastAsia" w:hint="eastAsia"/>
          <w:i/>
          <w:iCs/>
        </w:rPr>
        <w:t xml:space="preserve"> </w:t>
      </w:r>
      <w:r>
        <w:rPr>
          <w:rFonts w:eastAsiaTheme="minorEastAsia" w:hint="eastAsia"/>
        </w:rPr>
        <w:t>including the inverse hyperbolic sine (</w:t>
      </w:r>
      <w:r>
        <w:rPr>
          <w:rFonts w:eastAsiaTheme="minorEastAsia"/>
        </w:rPr>
        <w:t>HIS</w:t>
      </w:r>
      <w:r>
        <w:rPr>
          <w:rFonts w:eastAsiaTheme="minorEastAsia" w:hint="eastAsia"/>
        </w:rPr>
        <w:t xml:space="preserve">) transformation of rice revenue, owned paddy field, cultivated paddy field, total field rent out, paddy field rent out, and dummy variables of adoption of no-pesticide, manure fertilizer, and compost </w:t>
      </w:r>
      <w:r>
        <w:rPr>
          <w:rFonts w:eastAsiaTheme="minorEastAsia" w:hint="eastAsia"/>
        </w:rPr>
        <w:lastRenderedPageBreak/>
        <w:t>soil fa</w:t>
      </w:r>
      <w:ins w:id="61" w:author="松浦　正典" w:date="2025-03-02T17:56:00Z" w16du:dateUtc="2025-03-02T08:56:00Z">
        <w:r w:rsidR="00E079AE">
          <w:rPr>
            <w:rFonts w:eastAsiaTheme="minorEastAsia" w:hint="eastAsia"/>
          </w:rPr>
          <w:t>r</w:t>
        </w:r>
      </w:ins>
      <w:r>
        <w:rPr>
          <w:rFonts w:eastAsiaTheme="minorEastAsia" w:hint="eastAsia"/>
        </w:rPr>
        <w:t>ming</w:t>
      </w:r>
      <w:r>
        <w:rPr>
          <w:rFonts w:eastAsiaTheme="minorEastAsia"/>
        </w:rPr>
        <w:t>.</w:t>
      </w:r>
      <w:r>
        <w:rPr>
          <w:rFonts w:eastAsiaTheme="minorEastAsia" w:hint="eastAsia"/>
        </w:rPr>
        <w:t xml:space="preserve"> </w:t>
      </w:r>
      <w:r w:rsidRPr="00362636">
        <w:rPr>
          <w:rFonts w:eastAsiaTheme="minorEastAsia"/>
        </w:rPr>
        <w:t xml:space="preserve"> </w:t>
      </w:r>
      <m:oMath>
        <m:r>
          <w:rPr>
            <w:rFonts w:ascii="Cambria Math" w:eastAsiaTheme="minorEastAsia" w:hAnsi="Cambria Math"/>
          </w:rPr>
          <m:t>Acciden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oMath>
      <w:r>
        <w:rPr>
          <w:rFonts w:eastAsiaTheme="minorEastAsia" w:hint="eastAsia"/>
        </w:rPr>
        <w:t xml:space="preserve"> </w:t>
      </w:r>
      <w:r>
        <w:rPr>
          <w:rFonts w:eastAsiaTheme="minorEastAsia"/>
        </w:rPr>
        <w:t xml:space="preserve">is </w:t>
      </w:r>
      <w:r w:rsidRPr="001668C1">
        <w:rPr>
          <w:rFonts w:eastAsiaTheme="minorEastAsia"/>
        </w:rPr>
        <w:t>an indicator variable</w:t>
      </w:r>
      <w:r>
        <w:rPr>
          <w:rFonts w:eastAsiaTheme="minorEastAsia" w:hint="eastAsia"/>
        </w:rPr>
        <w:t xml:space="preserve"> whether a household </w:t>
      </w:r>
      <w:r>
        <w:rPr>
          <w:rFonts w:eastAsiaTheme="minorEastAsia"/>
          <w:i/>
          <w:iCs/>
        </w:rPr>
        <w:t>i</w:t>
      </w:r>
      <w:r>
        <w:rPr>
          <w:rFonts w:eastAsiaTheme="minorEastAsia" w:hint="eastAsia"/>
        </w:rPr>
        <w:t xml:space="preserve"> </w:t>
      </w:r>
      <w:r w:rsidR="00AC2875">
        <w:rPr>
          <w:rFonts w:eastAsiaTheme="minorEastAsia" w:hint="eastAsia"/>
        </w:rPr>
        <w:t xml:space="preserve">at year </w:t>
      </w:r>
      <w:r w:rsidR="00AC2875" w:rsidRPr="00AC2875">
        <w:rPr>
          <w:rFonts w:eastAsiaTheme="minorEastAsia" w:hint="eastAsia"/>
          <w:i/>
          <w:iCs/>
        </w:rPr>
        <w:t>t</w:t>
      </w:r>
      <w:del w:id="62" w:author="松浦　正典" w:date="2025-03-02T17:55:00Z" w16du:dateUtc="2025-03-02T08:55:00Z">
        <w:r w:rsidR="00625B21" w:rsidDel="003F679D">
          <w:rPr>
            <w:rFonts w:eastAsiaTheme="minorEastAsia" w:hint="eastAsia"/>
            <w:i/>
            <w:iCs/>
          </w:rPr>
          <w:delText xml:space="preserve"> </w:delText>
        </w:r>
        <w:r w:rsidR="00257BE0" w:rsidDel="003F679D">
          <w:rPr>
            <w:rFonts w:eastAsiaTheme="minorEastAsia"/>
          </w:rPr>
          <w:delText>e</w:delText>
        </w:r>
      </w:del>
      <w:ins w:id="63" w:author="松浦　正典" w:date="2025-03-02T17:55:00Z" w16du:dateUtc="2025-03-02T08:55:00Z">
        <w:r w:rsidR="003F679D">
          <w:rPr>
            <w:rFonts w:eastAsiaTheme="minorEastAsia" w:hint="eastAsia"/>
          </w:rPr>
          <w:t xml:space="preserve"> indirectly e</w:t>
        </w:r>
      </w:ins>
      <w:r w:rsidR="00257BE0">
        <w:rPr>
          <w:rFonts w:eastAsiaTheme="minorEastAsia"/>
        </w:rPr>
        <w:t>xperienced</w:t>
      </w:r>
      <w:r w:rsidR="00625B21">
        <w:rPr>
          <w:rFonts w:eastAsiaTheme="minorEastAsia" w:hint="eastAsia"/>
        </w:rPr>
        <w:t xml:space="preserve"> </w:t>
      </w:r>
      <w:r w:rsidR="00625B21">
        <w:rPr>
          <w:rFonts w:eastAsiaTheme="minorEastAsia"/>
        </w:rPr>
        <w:t>the</w:t>
      </w:r>
      <w:r w:rsidR="00625B21">
        <w:rPr>
          <w:rFonts w:eastAsiaTheme="minorEastAsia" w:hint="eastAsia"/>
        </w:rPr>
        <w:t xml:space="preserve"> Fukushima nuclear accident</w:t>
      </w:r>
      <w:r w:rsidR="00F24239">
        <w:rPr>
          <w:rFonts w:eastAsiaTheme="minorEastAsia" w:hint="eastAsia"/>
        </w:rPr>
        <w:t>.</w:t>
      </w:r>
      <w:r w:rsidR="00C455FD">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Pr="00362636">
        <w:rPr>
          <w:rFonts w:eastAsiaTheme="minorEastAsia"/>
        </w:rPr>
        <w:t xml:space="preserve"> is </w:t>
      </w:r>
      <w:r>
        <w:rPr>
          <w:rFonts w:eastAsiaTheme="minorEastAsia" w:hint="eastAsia"/>
        </w:rPr>
        <w:t xml:space="preserve">a </w:t>
      </w:r>
      <w:r w:rsidRPr="00362636">
        <w:rPr>
          <w:rFonts w:eastAsiaTheme="minorEastAsia"/>
        </w:rPr>
        <w:t>vector of covariates</w:t>
      </w:r>
      <w:r>
        <w:rPr>
          <w:rFonts w:eastAsiaTheme="minorEastAsia"/>
        </w:rPr>
        <w:t>.</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hint="eastAsia"/>
        </w:rPr>
        <w:t xml:space="preserve"> </w:t>
      </w:r>
      <w:r>
        <w:rPr>
          <w:rFonts w:eastAsiaTheme="minorEastAsia"/>
        </w:rPr>
        <w:t xml:space="preserve">and </w:t>
      </w:r>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t</m:t>
            </m:r>
          </m:sub>
        </m:sSub>
      </m:oMath>
      <w:r>
        <w:rPr>
          <w:rFonts w:eastAsiaTheme="minorEastAsia" w:hint="eastAsia"/>
          <w:iCs/>
        </w:rPr>
        <w:t xml:space="preserve"> </w:t>
      </w:r>
      <w:r>
        <w:rPr>
          <w:rFonts w:eastAsiaTheme="minorEastAsia"/>
        </w:rPr>
        <w:t xml:space="preserve">are respectively household and year fixed effects.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Pr="00362636">
        <w:rPr>
          <w:rFonts w:eastAsiaTheme="minorEastAsia"/>
        </w:rPr>
        <w:t xml:space="preserve"> </w:t>
      </w:r>
      <w:r w:rsidRPr="00362636">
        <w:rPr>
          <w:rFonts w:eastAsiaTheme="minorEastAsia"/>
          <w:iCs/>
        </w:rPr>
        <w:t>is an error term.</w:t>
      </w:r>
      <w:bookmarkEnd w:id="60"/>
      <w:r>
        <w:rPr>
          <w:rFonts w:eastAsiaTheme="minorEastAsia" w:hint="eastAsia"/>
          <w:iCs/>
        </w:rPr>
        <w:t xml:space="preserve"> The coefficient </w:t>
      </w:r>
      <m:oMath>
        <m:r>
          <w:rPr>
            <w:rFonts w:ascii="Cambria Math" w:eastAsiaTheme="minorEastAsia" w:hAnsi="Cambria Math"/>
          </w:rPr>
          <m:t>γ</m:t>
        </m:r>
      </m:oMath>
      <w:r>
        <w:rPr>
          <w:rFonts w:eastAsiaTheme="minorEastAsia" w:hint="eastAsia"/>
          <w:iCs/>
        </w:rPr>
        <w:t xml:space="preserve"> measures </w:t>
      </w:r>
      <w:r w:rsidR="00440578">
        <w:rPr>
          <w:rFonts w:eastAsiaTheme="minorEastAsia" w:hint="eastAsia"/>
          <w:iCs/>
        </w:rPr>
        <w:t xml:space="preserve">the reputational </w:t>
      </w:r>
      <w:r w:rsidR="00257BE0">
        <w:rPr>
          <w:rFonts w:eastAsiaTheme="minorEastAsia"/>
          <w:iCs/>
        </w:rPr>
        <w:t>impact</w:t>
      </w:r>
      <w:r w:rsidR="00440578">
        <w:rPr>
          <w:rFonts w:eastAsiaTheme="minorEastAsia" w:hint="eastAsia"/>
          <w:iCs/>
        </w:rPr>
        <w:t xml:space="preserve"> of the Fukushima nuclear accident</w:t>
      </w:r>
      <w:r>
        <w:rPr>
          <w:rFonts w:eastAsiaTheme="minorEastAsia" w:hint="eastAsia"/>
          <w:iCs/>
        </w:rPr>
        <w:t xml:space="preserve">. </w:t>
      </w:r>
      <w:r w:rsidR="00B37EF8">
        <w:rPr>
          <w:rFonts w:eastAsiaTheme="minorEastAsia" w:hint="eastAsia"/>
          <w:iCs/>
        </w:rPr>
        <w:t>Furthermore, t</w:t>
      </w:r>
      <w:r>
        <w:rPr>
          <w:rFonts w:eastAsiaTheme="minorEastAsia"/>
        </w:rPr>
        <w:t xml:space="preserve">he model requires </w:t>
      </w:r>
      <w:r w:rsidR="006D5621">
        <w:rPr>
          <w:rFonts w:eastAsiaTheme="minorEastAsia"/>
        </w:rPr>
        <w:t xml:space="preserve">a </w:t>
      </w:r>
      <w:r>
        <w:rPr>
          <w:rFonts w:eastAsiaTheme="minorEastAsia"/>
        </w:rPr>
        <w:t>parallel trend assumption</w:t>
      </w:r>
      <w:r w:rsidR="009F066F">
        <w:rPr>
          <w:rFonts w:eastAsiaTheme="minorEastAsia" w:hint="eastAsia"/>
        </w:rPr>
        <w:t xml:space="preserve"> to satisfy the comm</w:t>
      </w:r>
      <w:r w:rsidR="00120DF6">
        <w:rPr>
          <w:rFonts w:eastAsiaTheme="minorEastAsia" w:hint="eastAsia"/>
        </w:rPr>
        <w:t>o</w:t>
      </w:r>
      <w:r w:rsidR="009F066F">
        <w:rPr>
          <w:rFonts w:eastAsiaTheme="minorEastAsia" w:hint="eastAsia"/>
        </w:rPr>
        <w:t>n trends assumption</w:t>
      </w:r>
      <w:r>
        <w:rPr>
          <w:rFonts w:eastAsiaTheme="minorEastAsia"/>
        </w:rPr>
        <w:t xml:space="preserve">. </w:t>
      </w:r>
      <w:ins w:id="64" w:author="松浦　正典" w:date="2025-03-02T17:56:00Z" w16du:dateUtc="2025-03-02T08:56:00Z">
        <w:r w:rsidR="00AB27F8">
          <w:rPr>
            <w:rFonts w:eastAsiaTheme="minorEastAsia" w:hint="eastAsia"/>
          </w:rPr>
          <w:t xml:space="preserve">To test this assumption, we conduct </w:t>
        </w:r>
      </w:ins>
      <w:del w:id="65" w:author="松浦　正典" w:date="2025-03-02T17:56:00Z" w16du:dateUtc="2025-03-02T08:56:00Z">
        <w:r w:rsidDel="00AB27F8">
          <w:rPr>
            <w:rFonts w:eastAsiaTheme="minorEastAsia"/>
          </w:rPr>
          <w:delText>Our additional analysis,</w:delText>
        </w:r>
        <w:r w:rsidDel="00834AAF">
          <w:rPr>
            <w:rFonts w:eastAsiaTheme="minorEastAsia"/>
          </w:rPr>
          <w:delText xml:space="preserve"> </w:delText>
        </w:r>
      </w:del>
      <w:r w:rsidR="003A450A">
        <w:rPr>
          <w:rFonts w:eastAsiaTheme="minorEastAsia" w:hint="eastAsia"/>
        </w:rPr>
        <w:t xml:space="preserve">an </w:t>
      </w:r>
      <w:r>
        <w:rPr>
          <w:rFonts w:eastAsiaTheme="minorEastAsia"/>
        </w:rPr>
        <w:t>event study</w:t>
      </w:r>
      <w:r w:rsidR="00144C00">
        <w:rPr>
          <w:rFonts w:eastAsiaTheme="minorEastAsia" w:hint="eastAsia"/>
        </w:rPr>
        <w:t xml:space="preserve"> that exploits variation in </w:t>
      </w:r>
      <w:r w:rsidR="00B331C3">
        <w:rPr>
          <w:rFonts w:eastAsiaTheme="minorEastAsia" w:hint="eastAsia"/>
        </w:rPr>
        <w:t>the exposure to the Fukushima nuclear accident</w:t>
      </w:r>
      <w:r w:rsidR="0008595D">
        <w:rPr>
          <w:rFonts w:eastAsiaTheme="minorEastAsia" w:hint="eastAsia"/>
        </w:rPr>
        <w:t>.</w:t>
      </w:r>
      <w:r w:rsidR="00C43D86">
        <w:rPr>
          <w:rFonts w:eastAsiaTheme="minorEastAsia" w:hint="eastAsia"/>
        </w:rPr>
        <w:t xml:space="preserve"> </w:t>
      </w:r>
      <w:r w:rsidR="003B1CF3">
        <w:rPr>
          <w:rFonts w:eastAsiaTheme="minorEastAsia" w:hint="eastAsia"/>
        </w:rPr>
        <w:t xml:space="preserve">Results from the event study </w:t>
      </w:r>
      <w:r w:rsidR="00F46430">
        <w:rPr>
          <w:rFonts w:eastAsiaTheme="minorEastAsia" w:hint="eastAsia"/>
        </w:rPr>
        <w:t xml:space="preserve">can </w:t>
      </w:r>
      <w:r w:rsidR="003B1CF3">
        <w:rPr>
          <w:rFonts w:eastAsiaTheme="minorEastAsia" w:hint="eastAsia"/>
        </w:rPr>
        <w:t xml:space="preserve">verify </w:t>
      </w:r>
      <w:r w:rsidR="000C7F18">
        <w:rPr>
          <w:rFonts w:eastAsiaTheme="minorEastAsia" w:hint="eastAsia"/>
        </w:rPr>
        <w:t>whether the outcome variables meet</w:t>
      </w:r>
      <w:r>
        <w:rPr>
          <w:rFonts w:eastAsiaTheme="minorEastAsia"/>
        </w:rPr>
        <w:t xml:space="preserve"> the parallel trend assumption</w:t>
      </w:r>
      <w:del w:id="66" w:author="松浦　正典" w:date="2025-03-02T17:56:00Z" w16du:dateUtc="2025-03-02T08:56:00Z">
        <w:r w:rsidR="0008595D" w:rsidDel="00E26626">
          <w:rPr>
            <w:rFonts w:eastAsiaTheme="minorEastAsia" w:hint="eastAsia"/>
          </w:rPr>
          <w:delText>,</w:delText>
        </w:r>
      </w:del>
      <w:r w:rsidR="0008595D">
        <w:rPr>
          <w:rFonts w:eastAsiaTheme="minorEastAsia" w:hint="eastAsia"/>
        </w:rPr>
        <w:t xml:space="preserve"> and also considered as robustness checks</w:t>
      </w:r>
      <w:r w:rsidR="00230F5A">
        <w:rPr>
          <w:rFonts w:eastAsiaTheme="minorEastAsia" w:hint="eastAsia"/>
        </w:rPr>
        <w:t>.</w:t>
      </w:r>
      <w:r w:rsidRPr="00F73E64">
        <w:rPr>
          <w:rStyle w:val="a7"/>
          <w:rFonts w:eastAsiaTheme="minorEastAsia"/>
        </w:rPr>
        <w:footnoteReference w:id="11"/>
      </w:r>
    </w:p>
    <w:p w14:paraId="4704DF50" w14:textId="45518CBA" w:rsidR="00A8025B" w:rsidRPr="006A3A96" w:rsidRDefault="00A8025B" w:rsidP="4C0EBCA6">
      <w:pPr>
        <w:ind w:firstLine="220"/>
        <w:rPr>
          <w:rFonts w:eastAsiaTheme="minorEastAsia"/>
          <w:color w:val="FF0000"/>
        </w:rPr>
      </w:pPr>
      <w:r w:rsidRPr="4C0EBCA6">
        <w:rPr>
          <w:rFonts w:eastAsiaTheme="minorEastAsia"/>
        </w:rPr>
        <w:t>There are some concerns about the identification strategy</w:t>
      </w:r>
      <w:r w:rsidR="00E82468" w:rsidRPr="4C0EBCA6">
        <w:rPr>
          <w:rStyle w:val="a7"/>
          <w:rFonts w:eastAsiaTheme="minorEastAsia"/>
        </w:rPr>
        <w:footnoteReference w:id="12"/>
      </w:r>
      <w:r w:rsidRPr="4C0EBCA6">
        <w:rPr>
          <w:rFonts w:eastAsiaTheme="minorEastAsia"/>
        </w:rPr>
        <w:t xml:space="preserve">. First, we </w:t>
      </w:r>
      <w:r w:rsidR="006D5621" w:rsidRPr="4C0EBCA6">
        <w:rPr>
          <w:rFonts w:eastAsiaTheme="minorEastAsia"/>
        </w:rPr>
        <w:t>are concerned</w:t>
      </w:r>
      <w:r w:rsidRPr="4C0EBCA6">
        <w:rPr>
          <w:rFonts w:eastAsiaTheme="minorEastAsia"/>
        </w:rPr>
        <w:t xml:space="preserve"> </w:t>
      </w:r>
      <w:r w:rsidR="006D5621" w:rsidRPr="4C0EBCA6">
        <w:rPr>
          <w:rFonts w:eastAsiaTheme="minorEastAsia"/>
        </w:rPr>
        <w:t xml:space="preserve">about </w:t>
      </w:r>
      <w:r w:rsidRPr="4C0EBCA6">
        <w:rPr>
          <w:rFonts w:eastAsiaTheme="minorEastAsia"/>
        </w:rPr>
        <w:t xml:space="preserve">supply chain disruption due to an earthquake and a tsunami in 2011. Based on </w:t>
      </w:r>
      <w:r w:rsidR="006D5621" w:rsidRPr="4C0EBCA6">
        <w:rPr>
          <w:rFonts w:eastAsiaTheme="minorEastAsia"/>
        </w:rPr>
        <w:t xml:space="preserve">the </w:t>
      </w:r>
      <w:r w:rsidRPr="4C0EBCA6">
        <w:rPr>
          <w:rFonts w:eastAsiaTheme="minorEastAsia"/>
        </w:rPr>
        <w:t xml:space="preserve">literature, such supply chain disruption would be diminished after six months of natural disasters </w:t>
      </w:r>
      <w:r w:rsidRPr="4C0EBCA6">
        <w:rPr>
          <w:rFonts w:eastAsiaTheme="minorEastAsia"/>
        </w:rPr>
        <w:fldChar w:fldCharType="begin"/>
      </w:r>
      <w:r w:rsidR="00BF2D88">
        <w:rPr>
          <w:rFonts w:eastAsiaTheme="minorEastAsia"/>
        </w:rPr>
        <w:instrText xml:space="preserve"> ADDIN ZOTERO_ITEM CSL_CITATION {"citationID":"qLsiCuJf","properties":{"formattedCitation":"(Barrot &amp; Sauvagnat, 2016)","plainCitation":"(Barrot &amp; Sauvagnat, 2016)","noteIndex":0},"citationItems":[{"id":"KJQIraYm/rpsjcrW1","uris":["http://zotero.org/users/6671865/items/9XMBW59M"],"itemData":{"id":5266,"type":"article-journal","abstract":"Abstract\n            This article examines whether firm-level idiosyncratic shocks propagate in production networks. We identify idiosyncratic shocks with the occurrence of natural disasters. We find that affected suppliers impose substantial output losses on their customers, especially when they produce specific inputs. These output losses translate into significant market value losses, and they spill over to other suppliers. Our point estimates are economically large, suggesting that input specificity is an important determinant of the propagation of idiosyncratic shocks in the economy.","container-title":"The Quarterly Journal of Economics","DOI":"10.1093/qje/qjw018","ISSN":"0033-5533, 1531-4650","issue":"3","language":"en","page":"1543-1592","source":"DOI.org (Crossref)","title":"Input Specificity and the Propagation of Idiosyncratic Shocks in Production Networks*","volume":"131","author":[{"family":"Barrot","given":"Jean-Noël"},{"family":"Sauvagnat","given":"Julien"}],"issued":{"date-parts":[["2016",8,1]]}}}],"schema":"https://github.com/citation-style-language/schema/raw/master/csl-citation.json"} </w:instrText>
      </w:r>
      <w:r w:rsidRPr="4C0EBCA6">
        <w:rPr>
          <w:rFonts w:eastAsiaTheme="minorEastAsia"/>
        </w:rPr>
        <w:fldChar w:fldCharType="separate"/>
      </w:r>
      <w:r w:rsidRPr="4C0EBCA6">
        <w:rPr>
          <w:rFonts w:eastAsiaTheme="minorEastAsia"/>
        </w:rPr>
        <w:t>(Barrot &amp; Sauvagnat, 2016)</w:t>
      </w:r>
      <w:r w:rsidRPr="4C0EBCA6">
        <w:rPr>
          <w:rFonts w:eastAsiaTheme="minorEastAsia"/>
        </w:rPr>
        <w:fldChar w:fldCharType="end"/>
      </w:r>
      <w:r w:rsidRPr="4C0EBCA6">
        <w:rPr>
          <w:rFonts w:eastAsiaTheme="minorEastAsia"/>
        </w:rPr>
        <w:t xml:space="preserve">. </w:t>
      </w:r>
      <w:r w:rsidR="008A0CE1" w:rsidRPr="4C0EBCA6">
        <w:rPr>
          <w:rFonts w:eastAsiaTheme="minorEastAsia"/>
        </w:rPr>
        <w:t>W</w:t>
      </w:r>
      <w:r w:rsidR="00074DE6" w:rsidRPr="4C0EBCA6">
        <w:rPr>
          <w:rFonts w:eastAsiaTheme="minorEastAsia"/>
        </w:rPr>
        <w:t xml:space="preserve">e assume the supply chain disruption due to the earthquake and tsunami </w:t>
      </w:r>
      <w:r w:rsidR="006D5621" w:rsidRPr="4C0EBCA6">
        <w:rPr>
          <w:rFonts w:eastAsiaTheme="minorEastAsia"/>
        </w:rPr>
        <w:t>does</w:t>
      </w:r>
      <w:r w:rsidR="00F353A0" w:rsidRPr="4C0EBCA6">
        <w:rPr>
          <w:rFonts w:eastAsiaTheme="minorEastAsia"/>
        </w:rPr>
        <w:t xml:space="preserve"> not </w:t>
      </w:r>
      <w:r w:rsidR="006D5621" w:rsidRPr="4C0EBCA6">
        <w:rPr>
          <w:rFonts w:eastAsiaTheme="minorEastAsia"/>
        </w:rPr>
        <w:t xml:space="preserve">confound </w:t>
      </w:r>
      <w:r w:rsidR="00F353A0" w:rsidRPr="4C0EBCA6">
        <w:rPr>
          <w:rFonts w:eastAsiaTheme="minorEastAsia"/>
        </w:rPr>
        <w:t xml:space="preserve">our estimation strategy. </w:t>
      </w:r>
      <w:r w:rsidR="00804CEB" w:rsidRPr="4C0EBCA6">
        <w:rPr>
          <w:rFonts w:eastAsiaTheme="minorEastAsia"/>
        </w:rPr>
        <w:t xml:space="preserve">Furthermore, </w:t>
      </w:r>
      <w:r w:rsidR="00E82468" w:rsidRPr="4C0EBCA6">
        <w:rPr>
          <w:rFonts w:eastAsiaTheme="minorEastAsia"/>
        </w:rPr>
        <w:t xml:space="preserve">a catastrophic </w:t>
      </w:r>
      <w:r w:rsidR="008602D8" w:rsidRPr="4C0EBCA6">
        <w:rPr>
          <w:rFonts w:eastAsiaTheme="minorEastAsia"/>
        </w:rPr>
        <w:t xml:space="preserve">flood </w:t>
      </w:r>
      <w:r w:rsidR="00C83148" w:rsidRPr="4C0EBCA6">
        <w:rPr>
          <w:rFonts w:eastAsiaTheme="minorEastAsia"/>
        </w:rPr>
        <w:t>struck</w:t>
      </w:r>
      <w:r w:rsidR="008602D8" w:rsidRPr="4C0EBCA6">
        <w:rPr>
          <w:rFonts w:eastAsiaTheme="minorEastAsia"/>
        </w:rPr>
        <w:t xml:space="preserve"> near Fukushima in </w:t>
      </w:r>
      <w:r w:rsidR="00A85B1C" w:rsidRPr="4C0EBCA6">
        <w:rPr>
          <w:rFonts w:eastAsiaTheme="minorEastAsia"/>
        </w:rPr>
        <w:t>September</w:t>
      </w:r>
      <w:r w:rsidR="0067577F" w:rsidRPr="4C0EBCA6">
        <w:rPr>
          <w:rFonts w:eastAsiaTheme="minorEastAsia"/>
        </w:rPr>
        <w:t xml:space="preserve"> </w:t>
      </w:r>
      <w:r w:rsidR="008602D8" w:rsidRPr="4C0EBCA6">
        <w:rPr>
          <w:rFonts w:eastAsiaTheme="minorEastAsia"/>
        </w:rPr>
        <w:t xml:space="preserve">2015 which may </w:t>
      </w:r>
      <w:r w:rsidR="38EEF121" w:rsidRPr="4C0EBCA6">
        <w:rPr>
          <w:rFonts w:eastAsiaTheme="minorEastAsia"/>
        </w:rPr>
        <w:t>have reduced</w:t>
      </w:r>
      <w:r w:rsidR="008602D8" w:rsidRPr="4C0EBCA6">
        <w:rPr>
          <w:rFonts w:eastAsiaTheme="minorEastAsia"/>
        </w:rPr>
        <w:t xml:space="preserve"> </w:t>
      </w:r>
      <w:r w:rsidR="00CB01C4" w:rsidRPr="4C0EBCA6">
        <w:rPr>
          <w:rFonts w:eastAsiaTheme="minorEastAsia"/>
        </w:rPr>
        <w:t xml:space="preserve">agricultural production, but </w:t>
      </w:r>
      <w:r w:rsidR="005138C9" w:rsidRPr="4C0EBCA6">
        <w:rPr>
          <w:rFonts w:eastAsiaTheme="minorEastAsia"/>
        </w:rPr>
        <w:t xml:space="preserve">the census survey in 2015 was conducted in </w:t>
      </w:r>
      <w:r w:rsidR="00DB7EB2" w:rsidRPr="4C0EBCA6">
        <w:rPr>
          <w:rFonts w:eastAsiaTheme="minorEastAsia"/>
        </w:rPr>
        <w:t>Febr</w:t>
      </w:r>
      <w:r w:rsidR="000C4973" w:rsidRPr="4C0EBCA6">
        <w:rPr>
          <w:rFonts w:eastAsiaTheme="minorEastAsia"/>
        </w:rPr>
        <w:t>u</w:t>
      </w:r>
      <w:r w:rsidR="00DB7EB2" w:rsidRPr="4C0EBCA6">
        <w:rPr>
          <w:rFonts w:eastAsiaTheme="minorEastAsia"/>
        </w:rPr>
        <w:t>ary.</w:t>
      </w:r>
      <w:r w:rsidR="00735F3C" w:rsidRPr="4C0EBCA6">
        <w:rPr>
          <w:rFonts w:eastAsiaTheme="minorEastAsia"/>
        </w:rPr>
        <w:t xml:space="preserve"> </w:t>
      </w:r>
      <w:r w:rsidR="00321747" w:rsidRPr="4C0EBCA6">
        <w:rPr>
          <w:rFonts w:eastAsiaTheme="minorEastAsia"/>
        </w:rPr>
        <w:t xml:space="preserve">The </w:t>
      </w:r>
      <w:r w:rsidR="00321747" w:rsidRPr="4C0EBCA6">
        <w:rPr>
          <w:rFonts w:eastAsiaTheme="minorEastAsia"/>
        </w:rPr>
        <w:lastRenderedPageBreak/>
        <w:t xml:space="preserve">information collected in the data is not affected by the flood. </w:t>
      </w:r>
      <w:r w:rsidR="008654D9" w:rsidRPr="4C0EBCA6">
        <w:rPr>
          <w:rFonts w:eastAsiaTheme="minorEastAsia"/>
        </w:rPr>
        <w:t xml:space="preserve">Finally, </w:t>
      </w:r>
      <w:r w:rsidR="0066276D" w:rsidRPr="4C0EBCA6">
        <w:rPr>
          <w:rFonts w:eastAsiaTheme="minorEastAsia"/>
        </w:rPr>
        <w:t>farmers in Japan receive various types of subsidies</w:t>
      </w:r>
      <w:r w:rsidR="006D6BD2" w:rsidRPr="4C0EBCA6">
        <w:rPr>
          <w:rFonts w:eastAsiaTheme="minorEastAsia"/>
        </w:rPr>
        <w:t xml:space="preserve"> which may affect their</w:t>
      </w:r>
      <w:r w:rsidR="00BE29A3" w:rsidRPr="4C0EBCA6">
        <w:rPr>
          <w:rFonts w:eastAsiaTheme="minorEastAsia"/>
        </w:rPr>
        <w:t xml:space="preserve"> decision-making in </w:t>
      </w:r>
      <w:r w:rsidR="00FA3090" w:rsidRPr="4C0EBCA6">
        <w:rPr>
          <w:rFonts w:eastAsiaTheme="minorEastAsia"/>
        </w:rPr>
        <w:t>doing agriculture</w:t>
      </w:r>
      <w:r w:rsidR="00BE29A3" w:rsidRPr="4C0EBCA6">
        <w:rPr>
          <w:rFonts w:eastAsiaTheme="minorEastAsia"/>
        </w:rPr>
        <w:t xml:space="preserve">. </w:t>
      </w:r>
      <w:r w:rsidR="00A025ED" w:rsidRPr="4C0EBCA6">
        <w:rPr>
          <w:rFonts w:eastAsiaTheme="minorEastAsia"/>
        </w:rPr>
        <w:t xml:space="preserve">However, </w:t>
      </w:r>
      <w:r w:rsidR="005A04E1" w:rsidRPr="4C0EBCA6">
        <w:rPr>
          <w:rFonts w:eastAsiaTheme="minorEastAsia"/>
        </w:rPr>
        <w:t>participation in</w:t>
      </w:r>
      <w:r w:rsidR="00B37327" w:rsidRPr="4C0EBCA6">
        <w:rPr>
          <w:rFonts w:eastAsiaTheme="minorEastAsia"/>
        </w:rPr>
        <w:t xml:space="preserve"> some direct payment programs</w:t>
      </w:r>
      <w:r w:rsidR="005A04E1" w:rsidRPr="4C0EBCA6">
        <w:rPr>
          <w:rFonts w:eastAsiaTheme="minorEastAsia"/>
        </w:rPr>
        <w:t xml:space="preserve"> is based on community decisions</w:t>
      </w:r>
      <w:r w:rsidR="003C67F4" w:rsidRPr="4C0EBCA6">
        <w:rPr>
          <w:rFonts w:eastAsiaTheme="minorEastAsia"/>
        </w:rPr>
        <w:t xml:space="preserve"> </w:t>
      </w:r>
      <w:r w:rsidR="005A04E1" w:rsidRPr="4C0EBCA6">
        <w:rPr>
          <w:rFonts w:eastAsiaTheme="minorEastAsia"/>
        </w:rPr>
        <w:fldChar w:fldCharType="begin"/>
      </w:r>
      <w:r w:rsidR="00286769">
        <w:rPr>
          <w:rFonts w:eastAsiaTheme="minorEastAsia"/>
        </w:rPr>
        <w:instrText xml:space="preserve"> ADDIN ZOTERO_ITEM CSL_CITATION {"citationID":"RJfTpLyK","properties":{"formattedCitation":"(Takayama, Nakatani, et al., 2021)","plainCitation":"(Takayama, Nakatani, et al., 2021)","noteIndex":0},"citationItems":[{"id":5618,"uris":["http://zotero.org/users/local/U3219zZl/items/23NUPMZV"],"itemData":{"id":5618,"type":"article-journal","abstract":"A direct payment (DP) scheme for hilly and mountfainous areas has been in place in Japan since 2000. This scheme’s objective is to ﬁll the gap in production costs between these less favourable areas and other agricultural locations and prevent abandoned farmland from increasing. Eligible rural communities decide whether to receive DPs, and half of the DP allocation in communities with DPs is distributed for collaborative community activities, with the remaining half allocated directly to farmers. We apply a diﬀerence-in-diﬀerences approach to examine the eﬀect of these payments on farmland use. Using a large farm-level panel data set from before and after the payments were initiated, we employ a causal framework of analysis with a treatment group and two alternative control groups. We ﬁnd that the payments led to a slowdown in the increase of abandoned farmland among surviving farms. Moreover, the payments have a marginal positive eﬀect on the operated farm size of surviving farmers. The results imply that direct payment schemes in less-favoured areas play a key role in maintaining farmland.","container-title":"Australian Journal of Agricultural and Resource Econo</w:instrText>
      </w:r>
      <w:r w:rsidR="00286769">
        <w:rPr>
          <w:rFonts w:eastAsiaTheme="minorEastAsia" w:hint="eastAsia"/>
        </w:rPr>
        <w:instrText>mics","DOI":"10.1111/1467-8489.12425","ISSN":"1364-985X, 1467-8489","issue":"3","journalAbbreviation":"Aus J Agri &amp; Res Econ","language":"en","page":"658-678","source":"DOI.org (Crossref)","title":"Less</w:instrText>
      </w:r>
      <w:r w:rsidR="00286769">
        <w:rPr>
          <w:rFonts w:eastAsiaTheme="minorEastAsia" w:hint="eastAsia"/>
        </w:rPr>
        <w:instrText>‐</w:instrText>
      </w:r>
      <w:r w:rsidR="00286769">
        <w:rPr>
          <w:rFonts w:eastAsiaTheme="minorEastAsia" w:hint="eastAsia"/>
        </w:rPr>
        <w:instrText>favoured</w:instrText>
      </w:r>
      <w:r w:rsidR="00286769">
        <w:rPr>
          <w:rFonts w:eastAsiaTheme="minorEastAsia" w:hint="eastAsia"/>
        </w:rPr>
        <w:instrText>‐</w:instrText>
      </w:r>
      <w:r w:rsidR="00286769">
        <w:rPr>
          <w:rFonts w:eastAsiaTheme="minorEastAsia" w:hint="eastAsia"/>
        </w:rPr>
        <w:instrText>area payments, farmland abandonment and farm size: evidence from hilly and mountainous areas in Japan","title-short":"Less</w:instrText>
      </w:r>
      <w:r w:rsidR="00286769">
        <w:rPr>
          <w:rFonts w:eastAsiaTheme="minorEastAsia" w:hint="eastAsia"/>
        </w:rPr>
        <w:instrText>‐</w:instrText>
      </w:r>
      <w:r w:rsidR="00286769">
        <w:rPr>
          <w:rFonts w:eastAsiaTheme="minorEastAsia" w:hint="eastAsia"/>
        </w:rPr>
        <w:instrText>favoured</w:instrText>
      </w:r>
      <w:r w:rsidR="00286769">
        <w:rPr>
          <w:rFonts w:eastAsiaTheme="minorEastAsia" w:hint="eastAsia"/>
        </w:rPr>
        <w:instrText>‐</w:instrText>
      </w:r>
      <w:r w:rsidR="00286769">
        <w:rPr>
          <w:rFonts w:eastAsiaTheme="minorEastAsia" w:hint="eastAsia"/>
        </w:rPr>
        <w:instrText>area payments, farmland abandonment and farm size","volume":"65","author":[{"family":"Takayama","given":"Taisuke"},{"family":"Nakatani","given":"Tomoaki"},{"family":"</w:instrText>
      </w:r>
      <w:r w:rsidR="00286769">
        <w:rPr>
          <w:rFonts w:eastAsiaTheme="minorEastAsia"/>
        </w:rPr>
        <w:instrText xml:space="preserve">Senda","given":"Tetsuji"},{"family":"Fujie","given":"Takeshi"}],"issued":{"date-parts":[["2021",7]]}}}],"schema":"https://github.com/citation-style-language/schema/raw/master/csl-citation.json"} </w:instrText>
      </w:r>
      <w:r w:rsidR="005A04E1" w:rsidRPr="4C0EBCA6">
        <w:rPr>
          <w:rFonts w:eastAsiaTheme="minorEastAsia"/>
        </w:rPr>
        <w:fldChar w:fldCharType="separate"/>
      </w:r>
      <w:r w:rsidR="00286769" w:rsidRPr="00286769">
        <w:rPr>
          <w:rFonts w:eastAsiaTheme="minorEastAsia"/>
        </w:rPr>
        <w:t>(Takayama, Nakatani, et al., 2021)</w:t>
      </w:r>
      <w:r w:rsidR="005A04E1" w:rsidRPr="4C0EBCA6">
        <w:rPr>
          <w:rFonts w:eastAsiaTheme="minorEastAsia"/>
        </w:rPr>
        <w:fldChar w:fldCharType="end"/>
      </w:r>
      <w:r w:rsidR="005A04E1" w:rsidRPr="4C0EBCA6">
        <w:rPr>
          <w:rFonts w:eastAsiaTheme="minorEastAsia"/>
        </w:rPr>
        <w:t xml:space="preserve">. </w:t>
      </w:r>
      <w:r w:rsidR="004B2BF2" w:rsidRPr="4C0EBCA6">
        <w:rPr>
          <w:rFonts w:eastAsiaTheme="minorEastAsia"/>
        </w:rPr>
        <w:t xml:space="preserve">Although we do not have </w:t>
      </w:r>
      <w:r w:rsidR="00204091" w:rsidRPr="4C0EBCA6">
        <w:rPr>
          <w:rFonts w:eastAsiaTheme="minorEastAsia"/>
        </w:rPr>
        <w:t>far</w:t>
      </w:r>
      <w:r w:rsidR="005269DF" w:rsidRPr="4C0EBCA6">
        <w:rPr>
          <w:rFonts w:eastAsiaTheme="minorEastAsia"/>
        </w:rPr>
        <w:t>m</w:t>
      </w:r>
      <w:r w:rsidR="004B2BF2" w:rsidRPr="4C0EBCA6">
        <w:rPr>
          <w:rFonts w:eastAsiaTheme="minorEastAsia"/>
        </w:rPr>
        <w:t>-level information about the subsid</w:t>
      </w:r>
      <w:r w:rsidR="008E02E3" w:rsidRPr="4C0EBCA6">
        <w:rPr>
          <w:rFonts w:eastAsiaTheme="minorEastAsia"/>
        </w:rPr>
        <w:t xml:space="preserve">ies, </w:t>
      </w:r>
      <w:r w:rsidR="00204091" w:rsidRPr="4C0EBCA6">
        <w:rPr>
          <w:rFonts w:eastAsiaTheme="minorEastAsia"/>
        </w:rPr>
        <w:t xml:space="preserve">we account for the endogeneity, by including </w:t>
      </w:r>
      <w:r w:rsidR="00FD084F" w:rsidRPr="4C0EBCA6">
        <w:rPr>
          <w:rFonts w:eastAsiaTheme="minorEastAsia"/>
        </w:rPr>
        <w:t xml:space="preserve">farm </w:t>
      </w:r>
      <w:r w:rsidR="00204091" w:rsidRPr="4C0EBCA6">
        <w:rPr>
          <w:rFonts w:eastAsiaTheme="minorEastAsia"/>
        </w:rPr>
        <w:t>household</w:t>
      </w:r>
      <w:r w:rsidR="00FD084F" w:rsidRPr="4C0EBCA6">
        <w:rPr>
          <w:rFonts w:eastAsiaTheme="minorEastAsia"/>
        </w:rPr>
        <w:t>-level</w:t>
      </w:r>
      <w:r w:rsidR="00546F1E" w:rsidRPr="4C0EBCA6">
        <w:rPr>
          <w:rFonts w:eastAsiaTheme="minorEastAsia"/>
        </w:rPr>
        <w:t xml:space="preserve"> fixed effects. </w:t>
      </w:r>
      <w:r w:rsidR="00735F3C" w:rsidRPr="4C0EBCA6">
        <w:rPr>
          <w:rFonts w:eastAsiaTheme="minorEastAsia"/>
        </w:rPr>
        <w:t xml:space="preserve">Hence, </w:t>
      </w:r>
      <w:r w:rsidR="00B21DBB" w:rsidRPr="4C0EBCA6">
        <w:rPr>
          <w:rFonts w:eastAsiaTheme="minorEastAsia"/>
        </w:rPr>
        <w:t xml:space="preserve">we assume that </w:t>
      </w:r>
      <w:r w:rsidR="00CB65D4" w:rsidRPr="4C0EBCA6">
        <w:rPr>
          <w:rFonts w:eastAsiaTheme="minorEastAsia"/>
        </w:rPr>
        <w:t>the above concern</w:t>
      </w:r>
      <w:r w:rsidR="000B2726" w:rsidRPr="4C0EBCA6">
        <w:rPr>
          <w:rFonts w:eastAsiaTheme="minorEastAsia"/>
        </w:rPr>
        <w:t>s</w:t>
      </w:r>
      <w:r w:rsidR="00904D6A" w:rsidRPr="4C0EBCA6">
        <w:rPr>
          <w:rFonts w:eastAsiaTheme="minorEastAsia"/>
        </w:rPr>
        <w:t xml:space="preserve"> </w:t>
      </w:r>
      <w:r w:rsidR="00EC348A" w:rsidRPr="4C0EBCA6">
        <w:rPr>
          <w:rFonts w:eastAsiaTheme="minorEastAsia"/>
        </w:rPr>
        <w:t>should not</w:t>
      </w:r>
      <w:r w:rsidR="004F3342" w:rsidRPr="4C0EBCA6">
        <w:rPr>
          <w:rFonts w:eastAsiaTheme="minorEastAsia"/>
        </w:rPr>
        <w:t xml:space="preserve"> cause</w:t>
      </w:r>
      <w:r w:rsidR="00EC348A" w:rsidRPr="4C0EBCA6">
        <w:rPr>
          <w:rFonts w:eastAsiaTheme="minorEastAsia"/>
        </w:rPr>
        <w:t xml:space="preserve"> serious</w:t>
      </w:r>
      <w:r w:rsidR="00904D6A" w:rsidRPr="4C0EBCA6">
        <w:rPr>
          <w:rFonts w:eastAsiaTheme="minorEastAsia"/>
        </w:rPr>
        <w:t xml:space="preserve"> </w:t>
      </w:r>
      <w:r w:rsidR="004F3342" w:rsidRPr="4C0EBCA6">
        <w:rPr>
          <w:rFonts w:eastAsiaTheme="minorEastAsia"/>
        </w:rPr>
        <w:t xml:space="preserve">problems </w:t>
      </w:r>
      <w:r w:rsidR="00904D6A" w:rsidRPr="4C0EBCA6">
        <w:rPr>
          <w:rFonts w:eastAsiaTheme="minorEastAsia"/>
        </w:rPr>
        <w:t xml:space="preserve">in the </w:t>
      </w:r>
      <w:r w:rsidR="00D47F4D" w:rsidRPr="4C0EBCA6">
        <w:rPr>
          <w:rFonts w:eastAsiaTheme="minorEastAsia"/>
        </w:rPr>
        <w:t xml:space="preserve">interpretation of the </w:t>
      </w:r>
      <w:r w:rsidR="00904D6A" w:rsidRPr="4C0EBCA6">
        <w:rPr>
          <w:rFonts w:eastAsiaTheme="minorEastAsia"/>
        </w:rPr>
        <w:t>estimation.</w:t>
      </w:r>
    </w:p>
    <w:p w14:paraId="0A296371" w14:textId="77777777" w:rsidR="00E649C2" w:rsidRPr="00A8025B" w:rsidRDefault="00E649C2" w:rsidP="0076361D">
      <w:pPr>
        <w:ind w:firstLine="220"/>
        <w:rPr>
          <w:rFonts w:eastAsiaTheme="minorEastAsia"/>
        </w:rPr>
      </w:pPr>
    </w:p>
    <w:p w14:paraId="1F831F9E" w14:textId="33970A10" w:rsidR="001935BA" w:rsidRDefault="000655BD" w:rsidP="00333D26">
      <w:pPr>
        <w:pStyle w:val="Section"/>
        <w:rPr>
          <w:rFonts w:eastAsiaTheme="minorEastAsia"/>
        </w:rPr>
      </w:pPr>
      <w:r>
        <w:rPr>
          <w:rFonts w:eastAsiaTheme="minorEastAsia" w:hint="eastAsia"/>
        </w:rPr>
        <w:t xml:space="preserve">Reputational </w:t>
      </w:r>
      <w:r w:rsidR="003C38FD">
        <w:rPr>
          <w:rFonts w:eastAsiaTheme="minorEastAsia" w:hint="eastAsia"/>
        </w:rPr>
        <w:t>loss of</w:t>
      </w:r>
      <w:r w:rsidR="00522607">
        <w:rPr>
          <w:rFonts w:eastAsiaTheme="minorEastAsia" w:hint="eastAsia"/>
        </w:rPr>
        <w:t xml:space="preserve"> farmers</w:t>
      </w:r>
      <w:r w:rsidR="00522607">
        <w:rPr>
          <w:rFonts w:eastAsiaTheme="minorEastAsia"/>
        </w:rPr>
        <w:t>’</w:t>
      </w:r>
      <w:r w:rsidR="00522607">
        <w:rPr>
          <w:rFonts w:eastAsiaTheme="minorEastAsia" w:hint="eastAsia"/>
        </w:rPr>
        <w:t xml:space="preserve"> rice production</w:t>
      </w:r>
      <w:r w:rsidR="0098542D">
        <w:rPr>
          <w:rFonts w:eastAsiaTheme="minorEastAsia" w:hint="eastAsia"/>
        </w:rPr>
        <w:t xml:space="preserve"> in Fukushima</w:t>
      </w:r>
    </w:p>
    <w:p w14:paraId="57D0D5A7" w14:textId="5270CD35" w:rsidR="00F96FE8" w:rsidRPr="00D82912" w:rsidRDefault="001A6496" w:rsidP="4C0EBCA6">
      <w:pPr>
        <w:ind w:firstLine="220"/>
        <w:rPr>
          <w:rFonts w:eastAsiaTheme="minorEastAsia"/>
        </w:rPr>
      </w:pPr>
      <w:r w:rsidRPr="4C0EBCA6">
        <w:rPr>
          <w:rFonts w:eastAsiaTheme="minorEastAsia"/>
        </w:rPr>
        <w:t xml:space="preserve">This section estimates </w:t>
      </w:r>
      <w:r w:rsidR="003B12CD" w:rsidRPr="4C0EBCA6">
        <w:rPr>
          <w:rFonts w:eastAsiaTheme="minorEastAsia"/>
        </w:rPr>
        <w:t>the reputational</w:t>
      </w:r>
      <w:r w:rsidR="00A35A85" w:rsidRPr="4C0EBCA6">
        <w:rPr>
          <w:rFonts w:eastAsiaTheme="minorEastAsia"/>
        </w:rPr>
        <w:t xml:space="preserve"> impact of the </w:t>
      </w:r>
      <w:r w:rsidR="00DF50CC" w:rsidRPr="4C0EBCA6">
        <w:rPr>
          <w:rFonts w:eastAsiaTheme="minorEastAsia"/>
        </w:rPr>
        <w:t xml:space="preserve">Fukushima nuclear </w:t>
      </w:r>
      <w:r w:rsidR="00A35A85" w:rsidRPr="4C0EBCA6">
        <w:rPr>
          <w:rFonts w:eastAsiaTheme="minorEastAsia"/>
        </w:rPr>
        <w:t xml:space="preserve">accident on the rice production </w:t>
      </w:r>
      <w:r w:rsidR="0092543F" w:rsidRPr="4C0EBCA6">
        <w:rPr>
          <w:rFonts w:eastAsiaTheme="minorEastAsia"/>
        </w:rPr>
        <w:t>of Fukushima</w:t>
      </w:r>
      <w:r w:rsidR="00B75747" w:rsidRPr="4C0EBCA6">
        <w:rPr>
          <w:rFonts w:eastAsiaTheme="minorEastAsia"/>
        </w:rPr>
        <w:t xml:space="preserve"> </w:t>
      </w:r>
      <w:r w:rsidR="009013F0" w:rsidRPr="4C0EBCA6">
        <w:rPr>
          <w:rFonts w:eastAsiaTheme="minorEastAsia"/>
        </w:rPr>
        <w:t>prefecture</w:t>
      </w:r>
      <w:r w:rsidR="00B75747" w:rsidRPr="4C0EBCA6">
        <w:rPr>
          <w:rFonts w:eastAsiaTheme="minorEastAsia"/>
        </w:rPr>
        <w:t>.</w:t>
      </w:r>
      <w:r w:rsidR="00D926EB" w:rsidRPr="4C0EBCA6">
        <w:rPr>
          <w:rFonts w:eastAsiaTheme="minorEastAsia"/>
        </w:rPr>
        <w:t xml:space="preserve"> S</w:t>
      </w:r>
      <w:r w:rsidR="00D926EB" w:rsidRPr="00E450FA">
        <w:rPr>
          <w:rFonts w:eastAsiaTheme="minorEastAsia"/>
        </w:rPr>
        <w:t>ection</w:t>
      </w:r>
      <w:ins w:id="67" w:author="松浦　正典" w:date="2025-03-02T17:56:00Z" w16du:dateUtc="2025-03-02T08:56:00Z">
        <w:r w:rsidR="007E7F58">
          <w:rPr>
            <w:rFonts w:eastAsiaTheme="minorEastAsia" w:hint="eastAsia"/>
          </w:rPr>
          <w:t>s</w:t>
        </w:r>
      </w:ins>
      <w:r w:rsidR="00D926EB" w:rsidRPr="00E450FA">
        <w:rPr>
          <w:rFonts w:eastAsiaTheme="minorEastAsia"/>
        </w:rPr>
        <w:t xml:space="preserve"> 5.1</w:t>
      </w:r>
      <w:r w:rsidR="00330FB5" w:rsidRPr="00E450FA">
        <w:rPr>
          <w:rFonts w:eastAsiaTheme="minorEastAsia"/>
        </w:rPr>
        <w:t xml:space="preserve"> and</w:t>
      </w:r>
      <w:r w:rsidR="00B8688C" w:rsidRPr="00E450FA">
        <w:rPr>
          <w:rFonts w:eastAsiaTheme="minorEastAsia"/>
        </w:rPr>
        <w:t xml:space="preserve"> </w:t>
      </w:r>
      <w:r w:rsidR="00330FB5" w:rsidRPr="00E450FA">
        <w:rPr>
          <w:rFonts w:eastAsiaTheme="minorEastAsia"/>
        </w:rPr>
        <w:t xml:space="preserve">5.2 </w:t>
      </w:r>
      <w:r w:rsidR="008A64D3" w:rsidRPr="00E450FA">
        <w:rPr>
          <w:rFonts w:eastAsiaTheme="minorEastAsia"/>
        </w:rPr>
        <w:t>show</w:t>
      </w:r>
      <w:r w:rsidR="00656C99" w:rsidRPr="4C0EBCA6">
        <w:rPr>
          <w:rFonts w:eastAsiaTheme="minorEastAsia"/>
        </w:rPr>
        <w:t xml:space="preserve"> </w:t>
      </w:r>
      <w:ins w:id="68" w:author="松浦　正典" w:date="2025-03-02T17:56:00Z" w16du:dateUtc="2025-03-02T08:56:00Z">
        <w:r w:rsidR="00266D29">
          <w:rPr>
            <w:rFonts w:eastAsiaTheme="minorEastAsia" w:hint="eastAsia"/>
          </w:rPr>
          <w:t xml:space="preserve">the </w:t>
        </w:r>
      </w:ins>
      <w:r w:rsidR="00656C99" w:rsidRPr="4C0EBCA6">
        <w:rPr>
          <w:rFonts w:eastAsiaTheme="minorEastAsia"/>
        </w:rPr>
        <w:t>results of</w:t>
      </w:r>
      <w:r w:rsidR="00B8688C" w:rsidRPr="4C0EBCA6">
        <w:rPr>
          <w:rFonts w:eastAsiaTheme="minorEastAsia"/>
        </w:rPr>
        <w:t xml:space="preserve"> our baseline specification, </w:t>
      </w:r>
      <w:r w:rsidR="00257BE0" w:rsidRPr="4C0EBCA6">
        <w:rPr>
          <w:rFonts w:eastAsiaTheme="minorEastAsia"/>
        </w:rPr>
        <w:t>TWFE,</w:t>
      </w:r>
      <w:r w:rsidR="003D12D5" w:rsidRPr="4C0EBCA6">
        <w:rPr>
          <w:rFonts w:eastAsiaTheme="minorEastAsia"/>
        </w:rPr>
        <w:t xml:space="preserve"> and find that </w:t>
      </w:r>
      <w:r w:rsidR="00BF086F" w:rsidRPr="4C0EBCA6">
        <w:rPr>
          <w:rFonts w:eastAsiaTheme="minorEastAsia"/>
        </w:rPr>
        <w:t xml:space="preserve">the reputational loss due to the accident decreased </w:t>
      </w:r>
      <w:r w:rsidR="006D5621" w:rsidRPr="4C0EBCA6">
        <w:rPr>
          <w:rFonts w:eastAsiaTheme="minorEastAsia"/>
        </w:rPr>
        <w:t xml:space="preserve">by </w:t>
      </w:r>
      <w:r w:rsidR="00BF086F" w:rsidRPr="4C0EBCA6">
        <w:rPr>
          <w:rFonts w:eastAsiaTheme="minorEastAsia"/>
        </w:rPr>
        <w:t>12.4% of rice revenue</w:t>
      </w:r>
      <w:r w:rsidR="005F6618" w:rsidRPr="4C0EBCA6">
        <w:rPr>
          <w:rFonts w:eastAsiaTheme="minorEastAsia"/>
        </w:rPr>
        <w:t>.</w:t>
      </w:r>
      <w:r w:rsidR="008A64D3" w:rsidRPr="4C0EBCA6">
        <w:rPr>
          <w:rFonts w:eastAsiaTheme="minorEastAsia"/>
        </w:rPr>
        <w:t xml:space="preserve"> The following </w:t>
      </w:r>
      <w:r w:rsidR="000E2BA0" w:rsidRPr="4C0EBCA6">
        <w:rPr>
          <w:rFonts w:eastAsiaTheme="minorEastAsia"/>
        </w:rPr>
        <w:t>sub-</w:t>
      </w:r>
      <w:r w:rsidR="008A64D3" w:rsidRPr="4C0EBCA6">
        <w:rPr>
          <w:rFonts w:eastAsiaTheme="minorEastAsia"/>
        </w:rPr>
        <w:t xml:space="preserve">sections </w:t>
      </w:r>
      <w:r w:rsidR="7CB4FFE4" w:rsidRPr="4C0EBCA6">
        <w:rPr>
          <w:rFonts w:eastAsiaTheme="minorEastAsia"/>
        </w:rPr>
        <w:t>discuss</w:t>
      </w:r>
      <w:r w:rsidR="008A64D3" w:rsidRPr="4C0EBCA6">
        <w:rPr>
          <w:rFonts w:eastAsiaTheme="minorEastAsia"/>
        </w:rPr>
        <w:t xml:space="preserve"> mechanisms of the </w:t>
      </w:r>
      <w:r w:rsidR="00D82912" w:rsidRPr="4C0EBCA6">
        <w:rPr>
          <w:rFonts w:eastAsiaTheme="minorEastAsia"/>
        </w:rPr>
        <w:t>reputational impacts and what kind of farmers are more affected by the reputational loss.</w:t>
      </w:r>
    </w:p>
    <w:p w14:paraId="2C3A42F8" w14:textId="4C056CD3" w:rsidR="00352F5E" w:rsidRDefault="00ED6380" w:rsidP="005079FF">
      <w:pPr>
        <w:pStyle w:val="susec5"/>
      </w:pPr>
      <w:r>
        <w:rPr>
          <w:rFonts w:hint="eastAsia"/>
        </w:rPr>
        <w:t>I</w:t>
      </w:r>
      <w:r w:rsidR="000F44D4">
        <w:rPr>
          <w:rFonts w:hint="eastAsia"/>
        </w:rPr>
        <w:t>mpact of the reputational loss</w:t>
      </w:r>
      <w:r w:rsidR="00042644">
        <w:rPr>
          <w:rFonts w:hint="eastAsia"/>
        </w:rPr>
        <w:t xml:space="preserve"> on agricultural output and input</w:t>
      </w:r>
    </w:p>
    <w:p w14:paraId="17E6418D" w14:textId="5859B116" w:rsidR="000074C4" w:rsidRPr="00D23D33" w:rsidRDefault="000074C4" w:rsidP="00D23D33">
      <w:pPr>
        <w:ind w:firstLine="220"/>
        <w:rPr>
          <w:rFonts w:eastAsiaTheme="minorEastAsia"/>
        </w:rPr>
      </w:pPr>
      <w:r w:rsidRPr="00D23D33">
        <w:rPr>
          <w:rFonts w:eastAsiaTheme="minorEastAsia" w:hint="eastAsia"/>
        </w:rPr>
        <w:t xml:space="preserve">Table </w:t>
      </w:r>
      <w:r w:rsidR="00995278" w:rsidRPr="00D23D33">
        <w:rPr>
          <w:rFonts w:eastAsiaTheme="minorEastAsia" w:hint="eastAsia"/>
        </w:rPr>
        <w:t>2</w:t>
      </w:r>
      <w:r w:rsidR="004F11D8" w:rsidRPr="00D23D33">
        <w:rPr>
          <w:rFonts w:eastAsiaTheme="minorEastAsia" w:hint="eastAsia"/>
        </w:rPr>
        <w:t xml:space="preserve"> reports the estimates from Eq</w:t>
      </w:r>
      <w:r w:rsidR="00D41F38" w:rsidRPr="00D23D33">
        <w:rPr>
          <w:rFonts w:eastAsiaTheme="minorEastAsia" w:hint="eastAsia"/>
        </w:rPr>
        <w:t>u</w:t>
      </w:r>
      <w:r w:rsidR="004F11D8" w:rsidRPr="00D23D33">
        <w:rPr>
          <w:rFonts w:eastAsiaTheme="minorEastAsia" w:hint="eastAsia"/>
        </w:rPr>
        <w:t>ation (</w:t>
      </w:r>
      <w:r w:rsidR="00D41F38" w:rsidRPr="00D23D33">
        <w:rPr>
          <w:rFonts w:eastAsiaTheme="minorEastAsia" w:hint="eastAsia"/>
        </w:rPr>
        <w:t>2)</w:t>
      </w:r>
      <w:r w:rsidR="00721C76" w:rsidRPr="00D23D33">
        <w:rPr>
          <w:rFonts w:eastAsiaTheme="minorEastAsia" w:hint="eastAsia"/>
        </w:rPr>
        <w:t xml:space="preserve">. </w:t>
      </w:r>
      <w:r w:rsidR="00214453" w:rsidRPr="00D23D33">
        <w:rPr>
          <w:rFonts w:eastAsiaTheme="minorEastAsia" w:hint="eastAsia"/>
        </w:rPr>
        <w:t>Column (1)</w:t>
      </w:r>
      <w:r w:rsidR="00C70400" w:rsidRPr="00D23D33">
        <w:rPr>
          <w:rFonts w:eastAsiaTheme="minorEastAsia" w:hint="eastAsia"/>
        </w:rPr>
        <w:t xml:space="preserve"> examines the reputational effect of the Fukushima nuclear</w:t>
      </w:r>
      <w:r w:rsidR="00214453" w:rsidRPr="00D23D33">
        <w:rPr>
          <w:rFonts w:eastAsiaTheme="minorEastAsia" w:hint="eastAsia"/>
        </w:rPr>
        <w:t xml:space="preserve"> </w:t>
      </w:r>
      <w:r w:rsidR="00C70400" w:rsidRPr="00D23D33">
        <w:rPr>
          <w:rFonts w:eastAsiaTheme="minorEastAsia" w:hint="eastAsia"/>
        </w:rPr>
        <w:t xml:space="preserve">accident on the </w:t>
      </w:r>
      <w:r w:rsidR="00004C83" w:rsidRPr="00D23D33">
        <w:rPr>
          <w:rFonts w:eastAsiaTheme="minorEastAsia" w:hint="eastAsia"/>
        </w:rPr>
        <w:t>IHS</w:t>
      </w:r>
      <w:r w:rsidR="00C70400" w:rsidRPr="00D23D33">
        <w:rPr>
          <w:rFonts w:eastAsiaTheme="minorEastAsia" w:hint="eastAsia"/>
        </w:rPr>
        <w:t xml:space="preserve"> of rice revenue</w:t>
      </w:r>
      <w:r w:rsidR="00071AB3" w:rsidRPr="00D23D33">
        <w:rPr>
          <w:rFonts w:eastAsiaTheme="minorEastAsia" w:hint="eastAsia"/>
        </w:rPr>
        <w:t xml:space="preserve"> and</w:t>
      </w:r>
      <w:r w:rsidR="00C70400" w:rsidRPr="00D23D33">
        <w:rPr>
          <w:rFonts w:eastAsiaTheme="minorEastAsia" w:hint="eastAsia"/>
        </w:rPr>
        <w:t xml:space="preserve"> </w:t>
      </w:r>
      <w:r w:rsidR="006068C1" w:rsidRPr="00D23D33">
        <w:rPr>
          <w:rFonts w:eastAsiaTheme="minorEastAsia" w:hint="eastAsia"/>
        </w:rPr>
        <w:t xml:space="preserve">shows that </w:t>
      </w:r>
      <w:r w:rsidR="00A46B2E" w:rsidRPr="00D23D33">
        <w:rPr>
          <w:rFonts w:eastAsiaTheme="minorEastAsia" w:hint="eastAsia"/>
        </w:rPr>
        <w:t xml:space="preserve">12.4% of annual rice revenue </w:t>
      </w:r>
      <w:r w:rsidR="00B04831" w:rsidRPr="00D23D33">
        <w:rPr>
          <w:rFonts w:eastAsiaTheme="minorEastAsia" w:hint="eastAsia"/>
        </w:rPr>
        <w:t>is lost after the accident</w:t>
      </w:r>
      <w:del w:id="69" w:author="松浦　正典" w:date="2025-03-02T17:56:00Z" w16du:dateUtc="2025-03-02T08:56:00Z">
        <w:r w:rsidR="00B04831" w:rsidRPr="00D23D33" w:rsidDel="00AC734A">
          <w:rPr>
            <w:rFonts w:eastAsiaTheme="minorEastAsia" w:hint="eastAsia"/>
          </w:rPr>
          <w:delText xml:space="preserve"> happened</w:delText>
        </w:r>
      </w:del>
      <w:r w:rsidR="00B04831" w:rsidRPr="00D23D33">
        <w:rPr>
          <w:rFonts w:eastAsiaTheme="minorEastAsia" w:hint="eastAsia"/>
        </w:rPr>
        <w:t xml:space="preserve"> in Fukushima </w:t>
      </w:r>
      <w:r w:rsidR="00657449" w:rsidRPr="00D23D33">
        <w:rPr>
          <w:rFonts w:eastAsiaTheme="minorEastAsia" w:hint="eastAsia"/>
        </w:rPr>
        <w:t>p</w:t>
      </w:r>
      <w:r w:rsidR="00B04831" w:rsidRPr="00D23D33">
        <w:rPr>
          <w:rFonts w:eastAsiaTheme="minorEastAsia" w:hint="eastAsia"/>
        </w:rPr>
        <w:t>refecture compared to</w:t>
      </w:r>
      <w:r w:rsidR="00B76E54" w:rsidRPr="00D23D33">
        <w:rPr>
          <w:rFonts w:eastAsiaTheme="minorEastAsia" w:hint="eastAsia"/>
        </w:rPr>
        <w:t xml:space="preserve"> Niigata prefecture.</w:t>
      </w:r>
      <w:r w:rsidR="00690E90" w:rsidRPr="00D23D33">
        <w:rPr>
          <w:rFonts w:eastAsiaTheme="minorEastAsia" w:hint="eastAsia"/>
        </w:rPr>
        <w:t xml:space="preserve"> </w:t>
      </w:r>
      <w:r w:rsidR="00F44D0F" w:rsidRPr="00D23D33">
        <w:rPr>
          <w:rFonts w:eastAsiaTheme="minorEastAsia" w:hint="eastAsia"/>
        </w:rPr>
        <w:t xml:space="preserve">Although </w:t>
      </w:r>
      <w:r w:rsidR="000559FB" w:rsidRPr="00D23D33">
        <w:rPr>
          <w:rFonts w:eastAsiaTheme="minorEastAsia"/>
        </w:rPr>
        <w:t>the</w:t>
      </w:r>
      <w:r w:rsidR="00690E90" w:rsidRPr="00D23D33">
        <w:rPr>
          <w:rFonts w:eastAsiaTheme="minorEastAsia" w:hint="eastAsia"/>
        </w:rPr>
        <w:t xml:space="preserve"> </w:t>
      </w:r>
      <w:r w:rsidR="000559FB" w:rsidRPr="00D23D33">
        <w:rPr>
          <w:rFonts w:eastAsiaTheme="minorEastAsia"/>
        </w:rPr>
        <w:t>event</w:t>
      </w:r>
      <w:r w:rsidR="000559FB" w:rsidRPr="00D23D33">
        <w:rPr>
          <w:rFonts w:eastAsiaTheme="minorEastAsia" w:hint="eastAsia"/>
        </w:rPr>
        <w:t xml:space="preserve"> </w:t>
      </w:r>
      <w:r w:rsidR="00690E90" w:rsidRPr="00D23D33">
        <w:rPr>
          <w:rFonts w:eastAsiaTheme="minorEastAsia" w:hint="eastAsia"/>
        </w:rPr>
        <w:t xml:space="preserve">study analysis </w:t>
      </w:r>
      <w:r w:rsidR="00295687" w:rsidRPr="00D23D33">
        <w:rPr>
          <w:rFonts w:eastAsiaTheme="minorEastAsia" w:hint="eastAsia"/>
        </w:rPr>
        <w:t xml:space="preserve">does not </w:t>
      </w:r>
      <w:r w:rsidR="003F7833" w:rsidRPr="00D23D33">
        <w:rPr>
          <w:rFonts w:eastAsiaTheme="minorEastAsia" w:hint="eastAsia"/>
        </w:rPr>
        <w:t xml:space="preserve">always </w:t>
      </w:r>
      <w:r w:rsidR="00295687" w:rsidRPr="00D23D33">
        <w:rPr>
          <w:rFonts w:eastAsiaTheme="minorEastAsia" w:hint="eastAsia"/>
        </w:rPr>
        <w:t xml:space="preserve">verify </w:t>
      </w:r>
      <w:r w:rsidR="006D5621" w:rsidRPr="00D23D33">
        <w:rPr>
          <w:rFonts w:eastAsiaTheme="minorEastAsia"/>
        </w:rPr>
        <w:t xml:space="preserve">the </w:t>
      </w:r>
      <w:r w:rsidR="00690E90" w:rsidRPr="00D23D33">
        <w:rPr>
          <w:rFonts w:eastAsiaTheme="minorEastAsia" w:hint="eastAsia"/>
        </w:rPr>
        <w:t xml:space="preserve">parallel trend assumption </w:t>
      </w:r>
      <w:r w:rsidR="00295687" w:rsidRPr="00D23D33">
        <w:rPr>
          <w:rFonts w:eastAsiaTheme="minorEastAsia" w:hint="eastAsia"/>
        </w:rPr>
        <w:t>for Column (1)</w:t>
      </w:r>
      <w:r w:rsidR="001E371F" w:rsidRPr="00D23D33">
        <w:rPr>
          <w:rFonts w:eastAsiaTheme="minorEastAsia" w:hint="eastAsia"/>
        </w:rPr>
        <w:t xml:space="preserve"> as shown in </w:t>
      </w:r>
      <w:r w:rsidR="003F61BE" w:rsidRPr="00D23D33">
        <w:rPr>
          <w:rFonts w:eastAsiaTheme="minorEastAsia" w:hint="eastAsia"/>
        </w:rPr>
        <w:t>Figure A</w:t>
      </w:r>
      <w:r w:rsidR="001E27EC" w:rsidRPr="00D23D33">
        <w:rPr>
          <w:rFonts w:eastAsiaTheme="minorEastAsia" w:hint="eastAsia"/>
        </w:rPr>
        <w:t>3</w:t>
      </w:r>
      <w:r w:rsidR="00805C5A" w:rsidRPr="00D23D33">
        <w:rPr>
          <w:rFonts w:eastAsiaTheme="minorEastAsia" w:hint="eastAsia"/>
        </w:rPr>
        <w:t>,</w:t>
      </w:r>
      <w:r w:rsidR="00C7136B" w:rsidRPr="00D23D33">
        <w:rPr>
          <w:rFonts w:eastAsiaTheme="minorEastAsia" w:hint="eastAsia"/>
        </w:rPr>
        <w:t xml:space="preserve"> </w:t>
      </w:r>
      <w:r w:rsidR="000C2522" w:rsidRPr="00D23D33">
        <w:rPr>
          <w:rFonts w:eastAsiaTheme="minorEastAsia" w:hint="eastAsia"/>
        </w:rPr>
        <w:t>only the estimate in 1995 is significant</w:t>
      </w:r>
      <w:r w:rsidR="007A1EB2" w:rsidRPr="00D23D33">
        <w:rPr>
          <w:rFonts w:eastAsiaTheme="minorEastAsia" w:hint="eastAsia"/>
        </w:rPr>
        <w:t xml:space="preserve"> indicat</w:t>
      </w:r>
      <w:ins w:id="70" w:author="松浦　正典" w:date="2025-03-02T17:57:00Z" w16du:dateUtc="2025-03-02T08:57:00Z">
        <w:r w:rsidR="0047312B">
          <w:rPr>
            <w:rFonts w:eastAsiaTheme="minorEastAsia" w:hint="eastAsia"/>
          </w:rPr>
          <w:t>ing</w:t>
        </w:r>
      </w:ins>
      <w:del w:id="71" w:author="松浦　正典" w:date="2025-03-02T17:57:00Z" w16du:dateUtc="2025-03-02T08:57:00Z">
        <w:r w:rsidR="007A1EB2" w:rsidRPr="00D23D33" w:rsidDel="0047312B">
          <w:rPr>
            <w:rFonts w:eastAsiaTheme="minorEastAsia" w:hint="eastAsia"/>
          </w:rPr>
          <w:delText>e</w:delText>
        </w:r>
      </w:del>
      <w:r w:rsidR="007A1EB2" w:rsidRPr="00D23D33">
        <w:rPr>
          <w:rFonts w:eastAsiaTheme="minorEastAsia" w:hint="eastAsia"/>
        </w:rPr>
        <w:t xml:space="preserve"> that </w:t>
      </w:r>
      <w:r w:rsidR="00380B37" w:rsidRPr="00D23D33">
        <w:rPr>
          <w:rFonts w:eastAsiaTheme="minorEastAsia" w:hint="eastAsia"/>
        </w:rPr>
        <w:t xml:space="preserve">the revenue </w:t>
      </w:r>
      <w:r w:rsidR="00F11711" w:rsidRPr="00D23D33">
        <w:rPr>
          <w:rFonts w:eastAsiaTheme="minorEastAsia" w:hint="eastAsia"/>
        </w:rPr>
        <w:t xml:space="preserve">in </w:t>
      </w:r>
      <w:del w:id="72" w:author="松浦　正典" w:date="2025-03-02T17:57:00Z" w16du:dateUtc="2025-03-02T08:57:00Z">
        <w:r w:rsidR="00647692" w:rsidRPr="00D23D33" w:rsidDel="005F018A">
          <w:rPr>
            <w:rFonts w:eastAsiaTheme="minorEastAsia" w:hint="eastAsia"/>
          </w:rPr>
          <w:delText>recent</w:delText>
        </w:r>
      </w:del>
      <w:ins w:id="73" w:author="松浦　正典" w:date="2025-03-02T17:57:00Z" w16du:dateUtc="2025-03-02T08:57:00Z">
        <w:r w:rsidR="005F018A" w:rsidRPr="00D23D33">
          <w:rPr>
            <w:rFonts w:eastAsiaTheme="minorEastAsia"/>
          </w:rPr>
          <w:t>the past</w:t>
        </w:r>
      </w:ins>
      <w:r w:rsidR="00647692" w:rsidRPr="00D23D33">
        <w:rPr>
          <w:rFonts w:eastAsiaTheme="minorEastAsia" w:hint="eastAsia"/>
        </w:rPr>
        <w:t xml:space="preserve"> </w:t>
      </w:r>
      <w:r w:rsidR="00380B37" w:rsidRPr="00D23D33">
        <w:rPr>
          <w:rFonts w:eastAsiaTheme="minorEastAsia" w:hint="eastAsia"/>
        </w:rPr>
        <w:t xml:space="preserve">10 years </w:t>
      </w:r>
      <w:r w:rsidR="00DD441E" w:rsidRPr="00D23D33">
        <w:rPr>
          <w:rFonts w:eastAsiaTheme="minorEastAsia"/>
        </w:rPr>
        <w:t>before</w:t>
      </w:r>
      <w:r w:rsidR="00DD441E" w:rsidRPr="00D23D33">
        <w:rPr>
          <w:rFonts w:eastAsiaTheme="minorEastAsia" w:hint="eastAsia"/>
        </w:rPr>
        <w:t xml:space="preserve"> the </w:t>
      </w:r>
      <w:r w:rsidR="00DD441E" w:rsidRPr="00D23D33">
        <w:rPr>
          <w:rFonts w:eastAsiaTheme="minorEastAsia" w:hint="eastAsia"/>
        </w:rPr>
        <w:lastRenderedPageBreak/>
        <w:t xml:space="preserve">accident </w:t>
      </w:r>
      <w:r w:rsidR="00380B37" w:rsidRPr="00D23D33">
        <w:rPr>
          <w:rFonts w:eastAsiaTheme="minorEastAsia" w:hint="eastAsia"/>
        </w:rPr>
        <w:t>would satisfy the parallel trend assumption</w:t>
      </w:r>
      <w:r w:rsidR="00804068" w:rsidRPr="00D23D33">
        <w:rPr>
          <w:rFonts w:eastAsiaTheme="minorEastAsia" w:hint="eastAsia"/>
        </w:rPr>
        <w:t>.</w:t>
      </w:r>
    </w:p>
    <w:p w14:paraId="4310923F" w14:textId="3D908B26" w:rsidR="00E806F2" w:rsidRDefault="00F33E4C" w:rsidP="4C0EBCA6">
      <w:pPr>
        <w:ind w:firstLine="220"/>
        <w:rPr>
          <w:rFonts w:eastAsiaTheme="minorEastAsia"/>
        </w:rPr>
      </w:pPr>
      <w:r w:rsidRPr="4C0EBCA6">
        <w:rPr>
          <w:rFonts w:eastAsiaTheme="minorEastAsia"/>
        </w:rPr>
        <w:t>Next</w:t>
      </w:r>
      <w:r w:rsidR="00BA1217" w:rsidRPr="4C0EBCA6">
        <w:rPr>
          <w:rFonts w:eastAsiaTheme="minorEastAsia"/>
        </w:rPr>
        <w:t xml:space="preserve">, </w:t>
      </w:r>
      <w:r w:rsidR="005F497B" w:rsidRPr="4C0EBCA6">
        <w:rPr>
          <w:rFonts w:eastAsiaTheme="minorEastAsia"/>
        </w:rPr>
        <w:t xml:space="preserve">Columns (2) to </w:t>
      </w:r>
      <w:del w:id="74" w:author="松浦　正典" w:date="2025-03-02T17:57:00Z" w16du:dateUtc="2025-03-02T08:57:00Z">
        <w:r w:rsidR="005F497B" w:rsidRPr="4C0EBCA6" w:rsidDel="00F03DBA">
          <w:rPr>
            <w:rFonts w:eastAsiaTheme="minorEastAsia"/>
          </w:rPr>
          <w:delText xml:space="preserve">Column </w:delText>
        </w:r>
      </w:del>
      <w:r w:rsidR="005F497B" w:rsidRPr="4C0EBCA6">
        <w:rPr>
          <w:rFonts w:eastAsiaTheme="minorEastAsia"/>
        </w:rPr>
        <w:t>(5) show</w:t>
      </w:r>
      <w:del w:id="75" w:author="松浦　正典" w:date="2025-03-02T17:57:00Z" w16du:dateUtc="2025-03-02T08:57:00Z">
        <w:r w:rsidR="005F497B" w:rsidRPr="4C0EBCA6" w:rsidDel="00F03DBA">
          <w:rPr>
            <w:rFonts w:eastAsiaTheme="minorEastAsia"/>
          </w:rPr>
          <w:delText>s</w:delText>
        </w:r>
      </w:del>
      <w:r w:rsidR="005F497B" w:rsidRPr="4C0EBCA6">
        <w:rPr>
          <w:rFonts w:eastAsiaTheme="minorEastAsia"/>
        </w:rPr>
        <w:t xml:space="preserve"> the effects of the accident on agricultural input decisions. They</w:t>
      </w:r>
      <w:r w:rsidR="00CC0C60" w:rsidRPr="4C0EBCA6">
        <w:rPr>
          <w:rFonts w:eastAsiaTheme="minorEastAsia"/>
        </w:rPr>
        <w:t xml:space="preserve"> reveal that the accident led to a 3.9 </w:t>
      </w:r>
      <w:r w:rsidR="00970DDB" w:rsidRPr="4C0EBCA6">
        <w:rPr>
          <w:rFonts w:eastAsiaTheme="minorEastAsia"/>
        </w:rPr>
        <w:t>%</w:t>
      </w:r>
      <w:r w:rsidR="00CC0C60" w:rsidRPr="4C0EBCA6">
        <w:rPr>
          <w:rFonts w:eastAsiaTheme="minorEastAsia"/>
        </w:rPr>
        <w:t xml:space="preserve"> reduction in paddy fields for Fukushima farmers compared to those in Niigata (Column (</w:t>
      </w:r>
      <w:r w:rsidR="00B91C8D" w:rsidRPr="4C0EBCA6">
        <w:rPr>
          <w:rFonts w:eastAsiaTheme="minorEastAsia"/>
        </w:rPr>
        <w:t>2</w:t>
      </w:r>
      <w:r w:rsidR="00CC0C60" w:rsidRPr="4C0EBCA6">
        <w:rPr>
          <w:rFonts w:eastAsiaTheme="minorEastAsia"/>
        </w:rPr>
        <w:t xml:space="preserve">)). </w:t>
      </w:r>
      <w:r w:rsidR="00410BA8" w:rsidRPr="4C0EBCA6">
        <w:rPr>
          <w:rFonts w:eastAsiaTheme="minorEastAsia"/>
        </w:rPr>
        <w:t>In addition</w:t>
      </w:r>
      <w:r w:rsidR="00CC0C60" w:rsidRPr="4C0EBCA6">
        <w:rPr>
          <w:rFonts w:eastAsiaTheme="minorEastAsia"/>
        </w:rPr>
        <w:t>, Column (</w:t>
      </w:r>
      <w:r w:rsidR="00410BA8" w:rsidRPr="4C0EBCA6">
        <w:rPr>
          <w:rFonts w:eastAsiaTheme="minorEastAsia"/>
        </w:rPr>
        <w:t>3</w:t>
      </w:r>
      <w:r w:rsidR="00CC0C60" w:rsidRPr="4C0EBCA6">
        <w:rPr>
          <w:rFonts w:eastAsiaTheme="minorEastAsia"/>
        </w:rPr>
        <w:t xml:space="preserve">) indicates a 6.7% decrease in cultivated paddy fields due to the accident. </w:t>
      </w:r>
      <w:r w:rsidR="001F7C74" w:rsidRPr="4C0EBCA6">
        <w:rPr>
          <w:rFonts w:eastAsiaTheme="minorEastAsia"/>
        </w:rPr>
        <w:t xml:space="preserve">Furthermore, </w:t>
      </w:r>
      <w:r w:rsidR="009301CC" w:rsidRPr="4C0EBCA6">
        <w:rPr>
          <w:rFonts w:eastAsiaTheme="minorEastAsia"/>
        </w:rPr>
        <w:t>the coefficients of the accident are significant and positive in Column</w:t>
      </w:r>
      <w:r w:rsidR="005D0FE1" w:rsidRPr="4C0EBCA6">
        <w:rPr>
          <w:rFonts w:eastAsiaTheme="minorEastAsia"/>
        </w:rPr>
        <w:t>s</w:t>
      </w:r>
      <w:r w:rsidR="009301CC" w:rsidRPr="4C0EBCA6">
        <w:rPr>
          <w:rFonts w:eastAsiaTheme="minorEastAsia"/>
        </w:rPr>
        <w:t xml:space="preserve"> (4) and (5).</w:t>
      </w:r>
      <w:r w:rsidR="00A5461E" w:rsidRPr="4C0EBCA6">
        <w:rPr>
          <w:rFonts w:eastAsiaTheme="minorEastAsia"/>
        </w:rPr>
        <w:t xml:space="preserve"> Column (4) </w:t>
      </w:r>
      <w:r w:rsidR="00CF246B" w:rsidRPr="4C0EBCA6">
        <w:rPr>
          <w:rFonts w:eastAsiaTheme="minorEastAsia"/>
        </w:rPr>
        <w:t xml:space="preserve">indicates that </w:t>
      </w:r>
      <w:r w:rsidR="00F85571" w:rsidRPr="4C0EBCA6">
        <w:rPr>
          <w:rFonts w:eastAsiaTheme="minorEastAsia"/>
        </w:rPr>
        <w:t xml:space="preserve">the farmland rented out increased </w:t>
      </w:r>
      <w:r w:rsidR="0029461B" w:rsidRPr="4C0EBCA6">
        <w:rPr>
          <w:rFonts w:eastAsiaTheme="minorEastAsia"/>
        </w:rPr>
        <w:t>by 16.4% after the accident.</w:t>
      </w:r>
      <w:r w:rsidR="00424B11" w:rsidRPr="4C0EBCA6">
        <w:rPr>
          <w:rFonts w:eastAsiaTheme="minorEastAsia"/>
        </w:rPr>
        <w:t xml:space="preserve"> Moreover, </w:t>
      </w:r>
      <w:r w:rsidR="0080527B" w:rsidRPr="4C0EBCA6">
        <w:rPr>
          <w:rFonts w:eastAsiaTheme="minorEastAsia"/>
        </w:rPr>
        <w:t xml:space="preserve">Column (5) shows that </w:t>
      </w:r>
      <w:r w:rsidR="00B1661C" w:rsidRPr="4C0EBCA6">
        <w:rPr>
          <w:rFonts w:eastAsiaTheme="minorEastAsia"/>
        </w:rPr>
        <w:t xml:space="preserve">the </w:t>
      </w:r>
      <w:r w:rsidR="006D5621" w:rsidRPr="4C0EBCA6">
        <w:rPr>
          <w:rFonts w:eastAsiaTheme="minorEastAsia"/>
        </w:rPr>
        <w:t>paddy-field</w:t>
      </w:r>
      <w:r w:rsidR="00B1661C" w:rsidRPr="4C0EBCA6">
        <w:rPr>
          <w:rFonts w:eastAsiaTheme="minorEastAsia"/>
        </w:rPr>
        <w:t xml:space="preserve"> rent ou</w:t>
      </w:r>
      <w:r w:rsidR="0038292A" w:rsidRPr="4C0EBCA6">
        <w:rPr>
          <w:rFonts w:eastAsiaTheme="minorEastAsia"/>
        </w:rPr>
        <w:t>t</w:t>
      </w:r>
      <w:r w:rsidR="00B1661C" w:rsidRPr="4C0EBCA6">
        <w:rPr>
          <w:rFonts w:eastAsiaTheme="minorEastAsia"/>
        </w:rPr>
        <w:t xml:space="preserve"> increased </w:t>
      </w:r>
      <w:r w:rsidR="001A2AB6" w:rsidRPr="4C0EBCA6">
        <w:rPr>
          <w:rFonts w:eastAsiaTheme="minorEastAsia"/>
        </w:rPr>
        <w:t xml:space="preserve">by </w:t>
      </w:r>
      <w:r w:rsidR="00B1661C" w:rsidRPr="4C0EBCA6">
        <w:rPr>
          <w:rFonts w:eastAsiaTheme="minorEastAsia"/>
        </w:rPr>
        <w:t>2</w:t>
      </w:r>
      <w:r w:rsidR="00A47697" w:rsidRPr="4C0EBCA6">
        <w:rPr>
          <w:rFonts w:eastAsiaTheme="minorEastAsia"/>
        </w:rPr>
        <w:t>2.3%</w:t>
      </w:r>
      <w:r w:rsidR="009301CC" w:rsidRPr="4C0EBCA6">
        <w:rPr>
          <w:rFonts w:eastAsiaTheme="minorEastAsia"/>
        </w:rPr>
        <w:t xml:space="preserve"> </w:t>
      </w:r>
      <w:r w:rsidR="002F1FB8" w:rsidRPr="4C0EBCA6">
        <w:rPr>
          <w:rFonts w:eastAsiaTheme="minorEastAsia"/>
        </w:rPr>
        <w:t xml:space="preserve">after the accident. </w:t>
      </w:r>
      <w:r w:rsidR="00BD7F31" w:rsidRPr="4C0EBCA6">
        <w:rPr>
          <w:rFonts w:eastAsiaTheme="minorEastAsia"/>
        </w:rPr>
        <w:t xml:space="preserve">They </w:t>
      </w:r>
      <w:r w:rsidR="00595EDF" w:rsidRPr="4C0EBCA6">
        <w:rPr>
          <w:rFonts w:eastAsiaTheme="minorEastAsia"/>
        </w:rPr>
        <w:t xml:space="preserve">suggest that </w:t>
      </w:r>
      <w:r w:rsidR="002D188B" w:rsidRPr="4C0EBCA6">
        <w:rPr>
          <w:rFonts w:eastAsiaTheme="minorEastAsia"/>
        </w:rPr>
        <w:t xml:space="preserve">collective reputation </w:t>
      </w:r>
      <w:r w:rsidR="00B700E9" w:rsidRPr="4C0EBCA6">
        <w:rPr>
          <w:rFonts w:eastAsiaTheme="minorEastAsia"/>
        </w:rPr>
        <w:t>increases</w:t>
      </w:r>
      <w:r w:rsidR="00F413A4" w:rsidRPr="4C0EBCA6">
        <w:rPr>
          <w:rFonts w:eastAsiaTheme="minorEastAsia"/>
        </w:rPr>
        <w:t xml:space="preserve"> </w:t>
      </w:r>
      <w:r w:rsidR="00187FFC" w:rsidRPr="4C0EBCA6">
        <w:rPr>
          <w:rFonts w:eastAsiaTheme="minorEastAsia"/>
        </w:rPr>
        <w:t xml:space="preserve">rent-out farmland as </w:t>
      </w:r>
      <w:r w:rsidR="00F413A4" w:rsidRPr="4C0EBCA6">
        <w:rPr>
          <w:rFonts w:eastAsiaTheme="minorEastAsia"/>
        </w:rPr>
        <w:t>well as reduces cultivated land size</w:t>
      </w:r>
      <w:r w:rsidR="001F27C1" w:rsidRPr="4C0EBCA6">
        <w:rPr>
          <w:rFonts w:eastAsiaTheme="minorEastAsia"/>
        </w:rPr>
        <w:t xml:space="preserve"> in both </w:t>
      </w:r>
      <w:r w:rsidR="001118B3" w:rsidRPr="4C0EBCA6">
        <w:rPr>
          <w:rFonts w:eastAsiaTheme="minorEastAsia"/>
        </w:rPr>
        <w:t xml:space="preserve">the </w:t>
      </w:r>
      <w:r w:rsidR="001F27C1" w:rsidRPr="4C0EBCA6">
        <w:rPr>
          <w:rFonts w:eastAsiaTheme="minorEastAsia"/>
        </w:rPr>
        <w:t>total and paddy field</w:t>
      </w:r>
      <w:ins w:id="76" w:author="松浦　正典" w:date="2025-03-02T17:58:00Z" w16du:dateUtc="2025-03-02T08:58:00Z">
        <w:r w:rsidR="006C6A0D">
          <w:rPr>
            <w:rFonts w:eastAsiaTheme="minorEastAsia" w:hint="eastAsia"/>
          </w:rPr>
          <w:t>s</w:t>
        </w:r>
      </w:ins>
      <w:r w:rsidR="001A21F5" w:rsidRPr="4C0EBCA6">
        <w:rPr>
          <w:rFonts w:eastAsiaTheme="minorEastAsia"/>
        </w:rPr>
        <w:t>.</w:t>
      </w:r>
      <w:r w:rsidR="00214781" w:rsidRPr="4C0EBCA6">
        <w:rPr>
          <w:rFonts w:eastAsiaTheme="minorEastAsia"/>
        </w:rPr>
        <w:t xml:space="preserve"> </w:t>
      </w:r>
      <w:r w:rsidR="00C07ECA" w:rsidRPr="4C0EBCA6">
        <w:rPr>
          <w:rFonts w:eastAsiaTheme="minorEastAsia"/>
        </w:rPr>
        <w:t>The</w:t>
      </w:r>
      <w:r w:rsidR="006D0C28" w:rsidRPr="4C0EBCA6">
        <w:rPr>
          <w:rFonts w:eastAsiaTheme="minorEastAsia"/>
        </w:rPr>
        <w:t xml:space="preserve"> results</w:t>
      </w:r>
      <w:r w:rsidR="00C07ECA" w:rsidRPr="4C0EBCA6">
        <w:rPr>
          <w:rFonts w:eastAsiaTheme="minorEastAsia"/>
        </w:rPr>
        <w:t xml:space="preserve"> confirm our hypothesis </w:t>
      </w:r>
      <w:r w:rsidR="009B239D" w:rsidRPr="4C0EBCA6">
        <w:rPr>
          <w:rFonts w:eastAsiaTheme="minorEastAsia"/>
        </w:rPr>
        <w:t xml:space="preserve">that </w:t>
      </w:r>
      <w:r w:rsidR="7D7D8D4B" w:rsidRPr="4C0EBCA6">
        <w:rPr>
          <w:rFonts w:eastAsiaTheme="minorEastAsia"/>
        </w:rPr>
        <w:t>reputational</w:t>
      </w:r>
      <w:r w:rsidR="009B239D" w:rsidRPr="4C0EBCA6">
        <w:rPr>
          <w:rFonts w:eastAsiaTheme="minorEastAsia"/>
        </w:rPr>
        <w:t xml:space="preserve"> loss reduces agricultural input</w:t>
      </w:r>
      <w:r w:rsidR="0010783F" w:rsidRPr="4C0EBCA6">
        <w:rPr>
          <w:rFonts w:eastAsiaTheme="minorEastAsia"/>
        </w:rPr>
        <w:t>.</w:t>
      </w:r>
      <w:r w:rsidR="00BD7F31" w:rsidRPr="4C0EBCA6">
        <w:rPr>
          <w:rFonts w:eastAsiaTheme="minorEastAsia"/>
        </w:rPr>
        <w:t xml:space="preserve"> </w:t>
      </w:r>
      <w:r w:rsidR="00CC0C60" w:rsidRPr="4C0EBCA6">
        <w:rPr>
          <w:rFonts w:eastAsiaTheme="minorEastAsia"/>
        </w:rPr>
        <w:t xml:space="preserve">The findings highlight the significant and economically impactful influence of reputational damage on farmers' input-related decision-making. Despite government assurances on product quality, </w:t>
      </w:r>
      <w:r w:rsidR="00535069" w:rsidRPr="4C0EBCA6">
        <w:rPr>
          <w:rFonts w:eastAsiaTheme="minorEastAsia"/>
        </w:rPr>
        <w:t>the reputational loss</w:t>
      </w:r>
      <w:r w:rsidR="00CC0C60" w:rsidRPr="4C0EBCA6">
        <w:rPr>
          <w:rFonts w:eastAsiaTheme="minorEastAsia"/>
        </w:rPr>
        <w:t xml:space="preserve"> persists</w:t>
      </w:r>
      <w:r w:rsidR="00D327A3" w:rsidRPr="4C0EBCA6">
        <w:rPr>
          <w:rFonts w:eastAsiaTheme="minorEastAsia"/>
        </w:rPr>
        <w:t xml:space="preserve"> in</w:t>
      </w:r>
      <w:r w:rsidR="00EF31F3" w:rsidRPr="4C0EBCA6">
        <w:rPr>
          <w:rFonts w:eastAsiaTheme="minorEastAsia"/>
        </w:rPr>
        <w:t xml:space="preserve"> output and input in agriculture</w:t>
      </w:r>
      <w:ins w:id="77" w:author="松浦　正典" w:date="2025-03-02T17:58:00Z" w16du:dateUtc="2025-03-02T08:58:00Z">
        <w:r w:rsidR="004C7BCA">
          <w:rPr>
            <w:rFonts w:eastAsiaTheme="minorEastAsia" w:hint="eastAsia"/>
          </w:rPr>
          <w:t xml:space="preserve"> for four years</w:t>
        </w:r>
      </w:ins>
      <w:r w:rsidR="00D92B94" w:rsidRPr="4C0EBCA6">
        <w:rPr>
          <w:rFonts w:eastAsiaTheme="minorEastAsia"/>
        </w:rPr>
        <w:t xml:space="preserve"> after the </w:t>
      </w:r>
      <w:r w:rsidR="0019341B" w:rsidRPr="4C0EBCA6">
        <w:rPr>
          <w:rFonts w:eastAsiaTheme="minorEastAsia"/>
        </w:rPr>
        <w:t>n</w:t>
      </w:r>
      <w:r w:rsidR="0019341B" w:rsidRPr="00E806F2">
        <w:rPr>
          <w:rFonts w:eastAsiaTheme="minorEastAsia"/>
        </w:rPr>
        <w:t>uclear accident</w:t>
      </w:r>
      <w:r w:rsidR="00CC0C60" w:rsidRPr="00E806F2">
        <w:rPr>
          <w:rFonts w:eastAsiaTheme="minorEastAsia"/>
        </w:rPr>
        <w:t xml:space="preserve">. </w:t>
      </w:r>
      <w:r w:rsidR="00E806F2">
        <w:rPr>
          <w:rFonts w:eastAsiaTheme="minorEastAsia"/>
        </w:rPr>
        <w:br w:type="page"/>
      </w:r>
    </w:p>
    <w:p w14:paraId="0AE5748B" w14:textId="77777777" w:rsidR="00CC0C60" w:rsidRPr="00E806F2" w:rsidRDefault="00CC0C60" w:rsidP="4C0EBCA6">
      <w:pPr>
        <w:ind w:firstLine="220"/>
        <w:rPr>
          <w:rFonts w:eastAsiaTheme="minorEastAsia"/>
        </w:rPr>
        <w:sectPr w:rsidR="00CC0C60" w:rsidRPr="00E806F2" w:rsidSect="00920816">
          <w:footnotePr>
            <w:numFmt w:val="decimalFullWidth"/>
            <w:numRestart w:val="eachSect"/>
          </w:footnotePr>
          <w:type w:val="continuous"/>
          <w:pgSz w:w="11906" w:h="16838"/>
          <w:pgMar w:top="1440" w:right="1440" w:bottom="1440" w:left="1440" w:header="851" w:footer="567" w:gutter="0"/>
          <w:lnNumType w:countBy="1" w:restart="continuous"/>
          <w:cols w:space="425"/>
          <w:docGrid w:type="linesAndChars" w:linePitch="360"/>
        </w:sectPr>
      </w:pPr>
    </w:p>
    <w:p w14:paraId="3166E36D" w14:textId="56BDB6D6" w:rsidR="009E1723" w:rsidRDefault="009E1723" w:rsidP="009E1723">
      <w:pPr>
        <w:pStyle w:val="ae"/>
        <w:keepNext/>
      </w:pPr>
      <w:r w:rsidRPr="00E806F2">
        <w:lastRenderedPageBreak/>
        <w:t xml:space="preserve">Table </w:t>
      </w:r>
      <w:r w:rsidR="00AB4E52">
        <w:fldChar w:fldCharType="begin"/>
      </w:r>
      <w:r w:rsidR="00AB4E52">
        <w:instrText xml:space="preserve"> SEQ Table \* ARABIC </w:instrText>
      </w:r>
      <w:r w:rsidR="00AB4E52">
        <w:fldChar w:fldCharType="separate"/>
      </w:r>
      <w:r w:rsidR="00AB4E52">
        <w:rPr>
          <w:noProof/>
        </w:rPr>
        <w:t>2</w:t>
      </w:r>
      <w:r w:rsidR="00AB4E52">
        <w:rPr>
          <w:noProof/>
        </w:rPr>
        <w:fldChar w:fldCharType="end"/>
      </w:r>
      <w:r w:rsidRPr="00E806F2">
        <w:rPr>
          <w:rFonts w:eastAsiaTheme="minorEastAsia" w:hint="eastAsia"/>
        </w:rPr>
        <w:t xml:space="preserve"> </w:t>
      </w:r>
      <w:r w:rsidR="00101146" w:rsidRPr="00E806F2">
        <w:rPr>
          <w:rFonts w:eastAsiaTheme="minorEastAsia" w:hint="eastAsia"/>
        </w:rPr>
        <w:t>Effec</w:t>
      </w:r>
      <w:r w:rsidRPr="00E806F2">
        <w:rPr>
          <w:rFonts w:eastAsiaTheme="minorEastAsia" w:hint="eastAsia"/>
        </w:rPr>
        <w:t xml:space="preserve">t of the </w:t>
      </w:r>
      <w:r>
        <w:rPr>
          <w:rFonts w:eastAsiaTheme="minorEastAsia" w:hint="eastAsia"/>
        </w:rPr>
        <w:t>accident on farmers' decision-making</w:t>
      </w:r>
      <w:r w:rsidR="0082732A">
        <w:rPr>
          <w:rFonts w:eastAsiaTheme="minorEastAsia" w:hint="eastAsia"/>
        </w:rPr>
        <w:t xml:space="preserve"> (TWFE)</w:t>
      </w:r>
    </w:p>
    <w:tbl>
      <w:tblPr>
        <w:tblW w:w="8586" w:type="dxa"/>
        <w:jc w:val="center"/>
        <w:tblLayout w:type="fixed"/>
        <w:tblLook w:val="0000" w:firstRow="0" w:lastRow="0" w:firstColumn="0" w:lastColumn="0" w:noHBand="0" w:noVBand="0"/>
      </w:tblPr>
      <w:tblGrid>
        <w:gridCol w:w="1560"/>
        <w:gridCol w:w="1629"/>
        <w:gridCol w:w="1787"/>
        <w:gridCol w:w="1805"/>
        <w:gridCol w:w="1805"/>
      </w:tblGrid>
      <w:tr w:rsidR="003078A4" w:rsidRPr="0011261F" w14:paraId="7FFEFE1F" w14:textId="77777777" w:rsidTr="003078A4">
        <w:trPr>
          <w:trHeight w:val="14"/>
          <w:jc w:val="center"/>
        </w:trPr>
        <w:tc>
          <w:tcPr>
            <w:tcW w:w="1560" w:type="dxa"/>
            <w:tcBorders>
              <w:top w:val="single" w:sz="4" w:space="0" w:color="auto"/>
              <w:left w:val="nil"/>
              <w:bottom w:val="nil"/>
              <w:right w:val="nil"/>
            </w:tcBorders>
          </w:tcPr>
          <w:p w14:paraId="5B75F563" w14:textId="77777777" w:rsidR="003078A4" w:rsidRPr="0011261F" w:rsidRDefault="003078A4" w:rsidP="005D10E0">
            <w:pPr>
              <w:autoSpaceDE w:val="0"/>
              <w:autoSpaceDN w:val="0"/>
              <w:spacing w:line="240" w:lineRule="auto"/>
              <w:ind w:firstLineChars="0" w:firstLine="0"/>
              <w:jc w:val="left"/>
            </w:pPr>
          </w:p>
        </w:tc>
        <w:tc>
          <w:tcPr>
            <w:tcW w:w="1629" w:type="dxa"/>
            <w:tcBorders>
              <w:top w:val="single" w:sz="4" w:space="0" w:color="auto"/>
              <w:left w:val="nil"/>
              <w:bottom w:val="nil"/>
              <w:right w:val="nil"/>
            </w:tcBorders>
            <w:vAlign w:val="center"/>
          </w:tcPr>
          <w:p w14:paraId="7CC2FF89" w14:textId="727ADAAA" w:rsidR="003078A4" w:rsidRPr="0011261F" w:rsidRDefault="003078A4" w:rsidP="001F7C74">
            <w:pPr>
              <w:autoSpaceDE w:val="0"/>
              <w:autoSpaceDN w:val="0"/>
              <w:spacing w:line="240" w:lineRule="auto"/>
              <w:ind w:firstLineChars="0" w:firstLine="0"/>
              <w:jc w:val="center"/>
            </w:pPr>
            <w:r w:rsidRPr="0011261F">
              <w:t>(1)</w:t>
            </w:r>
          </w:p>
        </w:tc>
        <w:tc>
          <w:tcPr>
            <w:tcW w:w="1787" w:type="dxa"/>
            <w:tcBorders>
              <w:top w:val="single" w:sz="4" w:space="0" w:color="auto"/>
              <w:left w:val="nil"/>
              <w:bottom w:val="nil"/>
              <w:right w:val="nil"/>
            </w:tcBorders>
            <w:vAlign w:val="center"/>
          </w:tcPr>
          <w:p w14:paraId="5753B96B" w14:textId="6E23AAFC" w:rsidR="003078A4" w:rsidRPr="0011261F" w:rsidRDefault="003078A4" w:rsidP="001F7C74">
            <w:pPr>
              <w:autoSpaceDE w:val="0"/>
              <w:autoSpaceDN w:val="0"/>
              <w:spacing w:line="240" w:lineRule="auto"/>
              <w:ind w:firstLineChars="0" w:firstLine="0"/>
              <w:jc w:val="center"/>
            </w:pPr>
            <w:r w:rsidRPr="0011261F">
              <w:t>(2)</w:t>
            </w:r>
          </w:p>
        </w:tc>
        <w:tc>
          <w:tcPr>
            <w:tcW w:w="1805" w:type="dxa"/>
            <w:tcBorders>
              <w:top w:val="single" w:sz="4" w:space="0" w:color="auto"/>
              <w:left w:val="nil"/>
              <w:bottom w:val="nil"/>
              <w:right w:val="nil"/>
            </w:tcBorders>
            <w:vAlign w:val="center"/>
          </w:tcPr>
          <w:p w14:paraId="4A02A6F1" w14:textId="1283FD14"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w:t>
            </w:r>
            <w:r w:rsidR="00686B75">
              <w:rPr>
                <w:rFonts w:eastAsiaTheme="minorEastAsia" w:hint="eastAsia"/>
              </w:rPr>
              <w:t>3</w:t>
            </w:r>
            <w:r w:rsidRPr="0011261F">
              <w:rPr>
                <w:rFonts w:eastAsiaTheme="minorEastAsia"/>
              </w:rPr>
              <w:t>)</w:t>
            </w:r>
          </w:p>
        </w:tc>
        <w:tc>
          <w:tcPr>
            <w:tcW w:w="1805" w:type="dxa"/>
            <w:tcBorders>
              <w:top w:val="single" w:sz="4" w:space="0" w:color="auto"/>
              <w:left w:val="nil"/>
              <w:bottom w:val="nil"/>
              <w:right w:val="nil"/>
            </w:tcBorders>
            <w:vAlign w:val="center"/>
          </w:tcPr>
          <w:p w14:paraId="62CB484F" w14:textId="32AFD52B" w:rsidR="003078A4" w:rsidRPr="0011261F" w:rsidRDefault="003078A4" w:rsidP="001F7C74">
            <w:pPr>
              <w:autoSpaceDE w:val="0"/>
              <w:autoSpaceDN w:val="0"/>
              <w:spacing w:line="240" w:lineRule="auto"/>
              <w:ind w:firstLineChars="0" w:firstLine="0"/>
              <w:jc w:val="center"/>
              <w:rPr>
                <w:rFonts w:eastAsiaTheme="minorEastAsia"/>
              </w:rPr>
            </w:pPr>
            <w:r>
              <w:rPr>
                <w:rFonts w:eastAsiaTheme="minorEastAsia" w:hint="eastAsia"/>
              </w:rPr>
              <w:t>(</w:t>
            </w:r>
            <w:r w:rsidR="00686B75">
              <w:rPr>
                <w:rFonts w:eastAsiaTheme="minorEastAsia" w:hint="eastAsia"/>
              </w:rPr>
              <w:t>4</w:t>
            </w:r>
            <w:r>
              <w:rPr>
                <w:rFonts w:eastAsiaTheme="minorEastAsia" w:hint="eastAsia"/>
              </w:rPr>
              <w:t>)</w:t>
            </w:r>
          </w:p>
        </w:tc>
      </w:tr>
      <w:tr w:rsidR="003078A4" w:rsidRPr="0011261F" w14:paraId="408E3F27" w14:textId="77777777" w:rsidTr="003078A4">
        <w:trPr>
          <w:trHeight w:val="14"/>
          <w:jc w:val="center"/>
        </w:trPr>
        <w:tc>
          <w:tcPr>
            <w:tcW w:w="1560" w:type="dxa"/>
            <w:tcBorders>
              <w:top w:val="nil"/>
              <w:left w:val="nil"/>
              <w:bottom w:val="nil"/>
              <w:right w:val="nil"/>
            </w:tcBorders>
          </w:tcPr>
          <w:p w14:paraId="7467EE75" w14:textId="77777777" w:rsidR="003078A4" w:rsidRPr="0011261F" w:rsidRDefault="003078A4" w:rsidP="005D10E0">
            <w:pPr>
              <w:autoSpaceDE w:val="0"/>
              <w:autoSpaceDN w:val="0"/>
              <w:spacing w:line="240" w:lineRule="auto"/>
              <w:ind w:firstLineChars="0" w:firstLine="0"/>
              <w:jc w:val="left"/>
            </w:pPr>
          </w:p>
        </w:tc>
        <w:tc>
          <w:tcPr>
            <w:tcW w:w="1629" w:type="dxa"/>
            <w:tcBorders>
              <w:top w:val="nil"/>
              <w:left w:val="nil"/>
              <w:bottom w:val="nil"/>
              <w:right w:val="nil"/>
            </w:tcBorders>
            <w:vAlign w:val="center"/>
          </w:tcPr>
          <w:p w14:paraId="1C76E7D4" w14:textId="3D5AC7B2" w:rsidR="003078A4" w:rsidRPr="0011261F" w:rsidRDefault="003078A4" w:rsidP="001F7C74">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787" w:type="dxa"/>
            <w:tcBorders>
              <w:top w:val="nil"/>
              <w:left w:val="nil"/>
              <w:bottom w:val="nil"/>
              <w:right w:val="nil"/>
            </w:tcBorders>
            <w:vAlign w:val="center"/>
          </w:tcPr>
          <w:p w14:paraId="523400CE" w14:textId="179E5755" w:rsidR="003078A4" w:rsidRPr="0011261F" w:rsidRDefault="003078A4" w:rsidP="001F7C74">
            <w:pPr>
              <w:autoSpaceDE w:val="0"/>
              <w:autoSpaceDN w:val="0"/>
              <w:spacing w:line="240" w:lineRule="auto"/>
              <w:ind w:firstLineChars="0" w:firstLine="0"/>
              <w:jc w:val="center"/>
              <w:rPr>
                <w:rFonts w:eastAsiaTheme="minorEastAsia"/>
              </w:rPr>
            </w:pPr>
            <w:r>
              <w:rPr>
                <w:rFonts w:eastAsiaTheme="minorEastAsia" w:hint="eastAsia"/>
              </w:rPr>
              <w:t>Cultivated</w:t>
            </w:r>
            <w:r w:rsidRPr="0011261F">
              <w:rPr>
                <w:rFonts w:eastAsiaTheme="minorEastAsia"/>
              </w:rPr>
              <w:t xml:space="preserve"> paddy field</w:t>
            </w:r>
          </w:p>
        </w:tc>
        <w:tc>
          <w:tcPr>
            <w:tcW w:w="1805" w:type="dxa"/>
            <w:tcBorders>
              <w:top w:val="nil"/>
              <w:left w:val="nil"/>
              <w:bottom w:val="nil"/>
              <w:right w:val="nil"/>
            </w:tcBorders>
            <w:vAlign w:val="center"/>
          </w:tcPr>
          <w:p w14:paraId="45FCCCB4" w14:textId="2A2D9A3C"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 xml:space="preserve">Total field </w:t>
            </w:r>
            <w:r>
              <w:rPr>
                <w:rFonts w:eastAsiaTheme="minorEastAsia" w:hint="eastAsia"/>
              </w:rPr>
              <w:t>r</w:t>
            </w:r>
            <w:r w:rsidRPr="0011261F">
              <w:rPr>
                <w:rFonts w:eastAsiaTheme="minorEastAsia"/>
              </w:rPr>
              <w:t>ent out</w:t>
            </w:r>
          </w:p>
        </w:tc>
        <w:tc>
          <w:tcPr>
            <w:tcW w:w="1805" w:type="dxa"/>
            <w:tcBorders>
              <w:top w:val="nil"/>
              <w:left w:val="nil"/>
              <w:bottom w:val="nil"/>
              <w:right w:val="nil"/>
            </w:tcBorders>
            <w:vAlign w:val="center"/>
          </w:tcPr>
          <w:p w14:paraId="0E45F201" w14:textId="456E95A8" w:rsidR="003078A4" w:rsidRPr="0011261F" w:rsidRDefault="003078A4" w:rsidP="001F7C74">
            <w:pPr>
              <w:autoSpaceDE w:val="0"/>
              <w:autoSpaceDN w:val="0"/>
              <w:spacing w:line="240" w:lineRule="auto"/>
              <w:ind w:firstLineChars="0" w:firstLine="0"/>
              <w:jc w:val="center"/>
              <w:rPr>
                <w:rFonts w:eastAsiaTheme="minorEastAsia"/>
                <w:color w:val="FF0000"/>
              </w:rPr>
            </w:pPr>
            <w:r w:rsidRPr="0011261F">
              <w:rPr>
                <w:rFonts w:eastAsiaTheme="minorEastAsia"/>
              </w:rPr>
              <w:t xml:space="preserve">Paddy field </w:t>
            </w:r>
            <w:r>
              <w:rPr>
                <w:rFonts w:eastAsiaTheme="minorEastAsia" w:hint="eastAsia"/>
              </w:rPr>
              <w:t>r</w:t>
            </w:r>
            <w:r w:rsidRPr="0011261F">
              <w:rPr>
                <w:rFonts w:eastAsiaTheme="minorEastAsia"/>
              </w:rPr>
              <w:t>ent out</w:t>
            </w:r>
          </w:p>
        </w:tc>
      </w:tr>
      <w:tr w:rsidR="003078A4" w:rsidRPr="0011261F" w14:paraId="740ED9B9" w14:textId="77777777" w:rsidTr="003078A4">
        <w:trPr>
          <w:trHeight w:val="14"/>
          <w:jc w:val="center"/>
        </w:trPr>
        <w:tc>
          <w:tcPr>
            <w:tcW w:w="1560" w:type="dxa"/>
            <w:tcBorders>
              <w:top w:val="single" w:sz="4" w:space="0" w:color="auto"/>
              <w:left w:val="nil"/>
              <w:bottom w:val="nil"/>
              <w:right w:val="nil"/>
            </w:tcBorders>
          </w:tcPr>
          <w:p w14:paraId="2C199742" w14:textId="28FDC8B0" w:rsidR="003078A4" w:rsidRPr="00C52B50" w:rsidRDefault="003078A4" w:rsidP="005D10E0">
            <w:pPr>
              <w:autoSpaceDE w:val="0"/>
              <w:autoSpaceDN w:val="0"/>
              <w:spacing w:line="240" w:lineRule="auto"/>
              <w:ind w:firstLineChars="0" w:firstLine="0"/>
              <w:jc w:val="left"/>
              <w:rPr>
                <w:rFonts w:eastAsiaTheme="minorEastAsia"/>
              </w:rPr>
            </w:pPr>
            <w:r>
              <w:rPr>
                <w:rFonts w:eastAsiaTheme="minorEastAsia" w:hint="eastAsia"/>
              </w:rPr>
              <w:t>Accident</w:t>
            </w:r>
          </w:p>
        </w:tc>
        <w:tc>
          <w:tcPr>
            <w:tcW w:w="1629" w:type="dxa"/>
            <w:tcBorders>
              <w:top w:val="single" w:sz="4" w:space="0" w:color="auto"/>
              <w:left w:val="nil"/>
              <w:bottom w:val="nil"/>
              <w:right w:val="nil"/>
            </w:tcBorders>
            <w:vAlign w:val="center"/>
          </w:tcPr>
          <w:p w14:paraId="10033EAE" w14:textId="5EABC2BE" w:rsidR="003078A4" w:rsidRPr="0011261F" w:rsidRDefault="003078A4" w:rsidP="001F7C74">
            <w:pPr>
              <w:autoSpaceDE w:val="0"/>
              <w:autoSpaceDN w:val="0"/>
              <w:spacing w:line="240" w:lineRule="auto"/>
              <w:ind w:firstLineChars="0" w:firstLine="0"/>
              <w:jc w:val="center"/>
              <w:rPr>
                <w:rFonts w:eastAsia="游明朝"/>
              </w:rPr>
            </w:pPr>
            <w:r w:rsidRPr="006D5EF8">
              <w:rPr>
                <w:rFonts w:eastAsia="游明朝"/>
              </w:rPr>
              <w:t>-</w:t>
            </w:r>
            <w:r w:rsidRPr="006D5EF8">
              <w:rPr>
                <w:rFonts w:eastAsiaTheme="minorEastAsia"/>
              </w:rPr>
              <w:t>0.124**</w:t>
            </w:r>
          </w:p>
        </w:tc>
        <w:tc>
          <w:tcPr>
            <w:tcW w:w="1787" w:type="dxa"/>
            <w:tcBorders>
              <w:top w:val="single" w:sz="4" w:space="0" w:color="auto"/>
              <w:left w:val="nil"/>
              <w:bottom w:val="nil"/>
              <w:right w:val="nil"/>
            </w:tcBorders>
            <w:vAlign w:val="center"/>
          </w:tcPr>
          <w:p w14:paraId="6CCC7B84" w14:textId="18A86A50"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游明朝"/>
              </w:rPr>
              <w:t>-</w:t>
            </w:r>
            <w:r w:rsidRPr="0011261F">
              <w:t>0.0</w:t>
            </w:r>
            <w:r w:rsidRPr="0011261F">
              <w:rPr>
                <w:rFonts w:eastAsiaTheme="minorEastAsia"/>
              </w:rPr>
              <w:t>60</w:t>
            </w:r>
            <w:r w:rsidRPr="0011261F">
              <w:rPr>
                <w:vertAlign w:val="superscript"/>
              </w:rPr>
              <w:t>*</w:t>
            </w:r>
            <w:r w:rsidRPr="0011261F">
              <w:rPr>
                <w:rFonts w:eastAsiaTheme="minorEastAsia"/>
                <w:vertAlign w:val="superscript"/>
              </w:rPr>
              <w:t>*</w:t>
            </w:r>
          </w:p>
        </w:tc>
        <w:tc>
          <w:tcPr>
            <w:tcW w:w="1805" w:type="dxa"/>
            <w:tcBorders>
              <w:top w:val="single" w:sz="4" w:space="0" w:color="auto"/>
              <w:left w:val="nil"/>
              <w:bottom w:val="nil"/>
              <w:right w:val="nil"/>
            </w:tcBorders>
            <w:vAlign w:val="center"/>
          </w:tcPr>
          <w:p w14:paraId="0446E05A" w14:textId="012CFA79" w:rsidR="003078A4" w:rsidRPr="0011261F" w:rsidRDefault="003078A4" w:rsidP="001F7C74">
            <w:pPr>
              <w:autoSpaceDE w:val="0"/>
              <w:autoSpaceDN w:val="0"/>
              <w:spacing w:line="240" w:lineRule="auto"/>
              <w:ind w:firstLineChars="0" w:firstLine="0"/>
              <w:jc w:val="center"/>
              <w:rPr>
                <w:rFonts w:eastAsiaTheme="minorEastAsia"/>
              </w:rPr>
            </w:pPr>
            <w:r w:rsidRPr="0011261F">
              <w:t>0.</w:t>
            </w:r>
            <w:r w:rsidRPr="0011261F">
              <w:rPr>
                <w:rFonts w:eastAsiaTheme="minorEastAsia"/>
              </w:rPr>
              <w:t>164</w:t>
            </w:r>
            <w:r w:rsidRPr="0011261F">
              <w:rPr>
                <w:vertAlign w:val="superscript"/>
              </w:rPr>
              <w:t>**</w:t>
            </w:r>
          </w:p>
        </w:tc>
        <w:tc>
          <w:tcPr>
            <w:tcW w:w="1805" w:type="dxa"/>
            <w:tcBorders>
              <w:top w:val="single" w:sz="4" w:space="0" w:color="auto"/>
              <w:left w:val="nil"/>
              <w:bottom w:val="nil"/>
              <w:right w:val="nil"/>
            </w:tcBorders>
            <w:vAlign w:val="center"/>
          </w:tcPr>
          <w:p w14:paraId="2E1980E3" w14:textId="4D2C325B"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0.223</w:t>
            </w:r>
            <w:r w:rsidRPr="0011261F">
              <w:rPr>
                <w:rFonts w:eastAsiaTheme="minorEastAsia"/>
                <w:vertAlign w:val="superscript"/>
              </w:rPr>
              <w:t>***</w:t>
            </w:r>
          </w:p>
        </w:tc>
      </w:tr>
      <w:tr w:rsidR="003078A4" w:rsidRPr="0011261F" w14:paraId="29355DE8" w14:textId="77777777" w:rsidTr="003078A4">
        <w:trPr>
          <w:trHeight w:val="14"/>
          <w:jc w:val="center"/>
        </w:trPr>
        <w:tc>
          <w:tcPr>
            <w:tcW w:w="1560" w:type="dxa"/>
            <w:tcBorders>
              <w:top w:val="nil"/>
              <w:left w:val="nil"/>
              <w:bottom w:val="single" w:sz="4" w:space="0" w:color="auto"/>
              <w:right w:val="nil"/>
            </w:tcBorders>
          </w:tcPr>
          <w:p w14:paraId="78C38318" w14:textId="77777777" w:rsidR="003078A4" w:rsidRPr="0011261F" w:rsidRDefault="003078A4" w:rsidP="005D10E0">
            <w:pPr>
              <w:autoSpaceDE w:val="0"/>
              <w:autoSpaceDN w:val="0"/>
              <w:spacing w:line="240" w:lineRule="auto"/>
              <w:ind w:firstLineChars="0" w:firstLine="0"/>
              <w:jc w:val="left"/>
            </w:pPr>
          </w:p>
        </w:tc>
        <w:tc>
          <w:tcPr>
            <w:tcW w:w="1629" w:type="dxa"/>
            <w:tcBorders>
              <w:top w:val="nil"/>
              <w:left w:val="nil"/>
              <w:bottom w:val="single" w:sz="4" w:space="0" w:color="auto"/>
              <w:right w:val="nil"/>
            </w:tcBorders>
            <w:vAlign w:val="center"/>
          </w:tcPr>
          <w:p w14:paraId="742C1F83" w14:textId="7E5ACD02" w:rsidR="003078A4" w:rsidRPr="0011261F" w:rsidRDefault="003078A4" w:rsidP="001F7C74">
            <w:pPr>
              <w:autoSpaceDE w:val="0"/>
              <w:autoSpaceDN w:val="0"/>
              <w:spacing w:line="240" w:lineRule="auto"/>
              <w:ind w:firstLineChars="0" w:firstLine="0"/>
              <w:jc w:val="center"/>
            </w:pPr>
            <w:r w:rsidRPr="006D5EF8">
              <w:rPr>
                <w:rFonts w:eastAsiaTheme="minorEastAsia"/>
              </w:rPr>
              <w:t>(0.593)</w:t>
            </w:r>
          </w:p>
        </w:tc>
        <w:tc>
          <w:tcPr>
            <w:tcW w:w="1787" w:type="dxa"/>
            <w:tcBorders>
              <w:top w:val="nil"/>
              <w:left w:val="nil"/>
              <w:bottom w:val="single" w:sz="4" w:space="0" w:color="auto"/>
              <w:right w:val="nil"/>
            </w:tcBorders>
            <w:vAlign w:val="center"/>
          </w:tcPr>
          <w:p w14:paraId="7F891757" w14:textId="678854DA" w:rsidR="003078A4" w:rsidRPr="0011261F" w:rsidRDefault="003078A4" w:rsidP="001F7C74">
            <w:pPr>
              <w:autoSpaceDE w:val="0"/>
              <w:autoSpaceDN w:val="0"/>
              <w:spacing w:line="240" w:lineRule="auto"/>
              <w:ind w:firstLineChars="0" w:firstLine="0"/>
              <w:jc w:val="center"/>
            </w:pPr>
            <w:r w:rsidRPr="0011261F">
              <w:t>(0.0</w:t>
            </w:r>
            <w:r w:rsidRPr="0011261F">
              <w:rPr>
                <w:rFonts w:eastAsiaTheme="minorEastAsia"/>
              </w:rPr>
              <w:t>27</w:t>
            </w:r>
            <w:r w:rsidRPr="0011261F">
              <w:t>)</w:t>
            </w:r>
          </w:p>
        </w:tc>
        <w:tc>
          <w:tcPr>
            <w:tcW w:w="1805" w:type="dxa"/>
            <w:tcBorders>
              <w:top w:val="nil"/>
              <w:left w:val="nil"/>
              <w:bottom w:val="single" w:sz="4" w:space="0" w:color="auto"/>
              <w:right w:val="nil"/>
            </w:tcBorders>
            <w:vAlign w:val="center"/>
          </w:tcPr>
          <w:p w14:paraId="45521277" w14:textId="139CFB62" w:rsidR="003078A4" w:rsidRPr="0011261F" w:rsidRDefault="003078A4" w:rsidP="001F7C74">
            <w:pPr>
              <w:autoSpaceDE w:val="0"/>
              <w:autoSpaceDN w:val="0"/>
              <w:spacing w:line="240" w:lineRule="auto"/>
              <w:ind w:firstLineChars="0" w:firstLine="0"/>
              <w:jc w:val="center"/>
              <w:rPr>
                <w:rFonts w:eastAsiaTheme="minorEastAsia"/>
              </w:rPr>
            </w:pPr>
            <w:r w:rsidRPr="0011261F">
              <w:t>(0.</w:t>
            </w:r>
            <w:r w:rsidRPr="0011261F">
              <w:rPr>
                <w:rFonts w:eastAsiaTheme="minorEastAsia"/>
              </w:rPr>
              <w:t>070</w:t>
            </w:r>
            <w:r w:rsidRPr="0011261F">
              <w:t>)</w:t>
            </w:r>
          </w:p>
        </w:tc>
        <w:tc>
          <w:tcPr>
            <w:tcW w:w="1805" w:type="dxa"/>
            <w:tcBorders>
              <w:top w:val="nil"/>
              <w:left w:val="nil"/>
              <w:bottom w:val="single" w:sz="4" w:space="0" w:color="auto"/>
              <w:right w:val="nil"/>
            </w:tcBorders>
            <w:vAlign w:val="center"/>
          </w:tcPr>
          <w:p w14:paraId="789B2B6E" w14:textId="6B2D8AA1" w:rsidR="003078A4" w:rsidRPr="0011261F" w:rsidRDefault="003078A4" w:rsidP="001F7C74">
            <w:pPr>
              <w:autoSpaceDE w:val="0"/>
              <w:autoSpaceDN w:val="0"/>
              <w:spacing w:line="240" w:lineRule="auto"/>
              <w:ind w:firstLineChars="0" w:firstLine="0"/>
              <w:jc w:val="center"/>
              <w:rPr>
                <w:rFonts w:eastAsiaTheme="minorEastAsia"/>
              </w:rPr>
            </w:pPr>
            <w:r w:rsidRPr="0011261F">
              <w:rPr>
                <w:rFonts w:eastAsiaTheme="minorEastAsia"/>
              </w:rPr>
              <w:t>(0.066)</w:t>
            </w:r>
          </w:p>
        </w:tc>
      </w:tr>
      <w:tr w:rsidR="003078A4" w:rsidRPr="0011261F" w14:paraId="6984B4D6" w14:textId="77777777" w:rsidTr="003078A4">
        <w:trPr>
          <w:trHeight w:val="14"/>
          <w:jc w:val="center"/>
        </w:trPr>
        <w:tc>
          <w:tcPr>
            <w:tcW w:w="1560" w:type="dxa"/>
            <w:tcBorders>
              <w:top w:val="single" w:sz="4" w:space="0" w:color="auto"/>
              <w:left w:val="nil"/>
              <w:right w:val="nil"/>
            </w:tcBorders>
          </w:tcPr>
          <w:p w14:paraId="7F60641F" w14:textId="77777777" w:rsidR="003078A4" w:rsidRPr="0011261F" w:rsidRDefault="003078A4" w:rsidP="005D10E0">
            <w:pPr>
              <w:autoSpaceDE w:val="0"/>
              <w:autoSpaceDN w:val="0"/>
              <w:spacing w:line="240" w:lineRule="auto"/>
              <w:ind w:firstLineChars="0" w:firstLine="0"/>
              <w:jc w:val="left"/>
            </w:pPr>
            <w:r w:rsidRPr="0011261F">
              <w:t>Household FE</w:t>
            </w:r>
          </w:p>
        </w:tc>
        <w:tc>
          <w:tcPr>
            <w:tcW w:w="1629" w:type="dxa"/>
            <w:tcBorders>
              <w:top w:val="single" w:sz="4" w:space="0" w:color="auto"/>
              <w:left w:val="nil"/>
              <w:right w:val="nil"/>
            </w:tcBorders>
            <w:vAlign w:val="center"/>
          </w:tcPr>
          <w:p w14:paraId="344E614A" w14:textId="1820A273" w:rsidR="003078A4" w:rsidRPr="0011261F" w:rsidRDefault="003078A4" w:rsidP="001F7C74">
            <w:pPr>
              <w:autoSpaceDE w:val="0"/>
              <w:autoSpaceDN w:val="0"/>
              <w:spacing w:line="240" w:lineRule="auto"/>
              <w:ind w:firstLineChars="0" w:firstLine="0"/>
              <w:jc w:val="center"/>
              <w:rPr>
                <w:i/>
                <w:iCs/>
              </w:rPr>
            </w:pPr>
            <w:r>
              <w:rPr>
                <w:rFonts w:eastAsiaTheme="minorEastAsia" w:hint="eastAsia"/>
                <w:i/>
                <w:iCs/>
              </w:rPr>
              <w:t>Yes</w:t>
            </w:r>
          </w:p>
        </w:tc>
        <w:tc>
          <w:tcPr>
            <w:tcW w:w="1787" w:type="dxa"/>
            <w:tcBorders>
              <w:top w:val="single" w:sz="4" w:space="0" w:color="auto"/>
              <w:left w:val="nil"/>
              <w:right w:val="nil"/>
            </w:tcBorders>
            <w:vAlign w:val="center"/>
          </w:tcPr>
          <w:p w14:paraId="2FEDE71C" w14:textId="5BC1C924" w:rsidR="003078A4" w:rsidRPr="004C7509" w:rsidRDefault="003078A4"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single" w:sz="4" w:space="0" w:color="auto"/>
              <w:left w:val="nil"/>
              <w:right w:val="nil"/>
            </w:tcBorders>
            <w:vAlign w:val="center"/>
          </w:tcPr>
          <w:p w14:paraId="16512508" w14:textId="08025122" w:rsidR="003078A4" w:rsidRPr="004C7509" w:rsidRDefault="003078A4"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single" w:sz="4" w:space="0" w:color="auto"/>
              <w:left w:val="nil"/>
              <w:right w:val="nil"/>
            </w:tcBorders>
            <w:vAlign w:val="center"/>
          </w:tcPr>
          <w:p w14:paraId="42065CDA" w14:textId="03D9C964" w:rsidR="003078A4" w:rsidRPr="004C7509" w:rsidRDefault="003078A4" w:rsidP="001F7C74">
            <w:pPr>
              <w:autoSpaceDE w:val="0"/>
              <w:autoSpaceDN w:val="0"/>
              <w:spacing w:line="240" w:lineRule="auto"/>
              <w:ind w:firstLineChars="0" w:firstLine="0"/>
              <w:jc w:val="center"/>
              <w:rPr>
                <w:rFonts w:eastAsiaTheme="minorEastAsia"/>
              </w:rPr>
            </w:pPr>
            <w:r w:rsidRPr="0011261F">
              <w:rPr>
                <w:i/>
                <w:iCs/>
              </w:rPr>
              <w:t>Yes</w:t>
            </w:r>
          </w:p>
        </w:tc>
      </w:tr>
      <w:tr w:rsidR="003078A4" w:rsidRPr="0011261F" w14:paraId="1403898F" w14:textId="77777777" w:rsidTr="003078A4">
        <w:trPr>
          <w:trHeight w:val="14"/>
          <w:jc w:val="center"/>
        </w:trPr>
        <w:tc>
          <w:tcPr>
            <w:tcW w:w="1560" w:type="dxa"/>
            <w:tcBorders>
              <w:top w:val="nil"/>
              <w:left w:val="nil"/>
              <w:right w:val="nil"/>
            </w:tcBorders>
          </w:tcPr>
          <w:p w14:paraId="231A5F51" w14:textId="77777777" w:rsidR="003078A4" w:rsidRPr="0011261F" w:rsidRDefault="003078A4" w:rsidP="005D10E0">
            <w:pPr>
              <w:autoSpaceDE w:val="0"/>
              <w:autoSpaceDN w:val="0"/>
              <w:spacing w:line="240" w:lineRule="auto"/>
              <w:ind w:firstLineChars="0" w:firstLine="0"/>
              <w:jc w:val="left"/>
              <w:rPr>
                <w:rFonts w:eastAsiaTheme="minorEastAsia"/>
              </w:rPr>
            </w:pPr>
            <w:r w:rsidRPr="0011261F">
              <w:rPr>
                <w:rFonts w:eastAsiaTheme="minorEastAsia"/>
              </w:rPr>
              <w:t>Year FE</w:t>
            </w:r>
          </w:p>
        </w:tc>
        <w:tc>
          <w:tcPr>
            <w:tcW w:w="1629" w:type="dxa"/>
            <w:tcBorders>
              <w:top w:val="nil"/>
              <w:left w:val="nil"/>
              <w:right w:val="nil"/>
            </w:tcBorders>
            <w:vAlign w:val="center"/>
          </w:tcPr>
          <w:p w14:paraId="4E938486" w14:textId="3704CE59" w:rsidR="003078A4" w:rsidRPr="0011261F" w:rsidRDefault="003078A4" w:rsidP="001F7C74">
            <w:pPr>
              <w:autoSpaceDE w:val="0"/>
              <w:autoSpaceDN w:val="0"/>
              <w:spacing w:line="240" w:lineRule="auto"/>
              <w:ind w:firstLineChars="0" w:firstLine="0"/>
              <w:jc w:val="center"/>
              <w:rPr>
                <w:i/>
                <w:iCs/>
              </w:rPr>
            </w:pPr>
            <w:r w:rsidRPr="006D5EF8">
              <w:rPr>
                <w:i/>
                <w:iCs/>
              </w:rPr>
              <w:t>Yes</w:t>
            </w:r>
          </w:p>
        </w:tc>
        <w:tc>
          <w:tcPr>
            <w:tcW w:w="1787" w:type="dxa"/>
            <w:tcBorders>
              <w:top w:val="nil"/>
              <w:left w:val="nil"/>
              <w:right w:val="nil"/>
            </w:tcBorders>
            <w:vAlign w:val="center"/>
          </w:tcPr>
          <w:p w14:paraId="45C77DA4" w14:textId="3DF72D59" w:rsidR="003078A4" w:rsidRPr="0011261F" w:rsidRDefault="003078A4" w:rsidP="001F7C74">
            <w:pPr>
              <w:autoSpaceDE w:val="0"/>
              <w:autoSpaceDN w:val="0"/>
              <w:spacing w:line="240" w:lineRule="auto"/>
              <w:ind w:firstLineChars="0" w:firstLine="0"/>
              <w:jc w:val="center"/>
              <w:rPr>
                <w:i/>
                <w:iCs/>
              </w:rPr>
            </w:pPr>
            <w:r w:rsidRPr="0011261F">
              <w:rPr>
                <w:i/>
                <w:iCs/>
              </w:rPr>
              <w:t>Yes</w:t>
            </w:r>
          </w:p>
        </w:tc>
        <w:tc>
          <w:tcPr>
            <w:tcW w:w="1805" w:type="dxa"/>
            <w:tcBorders>
              <w:top w:val="nil"/>
              <w:left w:val="nil"/>
              <w:right w:val="nil"/>
            </w:tcBorders>
            <w:vAlign w:val="center"/>
          </w:tcPr>
          <w:p w14:paraId="03E4E5D6" w14:textId="77777777" w:rsidR="003078A4" w:rsidRPr="0011261F" w:rsidRDefault="003078A4" w:rsidP="001F7C74">
            <w:pPr>
              <w:autoSpaceDE w:val="0"/>
              <w:autoSpaceDN w:val="0"/>
              <w:spacing w:line="240" w:lineRule="auto"/>
              <w:ind w:firstLineChars="0" w:firstLine="0"/>
              <w:jc w:val="center"/>
            </w:pPr>
            <w:r w:rsidRPr="0011261F">
              <w:rPr>
                <w:i/>
                <w:iCs/>
              </w:rPr>
              <w:t>Yes</w:t>
            </w:r>
          </w:p>
        </w:tc>
        <w:tc>
          <w:tcPr>
            <w:tcW w:w="1805" w:type="dxa"/>
            <w:tcBorders>
              <w:top w:val="nil"/>
              <w:left w:val="nil"/>
              <w:right w:val="nil"/>
            </w:tcBorders>
            <w:vAlign w:val="center"/>
          </w:tcPr>
          <w:p w14:paraId="7F51F04C" w14:textId="77777777" w:rsidR="003078A4" w:rsidRPr="0011261F" w:rsidRDefault="003078A4" w:rsidP="001F7C74">
            <w:pPr>
              <w:autoSpaceDE w:val="0"/>
              <w:autoSpaceDN w:val="0"/>
              <w:spacing w:line="240" w:lineRule="auto"/>
              <w:ind w:firstLineChars="0" w:firstLine="0"/>
              <w:jc w:val="center"/>
            </w:pPr>
            <w:r w:rsidRPr="0011261F">
              <w:rPr>
                <w:i/>
                <w:iCs/>
              </w:rPr>
              <w:t>Yes</w:t>
            </w:r>
          </w:p>
        </w:tc>
      </w:tr>
      <w:tr w:rsidR="003078A4" w:rsidRPr="0011261F" w14:paraId="1ABCDE1F" w14:textId="77777777" w:rsidTr="003078A4">
        <w:trPr>
          <w:trHeight w:val="14"/>
          <w:jc w:val="center"/>
        </w:trPr>
        <w:tc>
          <w:tcPr>
            <w:tcW w:w="1560" w:type="dxa"/>
            <w:tcBorders>
              <w:left w:val="nil"/>
              <w:bottom w:val="nil"/>
              <w:right w:val="nil"/>
            </w:tcBorders>
          </w:tcPr>
          <w:p w14:paraId="66C0EA8B" w14:textId="77777777" w:rsidR="003078A4" w:rsidRPr="0011261F" w:rsidRDefault="003078A4" w:rsidP="005D10E0">
            <w:pPr>
              <w:autoSpaceDE w:val="0"/>
              <w:autoSpaceDN w:val="0"/>
              <w:spacing w:line="240" w:lineRule="auto"/>
              <w:ind w:firstLineChars="0" w:firstLine="0"/>
              <w:jc w:val="left"/>
            </w:pPr>
            <w:r w:rsidRPr="0011261F">
              <w:t>Control variables</w:t>
            </w:r>
          </w:p>
        </w:tc>
        <w:tc>
          <w:tcPr>
            <w:tcW w:w="1629" w:type="dxa"/>
            <w:tcBorders>
              <w:left w:val="nil"/>
              <w:bottom w:val="nil"/>
              <w:right w:val="nil"/>
            </w:tcBorders>
            <w:vAlign w:val="center"/>
          </w:tcPr>
          <w:p w14:paraId="72B71732" w14:textId="4E6D0B7E" w:rsidR="003078A4" w:rsidRPr="0011261F" w:rsidRDefault="003078A4" w:rsidP="001F7C74">
            <w:pPr>
              <w:autoSpaceDE w:val="0"/>
              <w:autoSpaceDN w:val="0"/>
              <w:spacing w:line="240" w:lineRule="auto"/>
              <w:ind w:firstLineChars="0" w:firstLine="0"/>
              <w:jc w:val="center"/>
              <w:rPr>
                <w:i/>
                <w:iCs/>
              </w:rPr>
            </w:pPr>
            <w:r w:rsidRPr="006D5EF8">
              <w:rPr>
                <w:i/>
                <w:iCs/>
              </w:rPr>
              <w:t>Yes</w:t>
            </w:r>
          </w:p>
        </w:tc>
        <w:tc>
          <w:tcPr>
            <w:tcW w:w="1787" w:type="dxa"/>
            <w:tcBorders>
              <w:left w:val="nil"/>
              <w:bottom w:val="nil"/>
              <w:right w:val="nil"/>
            </w:tcBorders>
            <w:vAlign w:val="center"/>
          </w:tcPr>
          <w:p w14:paraId="11F2CE29" w14:textId="0C4FF6AE" w:rsidR="003078A4" w:rsidRPr="0011261F" w:rsidRDefault="003078A4" w:rsidP="001F7C74">
            <w:pPr>
              <w:autoSpaceDE w:val="0"/>
              <w:autoSpaceDN w:val="0"/>
              <w:spacing w:line="240" w:lineRule="auto"/>
              <w:ind w:firstLineChars="0" w:firstLine="0"/>
              <w:jc w:val="center"/>
            </w:pPr>
            <w:r w:rsidRPr="0011261F">
              <w:rPr>
                <w:i/>
                <w:iCs/>
              </w:rPr>
              <w:t>Yes</w:t>
            </w:r>
          </w:p>
        </w:tc>
        <w:tc>
          <w:tcPr>
            <w:tcW w:w="1805" w:type="dxa"/>
            <w:tcBorders>
              <w:left w:val="nil"/>
              <w:bottom w:val="nil"/>
              <w:right w:val="nil"/>
            </w:tcBorders>
            <w:vAlign w:val="center"/>
          </w:tcPr>
          <w:p w14:paraId="49348DFB" w14:textId="77777777" w:rsidR="003078A4" w:rsidRPr="0011261F" w:rsidRDefault="003078A4" w:rsidP="001F7C74">
            <w:pPr>
              <w:autoSpaceDE w:val="0"/>
              <w:autoSpaceDN w:val="0"/>
              <w:spacing w:line="240" w:lineRule="auto"/>
              <w:ind w:firstLineChars="0" w:firstLine="0"/>
              <w:jc w:val="center"/>
            </w:pPr>
            <w:r w:rsidRPr="0011261F">
              <w:rPr>
                <w:i/>
                <w:iCs/>
              </w:rPr>
              <w:t>Yes</w:t>
            </w:r>
          </w:p>
        </w:tc>
        <w:tc>
          <w:tcPr>
            <w:tcW w:w="1805" w:type="dxa"/>
            <w:tcBorders>
              <w:left w:val="nil"/>
              <w:bottom w:val="nil"/>
              <w:right w:val="nil"/>
            </w:tcBorders>
            <w:vAlign w:val="center"/>
          </w:tcPr>
          <w:p w14:paraId="0037B3C6" w14:textId="77777777" w:rsidR="003078A4" w:rsidRPr="0011261F" w:rsidRDefault="003078A4" w:rsidP="001F7C74">
            <w:pPr>
              <w:autoSpaceDE w:val="0"/>
              <w:autoSpaceDN w:val="0"/>
              <w:spacing w:line="240" w:lineRule="auto"/>
              <w:ind w:firstLineChars="0" w:firstLine="0"/>
              <w:jc w:val="center"/>
            </w:pPr>
            <w:r w:rsidRPr="0011261F">
              <w:rPr>
                <w:i/>
                <w:iCs/>
              </w:rPr>
              <w:t>Yes</w:t>
            </w:r>
          </w:p>
        </w:tc>
      </w:tr>
      <w:tr w:rsidR="003078A4" w:rsidRPr="0011261F" w14:paraId="76031C97" w14:textId="77777777" w:rsidTr="003078A4">
        <w:trPr>
          <w:trHeight w:val="14"/>
          <w:jc w:val="center"/>
        </w:trPr>
        <w:tc>
          <w:tcPr>
            <w:tcW w:w="1560" w:type="dxa"/>
            <w:tcBorders>
              <w:left w:val="nil"/>
              <w:bottom w:val="nil"/>
              <w:right w:val="nil"/>
            </w:tcBorders>
          </w:tcPr>
          <w:p w14:paraId="04210A00" w14:textId="7B4C1C4C" w:rsidR="003078A4" w:rsidRPr="0072034C" w:rsidRDefault="003078A4" w:rsidP="005D10E0">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1629" w:type="dxa"/>
            <w:tcBorders>
              <w:left w:val="nil"/>
              <w:bottom w:val="nil"/>
              <w:right w:val="nil"/>
            </w:tcBorders>
            <w:vAlign w:val="center"/>
          </w:tcPr>
          <w:p w14:paraId="6383D6E4" w14:textId="2B8CD0F3" w:rsidR="003078A4" w:rsidRDefault="003078A4" w:rsidP="001F7C74">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1787" w:type="dxa"/>
            <w:tcBorders>
              <w:left w:val="nil"/>
              <w:bottom w:val="nil"/>
              <w:right w:val="nil"/>
            </w:tcBorders>
            <w:vAlign w:val="center"/>
          </w:tcPr>
          <w:p w14:paraId="028962E4" w14:textId="7501DCE3" w:rsidR="003078A4" w:rsidRPr="00E20BA0" w:rsidRDefault="003078A4" w:rsidP="001F7C74">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805" w:type="dxa"/>
            <w:tcBorders>
              <w:left w:val="nil"/>
              <w:bottom w:val="nil"/>
              <w:right w:val="nil"/>
            </w:tcBorders>
            <w:vAlign w:val="center"/>
          </w:tcPr>
          <w:p w14:paraId="7B05C617" w14:textId="21C5C656" w:rsidR="003078A4" w:rsidRPr="0011261F" w:rsidRDefault="003078A4" w:rsidP="001F7C74">
            <w:pPr>
              <w:autoSpaceDE w:val="0"/>
              <w:autoSpaceDN w:val="0"/>
              <w:spacing w:line="240" w:lineRule="auto"/>
              <w:ind w:firstLineChars="0" w:firstLine="0"/>
              <w:jc w:val="center"/>
              <w:rPr>
                <w:i/>
                <w:iCs/>
              </w:rPr>
            </w:pPr>
            <w:r w:rsidRPr="003E1641">
              <w:rPr>
                <w:rFonts w:eastAsiaTheme="minorEastAsia" w:hint="eastAsia"/>
                <w:i/>
                <w:iCs/>
              </w:rPr>
              <w:t>Yes</w:t>
            </w:r>
          </w:p>
        </w:tc>
        <w:tc>
          <w:tcPr>
            <w:tcW w:w="1805" w:type="dxa"/>
            <w:tcBorders>
              <w:left w:val="nil"/>
              <w:bottom w:val="nil"/>
              <w:right w:val="nil"/>
            </w:tcBorders>
            <w:vAlign w:val="center"/>
          </w:tcPr>
          <w:p w14:paraId="278D625C" w14:textId="3B5692CE" w:rsidR="003078A4" w:rsidRPr="0011261F" w:rsidRDefault="003078A4" w:rsidP="001F7C74">
            <w:pPr>
              <w:autoSpaceDE w:val="0"/>
              <w:autoSpaceDN w:val="0"/>
              <w:spacing w:line="240" w:lineRule="auto"/>
              <w:ind w:firstLineChars="0" w:firstLine="0"/>
              <w:jc w:val="center"/>
              <w:rPr>
                <w:i/>
                <w:iCs/>
              </w:rPr>
            </w:pPr>
            <w:r w:rsidRPr="003E1641">
              <w:rPr>
                <w:rFonts w:eastAsiaTheme="minorEastAsia" w:hint="eastAsia"/>
                <w:i/>
                <w:iCs/>
              </w:rPr>
              <w:t>Yes</w:t>
            </w:r>
          </w:p>
        </w:tc>
      </w:tr>
      <w:tr w:rsidR="003078A4" w:rsidRPr="0011261F" w14:paraId="5BF8EFC3" w14:textId="77777777" w:rsidTr="003078A4">
        <w:trPr>
          <w:trHeight w:val="14"/>
          <w:jc w:val="center"/>
        </w:trPr>
        <w:tc>
          <w:tcPr>
            <w:tcW w:w="1560" w:type="dxa"/>
            <w:tcBorders>
              <w:top w:val="nil"/>
              <w:left w:val="nil"/>
              <w:bottom w:val="single" w:sz="4" w:space="0" w:color="auto"/>
              <w:right w:val="nil"/>
            </w:tcBorders>
          </w:tcPr>
          <w:p w14:paraId="5AA21451" w14:textId="5518685B" w:rsidR="003078A4" w:rsidRPr="0011261F" w:rsidRDefault="003078A4" w:rsidP="00163885">
            <w:pPr>
              <w:autoSpaceDE w:val="0"/>
              <w:autoSpaceDN w:val="0"/>
              <w:spacing w:line="240" w:lineRule="auto"/>
              <w:ind w:firstLineChars="0" w:firstLine="0"/>
              <w:jc w:val="left"/>
            </w:pPr>
            <w:r>
              <w:rPr>
                <w:rFonts w:eastAsiaTheme="minorEastAsia" w:hint="eastAsia"/>
              </w:rPr>
              <w:t>Obs</w:t>
            </w:r>
          </w:p>
        </w:tc>
        <w:tc>
          <w:tcPr>
            <w:tcW w:w="1629" w:type="dxa"/>
            <w:tcBorders>
              <w:top w:val="nil"/>
              <w:left w:val="nil"/>
              <w:bottom w:val="single" w:sz="4" w:space="0" w:color="auto"/>
              <w:right w:val="nil"/>
            </w:tcBorders>
            <w:vAlign w:val="center"/>
          </w:tcPr>
          <w:p w14:paraId="1914579F" w14:textId="5438CEF2" w:rsidR="003078A4" w:rsidRPr="0011261F" w:rsidRDefault="003078A4" w:rsidP="00163885">
            <w:pPr>
              <w:autoSpaceDE w:val="0"/>
              <w:autoSpaceDN w:val="0"/>
              <w:spacing w:line="240" w:lineRule="auto"/>
              <w:ind w:firstLineChars="0" w:firstLine="0"/>
              <w:jc w:val="center"/>
            </w:pPr>
            <w:r w:rsidRPr="006D5EF8">
              <w:t>39,558</w:t>
            </w:r>
          </w:p>
        </w:tc>
        <w:tc>
          <w:tcPr>
            <w:tcW w:w="1787" w:type="dxa"/>
            <w:tcBorders>
              <w:top w:val="nil"/>
              <w:left w:val="nil"/>
              <w:bottom w:val="single" w:sz="4" w:space="0" w:color="auto"/>
              <w:right w:val="nil"/>
            </w:tcBorders>
            <w:vAlign w:val="center"/>
          </w:tcPr>
          <w:p w14:paraId="16F24517" w14:textId="53D7CE5B" w:rsidR="003078A4" w:rsidRPr="0011261F" w:rsidRDefault="003078A4" w:rsidP="00163885">
            <w:pPr>
              <w:autoSpaceDE w:val="0"/>
              <w:autoSpaceDN w:val="0"/>
              <w:spacing w:line="240" w:lineRule="auto"/>
              <w:ind w:firstLineChars="0" w:firstLine="0"/>
              <w:jc w:val="center"/>
            </w:pPr>
            <w:r w:rsidRPr="0011261F">
              <w:t>39,558</w:t>
            </w:r>
          </w:p>
        </w:tc>
        <w:tc>
          <w:tcPr>
            <w:tcW w:w="1805" w:type="dxa"/>
            <w:tcBorders>
              <w:top w:val="nil"/>
              <w:left w:val="nil"/>
              <w:bottom w:val="single" w:sz="4" w:space="0" w:color="auto"/>
              <w:right w:val="nil"/>
            </w:tcBorders>
            <w:vAlign w:val="center"/>
          </w:tcPr>
          <w:p w14:paraId="2F259C45" w14:textId="77777777" w:rsidR="003078A4" w:rsidRPr="0011261F" w:rsidRDefault="003078A4" w:rsidP="00163885">
            <w:pPr>
              <w:autoSpaceDE w:val="0"/>
              <w:autoSpaceDN w:val="0"/>
              <w:spacing w:line="240" w:lineRule="auto"/>
              <w:ind w:firstLineChars="0" w:firstLine="0"/>
              <w:jc w:val="center"/>
            </w:pPr>
            <w:r w:rsidRPr="0011261F">
              <w:t>39,558</w:t>
            </w:r>
          </w:p>
        </w:tc>
        <w:tc>
          <w:tcPr>
            <w:tcW w:w="1805" w:type="dxa"/>
            <w:tcBorders>
              <w:top w:val="nil"/>
              <w:left w:val="nil"/>
              <w:bottom w:val="single" w:sz="4" w:space="0" w:color="auto"/>
              <w:right w:val="nil"/>
            </w:tcBorders>
            <w:vAlign w:val="center"/>
          </w:tcPr>
          <w:p w14:paraId="50E8DB08" w14:textId="77777777" w:rsidR="003078A4" w:rsidRPr="0011261F" w:rsidRDefault="003078A4" w:rsidP="00163885">
            <w:pPr>
              <w:autoSpaceDE w:val="0"/>
              <w:autoSpaceDN w:val="0"/>
              <w:spacing w:line="240" w:lineRule="auto"/>
              <w:ind w:firstLineChars="0" w:firstLine="0"/>
              <w:jc w:val="center"/>
            </w:pPr>
            <w:r w:rsidRPr="0011261F">
              <w:t>39,558</w:t>
            </w:r>
          </w:p>
        </w:tc>
      </w:tr>
    </w:tbl>
    <w:p w14:paraId="47B556AC" w14:textId="63253AC5" w:rsidR="00042FF6" w:rsidRPr="006C4FCB" w:rsidRDefault="009175F6" w:rsidP="0013254C">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w:t>
      </w:r>
      <w:r w:rsidR="00962F53">
        <w:rPr>
          <w:rFonts w:eastAsiaTheme="minorEastAsia"/>
        </w:rPr>
        <w:t>community level</w:t>
      </w:r>
      <w:r w:rsidRPr="009A2373">
        <w:rPr>
          <w:rFonts w:eastAsiaTheme="minorEastAsia"/>
        </w:rPr>
        <w:t xml:space="preserve"> in parenthesis. </w:t>
      </w:r>
      <w:r w:rsidRPr="009A2373">
        <w:t>*, **,</w:t>
      </w:r>
      <w:r>
        <w:t xml:space="preserve"> </w:t>
      </w:r>
      <w:r w:rsidRPr="009A2373">
        <w:t>and*** denote significance at the 10%, 5%, and 1% level, respectively.</w:t>
      </w:r>
      <w:r w:rsidR="006C4FCB">
        <w:rPr>
          <w:rFonts w:eastAsiaTheme="minorEastAsia" w:hint="eastAsia"/>
        </w:rPr>
        <w:t xml:space="preserve"> </w:t>
      </w:r>
      <w:r w:rsidR="00380C2C">
        <w:rPr>
          <w:rFonts w:eastAsiaTheme="minorEastAsia" w:hint="eastAsia"/>
        </w:rPr>
        <w:t xml:space="preserve">The outcome variables are transformed by inverse hyperbolic sine. </w:t>
      </w:r>
      <w:r w:rsidR="00974CAD">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ins w:id="78" w:author="松浦　正典" w:date="2025-03-03T01:42:00Z" w16du:dateUtc="2025-03-02T16:42:00Z">
        <w:r w:rsidR="00D268F3">
          <w:rPr>
            <w:rFonts w:eastAsiaTheme="minorEastAsia" w:hint="eastAsia"/>
          </w:rPr>
          <w:t xml:space="preserve"> The results of the event study analysis are in Figure A3.</w:t>
        </w:r>
      </w:ins>
    </w:p>
    <w:p w14:paraId="2A292785" w14:textId="77777777" w:rsidR="00630495" w:rsidRPr="00630495" w:rsidRDefault="00630495" w:rsidP="009175F6">
      <w:pPr>
        <w:spacing w:line="240" w:lineRule="auto"/>
        <w:ind w:firstLine="220"/>
        <w:rPr>
          <w:rFonts w:eastAsiaTheme="minorEastAsia"/>
        </w:rPr>
      </w:pPr>
    </w:p>
    <w:p w14:paraId="3793ABCF" w14:textId="62549BA7" w:rsidR="00042FF6" w:rsidRDefault="00F52398" w:rsidP="000C792A">
      <w:pPr>
        <w:pStyle w:val="susec5"/>
      </w:pPr>
      <w:r>
        <w:rPr>
          <w:rFonts w:hint="eastAsia"/>
        </w:rPr>
        <w:t>Reputational e</w:t>
      </w:r>
      <w:r w:rsidR="00626082">
        <w:rPr>
          <w:rFonts w:hint="eastAsia"/>
        </w:rPr>
        <w:t xml:space="preserve">ffects on </w:t>
      </w:r>
      <w:r w:rsidR="00962F53">
        <w:t xml:space="preserve">the </w:t>
      </w:r>
      <w:r w:rsidR="00626082">
        <w:rPr>
          <w:rFonts w:hint="eastAsia"/>
        </w:rPr>
        <w:t xml:space="preserve">adoption of </w:t>
      </w:r>
      <w:r w:rsidR="0078332D">
        <w:t>high-value-added</w:t>
      </w:r>
      <w:r w:rsidR="00626082">
        <w:rPr>
          <w:rFonts w:hint="eastAsia"/>
        </w:rPr>
        <w:t xml:space="preserve"> agriculture</w:t>
      </w:r>
    </w:p>
    <w:p w14:paraId="19F11C77" w14:textId="44D23B5F" w:rsidR="00BC6D6E" w:rsidRDefault="004B141B" w:rsidP="00427D70">
      <w:pPr>
        <w:ind w:firstLine="220"/>
        <w:rPr>
          <w:rFonts w:eastAsiaTheme="minorEastAsia"/>
        </w:rPr>
      </w:pPr>
      <w:r>
        <w:rPr>
          <w:rFonts w:eastAsiaTheme="minorEastAsia" w:hint="eastAsia"/>
        </w:rPr>
        <w:t xml:space="preserve">In this section, we investigate </w:t>
      </w:r>
      <w:r w:rsidR="008061FB">
        <w:rPr>
          <w:rFonts w:eastAsiaTheme="minorEastAsia" w:hint="eastAsia"/>
        </w:rPr>
        <w:t xml:space="preserve">what kind of farmers are more affected by the </w:t>
      </w:r>
      <w:r w:rsidR="0053402C">
        <w:rPr>
          <w:rFonts w:eastAsiaTheme="minorEastAsia"/>
        </w:rPr>
        <w:t>loss of collective reputation</w:t>
      </w:r>
      <w:r w:rsidR="00164798">
        <w:rPr>
          <w:rFonts w:eastAsiaTheme="minorEastAsia" w:hint="eastAsia"/>
        </w:rPr>
        <w:t>.</w:t>
      </w:r>
      <w:r w:rsidR="00250871">
        <w:rPr>
          <w:rFonts w:eastAsiaTheme="minorEastAsia" w:hint="eastAsia"/>
        </w:rPr>
        <w:t xml:space="preserve"> </w:t>
      </w:r>
      <w:r w:rsidR="00BE66FE">
        <w:rPr>
          <w:rFonts w:eastAsiaTheme="minorEastAsia" w:hint="eastAsia"/>
        </w:rPr>
        <w:t xml:space="preserve">We estimate the effects of the accident on the decision </w:t>
      </w:r>
      <w:r w:rsidR="00962F53">
        <w:rPr>
          <w:rFonts w:eastAsiaTheme="minorEastAsia"/>
        </w:rPr>
        <w:t>to</w:t>
      </w:r>
      <w:r w:rsidR="00BE66FE">
        <w:rPr>
          <w:rFonts w:eastAsiaTheme="minorEastAsia" w:hint="eastAsia"/>
        </w:rPr>
        <w:t xml:space="preserve"> environmentally friendly agriculture which has </w:t>
      </w:r>
      <w:r w:rsidR="00962F53">
        <w:rPr>
          <w:rFonts w:eastAsiaTheme="minorEastAsia"/>
        </w:rPr>
        <w:t xml:space="preserve">a </w:t>
      </w:r>
      <w:r w:rsidR="00BE66FE">
        <w:rPr>
          <w:rFonts w:eastAsiaTheme="minorEastAsia" w:hint="eastAsia"/>
        </w:rPr>
        <w:t>premium</w:t>
      </w:r>
      <w:r w:rsidR="008B63E4">
        <w:rPr>
          <w:rFonts w:eastAsiaTheme="minorEastAsia" w:hint="eastAsia"/>
        </w:rPr>
        <w:t xml:space="preserve"> in a market and </w:t>
      </w:r>
      <w:r w:rsidR="000E7F06">
        <w:rPr>
          <w:rFonts w:eastAsiaTheme="minorEastAsia"/>
        </w:rPr>
        <w:t>increases</w:t>
      </w:r>
      <w:r w:rsidR="008B63E4">
        <w:rPr>
          <w:rFonts w:eastAsiaTheme="minorEastAsia" w:hint="eastAsia"/>
        </w:rPr>
        <w:t xml:space="preserve"> the reputation of the product</w:t>
      </w:r>
      <w:r w:rsidR="00BE66FE">
        <w:rPr>
          <w:rFonts w:eastAsiaTheme="minorEastAsia" w:hint="eastAsia"/>
        </w:rPr>
        <w:t xml:space="preserve">. </w:t>
      </w:r>
    </w:p>
    <w:p w14:paraId="21C7FD48" w14:textId="5C7D4EF3" w:rsidR="005B21F3" w:rsidRDefault="00BC6D6E" w:rsidP="00427D70">
      <w:pPr>
        <w:ind w:firstLine="220"/>
        <w:rPr>
          <w:rFonts w:eastAsiaTheme="minorEastAsia"/>
        </w:rPr>
      </w:pPr>
      <w:r>
        <w:rPr>
          <w:rFonts w:eastAsiaTheme="minorEastAsia" w:hint="eastAsia"/>
        </w:rPr>
        <w:t>C</w:t>
      </w:r>
      <w:r w:rsidR="008A1105">
        <w:rPr>
          <w:rFonts w:eastAsiaTheme="minorEastAsia" w:hint="eastAsia"/>
        </w:rPr>
        <w:t>olumn (1) of</w:t>
      </w:r>
      <w:r w:rsidR="008A1105" w:rsidRPr="00A43A5C">
        <w:rPr>
          <w:rFonts w:eastAsiaTheme="minorEastAsia" w:hint="eastAsia"/>
        </w:rPr>
        <w:t xml:space="preserve"> Table 3</w:t>
      </w:r>
      <w:r w:rsidR="00AC2B49" w:rsidRPr="00A43A5C">
        <w:rPr>
          <w:rFonts w:eastAsiaTheme="minorEastAsia" w:hint="eastAsia"/>
        </w:rPr>
        <w:t xml:space="preserve"> presen</w:t>
      </w:r>
      <w:r w:rsidR="00AC2B49">
        <w:rPr>
          <w:rFonts w:eastAsiaTheme="minorEastAsia" w:hint="eastAsia"/>
        </w:rPr>
        <w:t>ts the negative coefficient of</w:t>
      </w:r>
      <w:r w:rsidR="001F72B3">
        <w:rPr>
          <w:rFonts w:eastAsiaTheme="minorEastAsia" w:hint="eastAsia"/>
        </w:rPr>
        <w:t xml:space="preserve"> the accident for non-pesticide farming. </w:t>
      </w:r>
      <w:r w:rsidR="00D255BA">
        <w:rPr>
          <w:rFonts w:eastAsiaTheme="minorEastAsia"/>
        </w:rPr>
        <w:t>I</w:t>
      </w:r>
      <w:r w:rsidR="00D255BA">
        <w:rPr>
          <w:rFonts w:eastAsiaTheme="minorEastAsia" w:hint="eastAsia"/>
        </w:rPr>
        <w:t xml:space="preserve">t indicates that </w:t>
      </w:r>
      <w:r w:rsidR="00DF04F2">
        <w:rPr>
          <w:rFonts w:eastAsiaTheme="minorEastAsia" w:hint="eastAsia"/>
        </w:rPr>
        <w:t xml:space="preserve">the </w:t>
      </w:r>
      <w:r w:rsidR="00DF04F2">
        <w:rPr>
          <w:rFonts w:eastAsiaTheme="minorEastAsia"/>
        </w:rPr>
        <w:t>reputational</w:t>
      </w:r>
      <w:r w:rsidR="00DF04F2">
        <w:rPr>
          <w:rFonts w:eastAsiaTheme="minorEastAsia" w:hint="eastAsia"/>
        </w:rPr>
        <w:t xml:space="preserve"> loss reduces </w:t>
      </w:r>
      <w:r w:rsidR="0091154F">
        <w:rPr>
          <w:rFonts w:eastAsiaTheme="minorEastAsia" w:hint="eastAsia"/>
        </w:rPr>
        <w:t xml:space="preserve">12.9% of </w:t>
      </w:r>
      <w:r w:rsidR="00DF04F2">
        <w:rPr>
          <w:rFonts w:eastAsiaTheme="minorEastAsia" w:hint="eastAsia"/>
        </w:rPr>
        <w:t xml:space="preserve">the </w:t>
      </w:r>
      <w:r w:rsidR="0077401E">
        <w:rPr>
          <w:rFonts w:eastAsiaTheme="minorEastAsia" w:hint="eastAsia"/>
        </w:rPr>
        <w:t xml:space="preserve">likelihood of adopting non-pesticide farming, which is one of the organic farming practices. </w:t>
      </w:r>
      <w:r w:rsidR="00A4732D" w:rsidRPr="00A4732D">
        <w:rPr>
          <w:rFonts w:eastAsiaTheme="minorEastAsia"/>
        </w:rPr>
        <w:t>Column (2) also demonstrates that the coefficient of the accident is negative and statistically significant, indicating that the reputational loss reduces the probability of adopting manure fertilizer by 15.9%</w:t>
      </w:r>
      <w:r w:rsidR="00B93A31">
        <w:rPr>
          <w:rFonts w:eastAsiaTheme="minorEastAsia" w:hint="eastAsia"/>
        </w:rPr>
        <w:t>.</w:t>
      </w:r>
      <w:r w:rsidR="00B925FD">
        <w:rPr>
          <w:rFonts w:eastAsiaTheme="minorEastAsia" w:hint="eastAsia"/>
        </w:rPr>
        <w:t xml:space="preserve"> </w:t>
      </w:r>
      <w:r w:rsidR="00604DEA">
        <w:rPr>
          <w:rFonts w:eastAsiaTheme="minorEastAsia" w:hint="eastAsia"/>
        </w:rPr>
        <w:t>Furthermore,</w:t>
      </w:r>
      <w:r w:rsidR="00255E41" w:rsidRPr="008E27C7">
        <w:rPr>
          <w:rFonts w:eastAsiaTheme="minorEastAsia"/>
        </w:rPr>
        <w:t xml:space="preserve"> </w:t>
      </w:r>
      <w:r w:rsidR="00255E41">
        <w:rPr>
          <w:rFonts w:eastAsiaTheme="minorEastAsia"/>
        </w:rPr>
        <w:t>C</w:t>
      </w:r>
      <w:r w:rsidR="00255E41" w:rsidRPr="008E27C7">
        <w:rPr>
          <w:rFonts w:eastAsiaTheme="minorEastAsia"/>
        </w:rPr>
        <w:t>olumn (</w:t>
      </w:r>
      <w:r w:rsidR="000C68DC">
        <w:rPr>
          <w:rFonts w:eastAsiaTheme="minorEastAsia" w:hint="eastAsia"/>
        </w:rPr>
        <w:t>3</w:t>
      </w:r>
      <w:r w:rsidR="00255E41" w:rsidRPr="008E27C7">
        <w:rPr>
          <w:rFonts w:eastAsiaTheme="minorEastAsia"/>
        </w:rPr>
        <w:t>)</w:t>
      </w:r>
      <w:r w:rsidR="00EE5FFB">
        <w:rPr>
          <w:rFonts w:eastAsiaTheme="minorEastAsia" w:hint="eastAsia"/>
        </w:rPr>
        <w:t xml:space="preserve"> shows </w:t>
      </w:r>
      <w:r w:rsidR="00255E41" w:rsidRPr="008E27C7">
        <w:rPr>
          <w:rFonts w:eastAsiaTheme="minorEastAsia"/>
        </w:rPr>
        <w:t xml:space="preserve">a statistically </w:t>
      </w:r>
      <w:r w:rsidR="00255E41" w:rsidRPr="008E27C7">
        <w:rPr>
          <w:rFonts w:eastAsiaTheme="minorEastAsia"/>
        </w:rPr>
        <w:lastRenderedPageBreak/>
        <w:t>significant coefficient of -0.0</w:t>
      </w:r>
      <w:r w:rsidR="000C68DC">
        <w:rPr>
          <w:rFonts w:eastAsiaTheme="minorEastAsia" w:hint="eastAsia"/>
        </w:rPr>
        <w:t>65</w:t>
      </w:r>
      <w:r w:rsidR="00255E41" w:rsidRPr="008E27C7">
        <w:rPr>
          <w:rFonts w:eastAsiaTheme="minorEastAsia"/>
        </w:rPr>
        <w:t xml:space="preserve"> for Fukushima, indicating a </w:t>
      </w:r>
      <w:r w:rsidR="000C68DC">
        <w:rPr>
          <w:rFonts w:eastAsiaTheme="minorEastAsia" w:hint="eastAsia"/>
        </w:rPr>
        <w:t>6</w:t>
      </w:r>
      <w:r w:rsidR="00255E41" w:rsidRPr="008E27C7">
        <w:rPr>
          <w:rFonts w:eastAsiaTheme="minorEastAsia"/>
        </w:rPr>
        <w:t>.</w:t>
      </w:r>
      <w:r w:rsidR="000C68DC">
        <w:rPr>
          <w:rFonts w:eastAsiaTheme="minorEastAsia" w:hint="eastAsia"/>
        </w:rPr>
        <w:t>5</w:t>
      </w:r>
      <w:r w:rsidR="00255E41" w:rsidRPr="008E27C7">
        <w:rPr>
          <w:rFonts w:eastAsiaTheme="minorEastAsia"/>
        </w:rPr>
        <w:t xml:space="preserve">% decline in </w:t>
      </w:r>
      <w:r w:rsidR="00962F53">
        <w:rPr>
          <w:rFonts w:eastAsiaTheme="minorEastAsia"/>
        </w:rPr>
        <w:t xml:space="preserve">the </w:t>
      </w:r>
      <w:r w:rsidR="00EF618B">
        <w:rPr>
          <w:rFonts w:eastAsiaTheme="minorEastAsia" w:hint="eastAsia"/>
        </w:rPr>
        <w:t>adoption of compost soil farming</w:t>
      </w:r>
      <w:r w:rsidR="00255E41" w:rsidRPr="008E27C7">
        <w:rPr>
          <w:rFonts w:eastAsiaTheme="minorEastAsia"/>
        </w:rPr>
        <w:t xml:space="preserve"> due to the accident's collective reputation damage from information friction.</w:t>
      </w:r>
      <w:r w:rsidR="00DB6B1A">
        <w:rPr>
          <w:rFonts w:eastAsiaTheme="minorEastAsia" w:hint="eastAsia"/>
        </w:rPr>
        <w:t xml:space="preserve"> </w:t>
      </w:r>
    </w:p>
    <w:p w14:paraId="28DDA3AB" w14:textId="7C1242D1" w:rsidR="00EE3BEA" w:rsidRPr="004A2146" w:rsidRDefault="00574747" w:rsidP="4C0EBCA6">
      <w:pPr>
        <w:ind w:firstLine="220"/>
        <w:rPr>
          <w:rFonts w:eastAsiaTheme="minorEastAsia"/>
        </w:rPr>
      </w:pPr>
      <w:r w:rsidRPr="4C0EBCA6">
        <w:rPr>
          <w:rFonts w:eastAsiaTheme="minorEastAsia"/>
        </w:rPr>
        <w:t xml:space="preserve">The results suggest that the reputational loss </w:t>
      </w:r>
      <w:r w:rsidR="00FB52E5" w:rsidRPr="4C0EBCA6">
        <w:rPr>
          <w:rFonts w:eastAsiaTheme="minorEastAsia"/>
        </w:rPr>
        <w:t xml:space="preserve">due to the accident </w:t>
      </w:r>
      <w:r w:rsidRPr="4C0EBCA6">
        <w:rPr>
          <w:rFonts w:eastAsiaTheme="minorEastAsia"/>
        </w:rPr>
        <w:t xml:space="preserve">affects and decreases </w:t>
      </w:r>
      <w:r w:rsidR="00AC51CB" w:rsidRPr="4C0EBCA6">
        <w:rPr>
          <w:rFonts w:eastAsiaTheme="minorEastAsia"/>
        </w:rPr>
        <w:t xml:space="preserve">eco-friendly agricultural practices which </w:t>
      </w:r>
      <w:r w:rsidR="00B70B55" w:rsidRPr="4C0EBCA6">
        <w:rPr>
          <w:rFonts w:eastAsiaTheme="minorEastAsia"/>
        </w:rPr>
        <w:t>are</w:t>
      </w:r>
      <w:r w:rsidR="00680182" w:rsidRPr="4C0EBCA6">
        <w:rPr>
          <w:rFonts w:eastAsiaTheme="minorEastAsia"/>
        </w:rPr>
        <w:t xml:space="preserve"> perceived as</w:t>
      </w:r>
      <w:r w:rsidR="00AC51CB" w:rsidRPr="4C0EBCA6">
        <w:rPr>
          <w:rFonts w:eastAsiaTheme="minorEastAsia"/>
        </w:rPr>
        <w:t xml:space="preserve"> </w:t>
      </w:r>
      <w:r w:rsidR="00623EBC" w:rsidRPr="4C0EBCA6">
        <w:rPr>
          <w:rFonts w:eastAsiaTheme="minorEastAsia"/>
        </w:rPr>
        <w:t>high value</w:t>
      </w:r>
      <w:r w:rsidR="00AC51CB" w:rsidRPr="4C0EBCA6">
        <w:rPr>
          <w:rFonts w:eastAsiaTheme="minorEastAsia"/>
        </w:rPr>
        <w:t xml:space="preserve"> </w:t>
      </w:r>
      <w:r w:rsidR="00680182" w:rsidRPr="4C0EBCA6">
        <w:rPr>
          <w:rFonts w:eastAsiaTheme="minorEastAsia"/>
        </w:rPr>
        <w:t>by consumers</w:t>
      </w:r>
      <w:r w:rsidR="00AC51CB" w:rsidRPr="4C0EBCA6">
        <w:rPr>
          <w:rFonts w:eastAsiaTheme="minorEastAsia"/>
        </w:rPr>
        <w:t xml:space="preserve">. </w:t>
      </w:r>
      <w:r w:rsidR="005F135A" w:rsidRPr="4C0EBCA6">
        <w:rPr>
          <w:rFonts w:eastAsiaTheme="minorEastAsia"/>
        </w:rPr>
        <w:t>This result is consistent with o</w:t>
      </w:r>
      <w:r w:rsidR="00EA3A78" w:rsidRPr="4C0EBCA6">
        <w:rPr>
          <w:rFonts w:eastAsiaTheme="minorEastAsia"/>
        </w:rPr>
        <w:t xml:space="preserve">ne related study </w:t>
      </w:r>
      <w:r w:rsidR="00E62116" w:rsidRPr="4C0EBCA6">
        <w:rPr>
          <w:rFonts w:eastAsiaTheme="minorEastAsia"/>
        </w:rPr>
        <w:t>show</w:t>
      </w:r>
      <w:r w:rsidR="005F135A" w:rsidRPr="4C0EBCA6">
        <w:rPr>
          <w:rFonts w:eastAsiaTheme="minorEastAsia"/>
        </w:rPr>
        <w:t>ing</w:t>
      </w:r>
      <w:r w:rsidR="00E62116" w:rsidRPr="4C0EBCA6">
        <w:rPr>
          <w:rFonts w:eastAsiaTheme="minorEastAsia"/>
        </w:rPr>
        <w:t xml:space="preserve"> that </w:t>
      </w:r>
      <w:r w:rsidR="00390CA8" w:rsidRPr="4C0EBCA6">
        <w:rPr>
          <w:rFonts w:eastAsiaTheme="minorEastAsia"/>
        </w:rPr>
        <w:t>informational barriers were the primary factor explaining lack o</w:t>
      </w:r>
      <w:r w:rsidR="00390CA8" w:rsidRPr="00A9582C">
        <w:rPr>
          <w:rFonts w:eastAsiaTheme="minorEastAsia"/>
        </w:rPr>
        <w:t>f</w:t>
      </w:r>
      <w:r w:rsidR="008D570D" w:rsidRPr="00A9582C">
        <w:rPr>
          <w:rFonts w:eastAsiaTheme="minorEastAsia"/>
        </w:rPr>
        <w:t xml:space="preserve"> technology </w:t>
      </w:r>
      <w:r w:rsidR="00390CA8" w:rsidRPr="00A9582C">
        <w:rPr>
          <w:rFonts w:eastAsiaTheme="minorEastAsia"/>
        </w:rPr>
        <w:t>adoption</w:t>
      </w:r>
      <w:r w:rsidR="00921D14" w:rsidRPr="00A9582C">
        <w:rPr>
          <w:rFonts w:eastAsiaTheme="minorEastAsia"/>
        </w:rPr>
        <w:t xml:space="preserve"> </w:t>
      </w:r>
      <w:r w:rsidRPr="00A9582C">
        <w:rPr>
          <w:rFonts w:eastAsiaTheme="minorEastAsia"/>
        </w:rPr>
        <w:fldChar w:fldCharType="begin"/>
      </w:r>
      <w:r w:rsidRPr="00A9582C">
        <w:rPr>
          <w:rFonts w:eastAsiaTheme="minorEastAsia"/>
        </w:rPr>
        <w:instrText xml:space="preserve"> ADDIN ZOTERO_ITEM CSL_CITATION {"citationID":"orXST4io","properties":{"formattedCitation":"(Bloom et al., 2013)","plainCitation":"(Bloom et al., 2013)","noteIndex":0},"citationItems":[{"id":5492,"uris":["http://zotero.org/users/local/U3219zZl/items/LIPIVG22"],"itemData":{"id":5492,"type":"article-journal","abstract":"Abstract\n            A long-standing question is whether differences in management practices across firms can explain differences in productivity, especially in developing countries where these spreads appear particularly large. To investigate this, we ran a management field experiment on large Indian textile firms. We provided free consulting on management practices to randomly chosen treatment plants and compared their performance to a set of control plants. We find that adopting these management practices raised productivity by 17% in the first year through improved quality and efficiency and reduced inventory, and within three years led to the opening of more production plants. Why had the firms not adopted these profitable practices previously? Our results suggest that informational barriers were the primary factor explaining this lack of adoption. Also, because reallocation across firms appeared to be constrained by limits on managerial time, competition had not forced badly managed firms to exit.","container-title":"The Quarterly Journal of Economics","DOI":"10.1093/qje/qjs044","ISSN":"0033-5533, 1531-4650","issue":"1","language":"en","page":"1-51","source":"DOI.org (Crossref)","title":"Does Management Matter? Evidence from India*","title-short":"Does Management Matter?","volume":"128","author":[{"family":"Bloom","given":"Nicholas"},{"family":"Eifert","given":"Benn"},{"family":"Mahajan","given":"Aprajit"},{"family":"McKenzie","given":"David"},{"family":"Roberts","given":"John"}],"issued":{"date-parts":[["2013",2,1]]}}}],"schema":"https://github.com/citation-style-language/schema/raw/master/csl-citation.json"} </w:instrText>
      </w:r>
      <w:r w:rsidRPr="00A9582C">
        <w:rPr>
          <w:rFonts w:eastAsiaTheme="minorEastAsia"/>
        </w:rPr>
        <w:fldChar w:fldCharType="separate"/>
      </w:r>
      <w:r w:rsidR="008A591E" w:rsidRPr="00A9582C">
        <w:rPr>
          <w:rFonts w:eastAsiaTheme="minorEastAsia"/>
        </w:rPr>
        <w:t>(Bloom et al., 2013)</w:t>
      </w:r>
      <w:r w:rsidRPr="00A9582C">
        <w:rPr>
          <w:rFonts w:eastAsiaTheme="minorEastAsia"/>
        </w:rPr>
        <w:fldChar w:fldCharType="end"/>
      </w:r>
      <w:r w:rsidR="00390CA8" w:rsidRPr="00A9582C">
        <w:rPr>
          <w:rFonts w:eastAsiaTheme="minorEastAsia"/>
        </w:rPr>
        <w:t xml:space="preserve">. </w:t>
      </w:r>
      <w:r w:rsidR="00313569" w:rsidRPr="00A9582C">
        <w:rPr>
          <w:rFonts w:eastAsiaTheme="minorEastAsia"/>
        </w:rPr>
        <w:t xml:space="preserve">The plausible explanation of the result </w:t>
      </w:r>
      <w:r w:rsidR="00035290" w:rsidRPr="00A9582C">
        <w:rPr>
          <w:rFonts w:eastAsiaTheme="minorEastAsia"/>
        </w:rPr>
        <w:t>could</w:t>
      </w:r>
      <w:r w:rsidR="00313569" w:rsidRPr="00A9582C">
        <w:rPr>
          <w:rFonts w:eastAsiaTheme="minorEastAsia"/>
        </w:rPr>
        <w:t xml:space="preserve"> </w:t>
      </w:r>
      <w:r w:rsidR="501A82FC" w:rsidRPr="00A9582C">
        <w:rPr>
          <w:rFonts w:eastAsiaTheme="minorEastAsia"/>
        </w:rPr>
        <w:t>be that</w:t>
      </w:r>
      <w:r w:rsidR="00313569" w:rsidRPr="00A9582C">
        <w:rPr>
          <w:rFonts w:eastAsiaTheme="minorEastAsia"/>
        </w:rPr>
        <w:t xml:space="preserve"> </w:t>
      </w:r>
      <w:r w:rsidR="009424B1" w:rsidRPr="00A9582C">
        <w:rPr>
          <w:rFonts w:eastAsiaTheme="minorEastAsia"/>
        </w:rPr>
        <w:t>r</w:t>
      </w:r>
      <w:r w:rsidR="00E74455" w:rsidRPr="00A9582C">
        <w:rPr>
          <w:rFonts w:eastAsiaTheme="minorEastAsia"/>
        </w:rPr>
        <w:t>eputation</w:t>
      </w:r>
      <w:r w:rsidR="0038108C" w:rsidRPr="00A9582C">
        <w:rPr>
          <w:rFonts w:eastAsiaTheme="minorEastAsia"/>
        </w:rPr>
        <w:t>al effects</w:t>
      </w:r>
      <w:r w:rsidR="00E74455" w:rsidRPr="00A9582C">
        <w:rPr>
          <w:rFonts w:eastAsiaTheme="minorEastAsia"/>
        </w:rPr>
        <w:t xml:space="preserve"> make members’ effort levels strategic complements</w:t>
      </w:r>
      <w:r w:rsidR="00E97543" w:rsidRPr="00A9582C">
        <w:rPr>
          <w:rFonts w:eastAsiaTheme="minorEastAsia"/>
        </w:rPr>
        <w:t xml:space="preserve"> </w:t>
      </w:r>
      <w:r w:rsidRPr="00A9582C">
        <w:rPr>
          <w:rFonts w:eastAsiaTheme="minorEastAsia"/>
        </w:rPr>
        <w:fldChar w:fldCharType="begin"/>
      </w:r>
      <w:r w:rsidRPr="00A9582C">
        <w:rPr>
          <w:rFonts w:eastAsiaTheme="minorEastAsia"/>
        </w:rPr>
        <w:instrText xml:space="preserve"> ADDIN ZOTERO_ITEM CSL_CITATION {"citationID":"Ijaodoyx","properties":{"formattedCitation":"(Swank &amp; Visser, 2023)","plainCitation":"(Swank &amp; Visser, 2023)","noteIndex":0},"citationItems":[{"id":5438,"uris":["http://zotero.org/users/local/U3219zZl/items/Z7IB86NH"],"itemData":{"id":5438,"type":"article-journal","abstract":"We study committees that acquire information, deliberate, and vote. A member cares about statedependent decision payoffs and his reputation for expertise. The state remains unobserved. In such environments, members’ internal reputations are based on deliberation patterns, while members’ external reputations are based on the observed group decision. We ﬁnd that either form of reputation concerns creates strategic complementarity among members’ effort levels. Internal reputations create stronger incentives to become informed than external reputations. Their strength grows in committee size; external reputations create no incentives in large committees. Finally, reputation concerns may relax participation constraints.","container-title":"Journal of Public Economics","DOI":"10.1016/j.jpubeco.2023.104875","ISSN":"00472727","journalAbbreviation":"Journal of Public Economics","language":"en","page":"104875","source":"DOI.org (Crossref)","title":"Committees as active audiences: Reputation concerns and information acquisition","title-short":"Committees as active audiences","volume":"221","author":[{"family":"Swank","given":"Otto H."},{"family":"Visser","given":"Bauke"}],"issued":{"date-parts":[["2023",5]]}}}],"schema":"https://github.com/citation-style-language/schema/raw/master/csl-citation.json"} </w:instrText>
      </w:r>
      <w:r w:rsidRPr="00A9582C">
        <w:rPr>
          <w:rFonts w:eastAsiaTheme="minorEastAsia"/>
        </w:rPr>
        <w:fldChar w:fldCharType="separate"/>
      </w:r>
      <w:r w:rsidR="00E97543" w:rsidRPr="00A9582C">
        <w:rPr>
          <w:rFonts w:eastAsiaTheme="minorEastAsia"/>
        </w:rPr>
        <w:t>(Swank &amp; Visser, 2023)</w:t>
      </w:r>
      <w:r w:rsidRPr="00A9582C">
        <w:rPr>
          <w:rFonts w:eastAsiaTheme="minorEastAsia"/>
        </w:rPr>
        <w:fldChar w:fldCharType="end"/>
      </w:r>
      <w:r w:rsidR="00E74455" w:rsidRPr="00A9582C">
        <w:rPr>
          <w:rFonts w:eastAsiaTheme="minorEastAsia"/>
        </w:rPr>
        <w:t xml:space="preserve">. </w:t>
      </w:r>
      <w:r w:rsidR="00034D28" w:rsidRPr="00A9582C">
        <w:rPr>
          <w:rFonts w:eastAsiaTheme="minorEastAsia" w:hint="eastAsia"/>
        </w:rPr>
        <w:t xml:space="preserve">It means </w:t>
      </w:r>
      <w:r w:rsidR="007829E8" w:rsidRPr="00A9582C">
        <w:rPr>
          <w:rFonts w:eastAsiaTheme="minorEastAsia" w:hint="eastAsia"/>
        </w:rPr>
        <w:t xml:space="preserve">that </w:t>
      </w:r>
      <w:r w:rsidR="009B66A7" w:rsidRPr="00A9582C">
        <w:rPr>
          <w:rFonts w:eastAsiaTheme="minorEastAsia" w:hint="eastAsia"/>
        </w:rPr>
        <w:t>farmers reduce their farm investment to adjust the decline of the collective reputation.</w:t>
      </w:r>
      <w:del w:id="79" w:author="松浦　正典" w:date="2025-03-02T17:59:00Z" w16du:dateUtc="2025-03-02T08:59:00Z">
        <w:r w:rsidR="009B66A7" w:rsidRPr="00A9582C" w:rsidDel="00C4044B">
          <w:rPr>
            <w:rFonts w:eastAsiaTheme="minorEastAsia" w:hint="eastAsia"/>
          </w:rPr>
          <w:delText xml:space="preserve"> </w:delText>
        </w:r>
      </w:del>
      <w:ins w:id="80" w:author="松浦　正典" w:date="2025-03-02T17:59:00Z" w16du:dateUtc="2025-03-02T08:59:00Z">
        <w:r w:rsidR="000F5DEC" w:rsidRPr="00A9582C">
          <w:rPr>
            <w:rFonts w:eastAsiaTheme="minorEastAsia" w:hint="eastAsia"/>
          </w:rPr>
          <w:t xml:space="preserve"> </w:t>
        </w:r>
        <w:r w:rsidR="000F5DEC" w:rsidRPr="00A9582C">
          <w:rPr>
            <w:rFonts w:eastAsiaTheme="minorEastAsia"/>
          </w:rPr>
          <w:t>The</w:t>
        </w:r>
      </w:ins>
      <w:ins w:id="81" w:author="松浦　正典" w:date="2025-03-03T01:42:00Z" w16du:dateUtc="2025-03-02T16:42:00Z">
        <w:r w:rsidR="00C70058">
          <w:rPr>
            <w:rFonts w:eastAsiaTheme="minorEastAsia" w:hint="eastAsia"/>
          </w:rPr>
          <w:t xml:space="preserve"> event</w:t>
        </w:r>
      </w:ins>
      <w:ins w:id="82" w:author="松浦　正典" w:date="2025-03-02T17:59:00Z" w16du:dateUtc="2025-03-02T08:59:00Z">
        <w:r w:rsidR="000F5DEC">
          <w:rPr>
            <w:rFonts w:eastAsiaTheme="minorEastAsia" w:hint="eastAsia"/>
          </w:rPr>
          <w:t xml:space="preserve"> </w:t>
        </w:r>
        <w:r w:rsidR="000F5DEC" w:rsidRPr="00A9582C">
          <w:rPr>
            <w:rFonts w:eastAsiaTheme="minorEastAsia"/>
          </w:rPr>
          <w:t xml:space="preserve">study analysis </w:t>
        </w:r>
        <w:r w:rsidR="000F5DEC">
          <w:rPr>
            <w:rFonts w:eastAsiaTheme="minorEastAsia" w:hint="eastAsia"/>
          </w:rPr>
          <w:t xml:space="preserve">confirms </w:t>
        </w:r>
        <w:r w:rsidR="000F5DEC" w:rsidRPr="00A9582C">
          <w:rPr>
            <w:rFonts w:eastAsiaTheme="minorEastAsia"/>
          </w:rPr>
          <w:t xml:space="preserve">that </w:t>
        </w:r>
        <w:r w:rsidR="000F5DEC">
          <w:rPr>
            <w:rFonts w:eastAsiaTheme="minorEastAsia" w:hint="eastAsia"/>
          </w:rPr>
          <w:t xml:space="preserve">at least </w:t>
        </w:r>
        <w:r w:rsidR="000F5DEC" w:rsidRPr="00A9582C">
          <w:rPr>
            <w:rFonts w:eastAsiaTheme="minorEastAsia"/>
          </w:rPr>
          <w:t>the estimation for compost soil farming meets the parallel trend assu</w:t>
        </w:r>
        <w:r w:rsidR="000F5DEC" w:rsidRPr="4C0EBCA6">
          <w:rPr>
            <w:rFonts w:eastAsiaTheme="minorEastAsia"/>
          </w:rPr>
          <w:t>mption</w:t>
        </w:r>
      </w:ins>
      <w:ins w:id="83" w:author="松浦　正典" w:date="2025-03-03T01:42:00Z" w16du:dateUtc="2025-03-02T16:42:00Z">
        <w:r w:rsidR="00C11BB8">
          <w:rPr>
            <w:rFonts w:eastAsiaTheme="minorEastAsia" w:hint="eastAsia"/>
          </w:rPr>
          <w:t xml:space="preserve"> (Figure A3)</w:t>
        </w:r>
      </w:ins>
      <w:ins w:id="84" w:author="松浦　正典" w:date="2025-03-02T17:59:00Z" w16du:dateUtc="2025-03-02T08:59:00Z">
        <w:r w:rsidR="000F5DEC" w:rsidRPr="4C0EBCA6">
          <w:rPr>
            <w:rFonts w:eastAsiaTheme="minorEastAsia"/>
          </w:rPr>
          <w:t>.</w:t>
        </w:r>
      </w:ins>
      <w:del w:id="85" w:author="松浦　正典" w:date="2025-03-02T17:59:00Z" w16du:dateUtc="2025-03-02T08:59:00Z">
        <w:r w:rsidR="00A644C6" w:rsidRPr="00A9582C" w:rsidDel="000F5DEC">
          <w:rPr>
            <w:rFonts w:eastAsiaTheme="minorEastAsia"/>
          </w:rPr>
          <w:delText>The</w:delText>
        </w:r>
        <w:r w:rsidR="00C654BD" w:rsidRPr="00A9582C" w:rsidDel="000F5DEC">
          <w:rPr>
            <w:rFonts w:eastAsiaTheme="minorEastAsia"/>
          </w:rPr>
          <w:delText xml:space="preserve"> study analysis shows that the estimation for compost soil farming meets </w:delText>
        </w:r>
        <w:r w:rsidR="00962F53" w:rsidRPr="00A9582C" w:rsidDel="000F5DEC">
          <w:rPr>
            <w:rFonts w:eastAsiaTheme="minorEastAsia"/>
          </w:rPr>
          <w:delText xml:space="preserve">the </w:delText>
        </w:r>
        <w:r w:rsidR="00C654BD" w:rsidRPr="00A9582C" w:rsidDel="000F5DEC">
          <w:rPr>
            <w:rFonts w:eastAsiaTheme="minorEastAsia"/>
          </w:rPr>
          <w:delText>parallel trend assu</w:delText>
        </w:r>
        <w:r w:rsidR="00C654BD" w:rsidRPr="4C0EBCA6" w:rsidDel="000F5DEC">
          <w:rPr>
            <w:rFonts w:eastAsiaTheme="minorEastAsia"/>
          </w:rPr>
          <w:delText>mption while the other</w:delText>
        </w:r>
        <w:r w:rsidR="00430CFA" w:rsidRPr="4C0EBCA6" w:rsidDel="000F5DEC">
          <w:rPr>
            <w:rFonts w:eastAsiaTheme="minorEastAsia"/>
          </w:rPr>
          <w:delText>s in Columns (1) and (2) do not meet the assumption</w:delText>
        </w:r>
      </w:del>
      <w:del w:id="86" w:author="松浦　正典" w:date="2025-03-03T01:42:00Z" w16du:dateUtc="2025-03-02T16:42:00Z">
        <w:r w:rsidR="00430CFA" w:rsidRPr="4C0EBCA6" w:rsidDel="00C11BB8">
          <w:rPr>
            <w:rFonts w:eastAsiaTheme="minorEastAsia"/>
          </w:rPr>
          <w:delText>.</w:delText>
        </w:r>
      </w:del>
    </w:p>
    <w:p w14:paraId="57AD3000" w14:textId="539800DB" w:rsidR="00FC10D6" w:rsidRDefault="00FC10D6" w:rsidP="00FC10D6">
      <w:pPr>
        <w:pStyle w:val="ae"/>
        <w:keepNext/>
      </w:pPr>
      <w:r>
        <w:t xml:space="preserve">Table </w:t>
      </w:r>
      <w:r>
        <w:fldChar w:fldCharType="begin"/>
      </w:r>
      <w:r>
        <w:instrText>SEQ Table \* ARABIC</w:instrText>
      </w:r>
      <w:r>
        <w:fldChar w:fldCharType="separate"/>
      </w:r>
      <w:r w:rsidR="00AB4E52">
        <w:rPr>
          <w:noProof/>
        </w:rPr>
        <w:t>3</w:t>
      </w:r>
      <w:r>
        <w:fldChar w:fldCharType="end"/>
      </w:r>
      <w:r>
        <w:rPr>
          <w:rFonts w:eastAsiaTheme="minorEastAsia" w:hint="eastAsia"/>
        </w:rPr>
        <w:t xml:space="preserve"> Reputation effect on </w:t>
      </w:r>
      <w:r w:rsidR="00DD1DB7">
        <w:rPr>
          <w:rFonts w:eastAsiaTheme="minorEastAsia" w:hint="eastAsia"/>
        </w:rPr>
        <w:t>eco-friendly farming</w:t>
      </w:r>
      <w:r w:rsidR="00BA647D">
        <w:rPr>
          <w:rFonts w:eastAsiaTheme="minorEastAsia" w:hint="eastAsia"/>
        </w:rPr>
        <w:t xml:space="preserve"> (TWFE)</w:t>
      </w:r>
    </w:p>
    <w:tbl>
      <w:tblPr>
        <w:tblW w:w="9072" w:type="dxa"/>
        <w:jc w:val="center"/>
        <w:tblLayout w:type="fixed"/>
        <w:tblLook w:val="0000" w:firstRow="0" w:lastRow="0" w:firstColumn="0" w:lastColumn="0" w:noHBand="0" w:noVBand="0"/>
      </w:tblPr>
      <w:tblGrid>
        <w:gridCol w:w="2268"/>
        <w:gridCol w:w="2268"/>
        <w:gridCol w:w="2268"/>
        <w:gridCol w:w="2268"/>
      </w:tblGrid>
      <w:tr w:rsidR="00AB561D" w:rsidRPr="00E7054E" w14:paraId="079BEC6E" w14:textId="0814939B" w:rsidTr="00AB561D">
        <w:trPr>
          <w:trHeight w:val="33"/>
          <w:jc w:val="center"/>
        </w:trPr>
        <w:tc>
          <w:tcPr>
            <w:tcW w:w="2268" w:type="dxa"/>
            <w:tcBorders>
              <w:top w:val="single" w:sz="4" w:space="0" w:color="auto"/>
              <w:left w:val="nil"/>
              <w:bottom w:val="nil"/>
              <w:right w:val="nil"/>
            </w:tcBorders>
          </w:tcPr>
          <w:p w14:paraId="2B3A9956" w14:textId="77777777" w:rsidR="00AB561D" w:rsidRPr="00E7054E" w:rsidRDefault="00AB561D" w:rsidP="00C47834">
            <w:pPr>
              <w:autoSpaceDE w:val="0"/>
              <w:autoSpaceDN w:val="0"/>
              <w:spacing w:line="240" w:lineRule="auto"/>
              <w:ind w:firstLineChars="0" w:firstLine="0"/>
              <w:jc w:val="left"/>
            </w:pPr>
          </w:p>
        </w:tc>
        <w:tc>
          <w:tcPr>
            <w:tcW w:w="2268" w:type="dxa"/>
            <w:tcBorders>
              <w:top w:val="single" w:sz="4" w:space="0" w:color="auto"/>
              <w:left w:val="nil"/>
              <w:bottom w:val="nil"/>
              <w:right w:val="nil"/>
            </w:tcBorders>
          </w:tcPr>
          <w:p w14:paraId="07AF9D30" w14:textId="6F2902C8" w:rsidR="00AB561D" w:rsidRPr="00E7054E" w:rsidRDefault="00AB561D" w:rsidP="00C47834">
            <w:pPr>
              <w:autoSpaceDE w:val="0"/>
              <w:autoSpaceDN w:val="0"/>
              <w:spacing w:line="240" w:lineRule="auto"/>
              <w:ind w:firstLineChars="0" w:firstLine="0"/>
              <w:jc w:val="center"/>
              <w:rPr>
                <w:rFonts w:eastAsiaTheme="minorEastAsia"/>
              </w:rPr>
            </w:pPr>
            <w:r w:rsidRPr="00E7054E">
              <w:rPr>
                <w:rFonts w:eastAsiaTheme="minorEastAsia"/>
              </w:rPr>
              <w:t>(1)</w:t>
            </w:r>
          </w:p>
        </w:tc>
        <w:tc>
          <w:tcPr>
            <w:tcW w:w="2268" w:type="dxa"/>
            <w:tcBorders>
              <w:top w:val="single" w:sz="4" w:space="0" w:color="auto"/>
              <w:left w:val="nil"/>
              <w:bottom w:val="nil"/>
              <w:right w:val="nil"/>
            </w:tcBorders>
            <w:vAlign w:val="center"/>
          </w:tcPr>
          <w:p w14:paraId="1EE66420" w14:textId="6AA20D85" w:rsidR="00AB561D" w:rsidRPr="00E7054E" w:rsidRDefault="00AB561D" w:rsidP="00C47834">
            <w:pPr>
              <w:autoSpaceDE w:val="0"/>
              <w:autoSpaceDN w:val="0"/>
              <w:spacing w:line="240" w:lineRule="auto"/>
              <w:ind w:firstLineChars="0" w:firstLine="0"/>
              <w:jc w:val="center"/>
              <w:rPr>
                <w:rFonts w:eastAsiaTheme="minorEastAsia"/>
              </w:rPr>
            </w:pPr>
            <w:r w:rsidRPr="00E7054E">
              <w:rPr>
                <w:rFonts w:eastAsiaTheme="minorEastAsia"/>
              </w:rPr>
              <w:t>(2)</w:t>
            </w:r>
          </w:p>
        </w:tc>
        <w:tc>
          <w:tcPr>
            <w:tcW w:w="2268" w:type="dxa"/>
            <w:tcBorders>
              <w:top w:val="single" w:sz="4" w:space="0" w:color="auto"/>
              <w:left w:val="nil"/>
              <w:bottom w:val="nil"/>
              <w:right w:val="nil"/>
            </w:tcBorders>
          </w:tcPr>
          <w:p w14:paraId="186F438E" w14:textId="2DD261BC" w:rsidR="00AB561D" w:rsidRPr="00E7054E" w:rsidRDefault="00AB561D" w:rsidP="00C47834">
            <w:pPr>
              <w:autoSpaceDE w:val="0"/>
              <w:autoSpaceDN w:val="0"/>
              <w:spacing w:line="240" w:lineRule="auto"/>
              <w:ind w:firstLineChars="0" w:firstLine="0"/>
              <w:jc w:val="center"/>
              <w:rPr>
                <w:rFonts w:eastAsiaTheme="minorEastAsia"/>
              </w:rPr>
            </w:pPr>
            <w:r w:rsidRPr="00E7054E">
              <w:rPr>
                <w:rFonts w:eastAsiaTheme="minorEastAsia"/>
              </w:rPr>
              <w:t>(3)</w:t>
            </w:r>
          </w:p>
        </w:tc>
      </w:tr>
      <w:tr w:rsidR="00AB561D" w:rsidRPr="00E7054E" w14:paraId="731B8E2D" w14:textId="7F7F526F" w:rsidTr="00AB561D">
        <w:trPr>
          <w:trHeight w:val="33"/>
          <w:jc w:val="center"/>
        </w:trPr>
        <w:tc>
          <w:tcPr>
            <w:tcW w:w="2268" w:type="dxa"/>
            <w:tcBorders>
              <w:top w:val="nil"/>
              <w:left w:val="nil"/>
              <w:bottom w:val="nil"/>
              <w:right w:val="nil"/>
            </w:tcBorders>
          </w:tcPr>
          <w:p w14:paraId="03C9F269" w14:textId="77777777" w:rsidR="00AB561D" w:rsidRPr="00E7054E" w:rsidRDefault="00AB561D" w:rsidP="00C47834">
            <w:pPr>
              <w:autoSpaceDE w:val="0"/>
              <w:autoSpaceDN w:val="0"/>
              <w:spacing w:line="240" w:lineRule="auto"/>
              <w:ind w:firstLineChars="0" w:firstLine="0"/>
              <w:jc w:val="left"/>
            </w:pPr>
          </w:p>
        </w:tc>
        <w:tc>
          <w:tcPr>
            <w:tcW w:w="2268" w:type="dxa"/>
            <w:tcBorders>
              <w:top w:val="nil"/>
              <w:left w:val="nil"/>
              <w:bottom w:val="nil"/>
              <w:right w:val="nil"/>
            </w:tcBorders>
          </w:tcPr>
          <w:p w14:paraId="3641105F" w14:textId="09CA5A59" w:rsidR="00AB561D" w:rsidRPr="00E7054E" w:rsidRDefault="007D1A29" w:rsidP="00C47834">
            <w:pPr>
              <w:autoSpaceDE w:val="0"/>
              <w:autoSpaceDN w:val="0"/>
              <w:spacing w:line="240" w:lineRule="auto"/>
              <w:ind w:firstLineChars="0" w:firstLine="0"/>
              <w:jc w:val="center"/>
              <w:rPr>
                <w:rFonts w:eastAsiaTheme="minorEastAsia"/>
              </w:rPr>
            </w:pPr>
            <w:r w:rsidRPr="00E7054E">
              <w:rPr>
                <w:rFonts w:eastAsiaTheme="minorEastAsia"/>
              </w:rPr>
              <w:t>No</w:t>
            </w:r>
            <w:r w:rsidR="001F72B3">
              <w:rPr>
                <w:rFonts w:eastAsiaTheme="minorEastAsia" w:hint="eastAsia"/>
              </w:rPr>
              <w:t>n</w:t>
            </w:r>
            <w:r w:rsidRPr="00E7054E">
              <w:rPr>
                <w:rFonts w:eastAsiaTheme="minorEastAsia"/>
              </w:rPr>
              <w:t>-pesticide</w:t>
            </w:r>
          </w:p>
        </w:tc>
        <w:tc>
          <w:tcPr>
            <w:tcW w:w="2268" w:type="dxa"/>
            <w:tcBorders>
              <w:top w:val="nil"/>
              <w:left w:val="nil"/>
              <w:bottom w:val="nil"/>
              <w:right w:val="nil"/>
            </w:tcBorders>
            <w:vAlign w:val="center"/>
          </w:tcPr>
          <w:p w14:paraId="682874F3" w14:textId="11D2675A" w:rsidR="00AB561D" w:rsidRPr="00E7054E" w:rsidRDefault="007F437E" w:rsidP="00C47834">
            <w:pPr>
              <w:autoSpaceDE w:val="0"/>
              <w:autoSpaceDN w:val="0"/>
              <w:spacing w:line="240" w:lineRule="auto"/>
              <w:ind w:firstLineChars="0" w:firstLine="0"/>
              <w:jc w:val="center"/>
              <w:rPr>
                <w:rFonts w:eastAsiaTheme="minorEastAsia"/>
              </w:rPr>
            </w:pPr>
            <w:r>
              <w:rPr>
                <w:rFonts w:eastAsiaTheme="minorEastAsia" w:hint="eastAsia"/>
              </w:rPr>
              <w:t>Manure</w:t>
            </w:r>
            <w:r w:rsidR="00CF12A4">
              <w:rPr>
                <w:rFonts w:eastAsiaTheme="minorEastAsia" w:hint="eastAsia"/>
              </w:rPr>
              <w:t xml:space="preserve"> fertilizer</w:t>
            </w:r>
          </w:p>
        </w:tc>
        <w:tc>
          <w:tcPr>
            <w:tcW w:w="2268" w:type="dxa"/>
            <w:tcBorders>
              <w:top w:val="nil"/>
              <w:left w:val="nil"/>
              <w:bottom w:val="nil"/>
              <w:right w:val="nil"/>
            </w:tcBorders>
          </w:tcPr>
          <w:p w14:paraId="528A60D6" w14:textId="2248C53A" w:rsidR="00AB561D" w:rsidRPr="00E7054E" w:rsidRDefault="007F437E" w:rsidP="00C47834">
            <w:pPr>
              <w:autoSpaceDE w:val="0"/>
              <w:autoSpaceDN w:val="0"/>
              <w:spacing w:line="240" w:lineRule="auto"/>
              <w:ind w:firstLineChars="0" w:firstLine="0"/>
              <w:jc w:val="center"/>
              <w:rPr>
                <w:rFonts w:eastAsiaTheme="minorEastAsia"/>
              </w:rPr>
            </w:pPr>
            <w:r>
              <w:rPr>
                <w:rFonts w:eastAsiaTheme="minorEastAsia" w:hint="eastAsia"/>
              </w:rPr>
              <w:t>Compost soil</w:t>
            </w:r>
          </w:p>
        </w:tc>
      </w:tr>
      <w:tr w:rsidR="00EE0903" w:rsidRPr="00E7054E" w14:paraId="35E19E2F" w14:textId="21B1DCF7" w:rsidTr="00C47834">
        <w:trPr>
          <w:trHeight w:val="33"/>
          <w:jc w:val="center"/>
        </w:trPr>
        <w:tc>
          <w:tcPr>
            <w:tcW w:w="2268" w:type="dxa"/>
            <w:tcBorders>
              <w:top w:val="single" w:sz="4" w:space="0" w:color="auto"/>
              <w:left w:val="nil"/>
              <w:bottom w:val="nil"/>
              <w:right w:val="nil"/>
            </w:tcBorders>
          </w:tcPr>
          <w:p w14:paraId="032A56E0" w14:textId="0B47706A" w:rsidR="00EE0903" w:rsidRPr="004F511B" w:rsidRDefault="00EE0903" w:rsidP="00EE0903">
            <w:pPr>
              <w:autoSpaceDE w:val="0"/>
              <w:autoSpaceDN w:val="0"/>
              <w:spacing w:line="240" w:lineRule="auto"/>
              <w:ind w:firstLineChars="0" w:firstLine="0"/>
              <w:jc w:val="left"/>
              <w:rPr>
                <w:rFonts w:eastAsiaTheme="minorEastAsia"/>
              </w:rPr>
            </w:pPr>
            <w:r>
              <w:rPr>
                <w:rFonts w:eastAsiaTheme="minorEastAsia" w:hint="eastAsia"/>
              </w:rPr>
              <w:t>Accident</w:t>
            </w:r>
          </w:p>
        </w:tc>
        <w:tc>
          <w:tcPr>
            <w:tcW w:w="2268" w:type="dxa"/>
            <w:tcBorders>
              <w:top w:val="single" w:sz="4" w:space="0" w:color="auto"/>
              <w:left w:val="nil"/>
              <w:bottom w:val="nil"/>
              <w:right w:val="nil"/>
            </w:tcBorders>
          </w:tcPr>
          <w:p w14:paraId="0C235079" w14:textId="3ADD4BEF"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.129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1BF8E122" w14:textId="14F96E04"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.159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3F76C6CC" w14:textId="40A44ADE"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0.065</w:t>
            </w:r>
            <w:r w:rsidRPr="00E7054E">
              <w:rPr>
                <w:rFonts w:eastAsiaTheme="minorEastAsia"/>
                <w:vertAlign w:val="superscript"/>
              </w:rPr>
              <w:t>***</w:t>
            </w:r>
          </w:p>
        </w:tc>
      </w:tr>
      <w:tr w:rsidR="00EE0903" w:rsidRPr="00E7054E" w14:paraId="79748621" w14:textId="4AB55C7F" w:rsidTr="00C47834">
        <w:trPr>
          <w:trHeight w:val="33"/>
          <w:jc w:val="center"/>
        </w:trPr>
        <w:tc>
          <w:tcPr>
            <w:tcW w:w="2268" w:type="dxa"/>
            <w:tcBorders>
              <w:top w:val="nil"/>
              <w:left w:val="nil"/>
              <w:bottom w:val="single" w:sz="4" w:space="0" w:color="auto"/>
              <w:right w:val="nil"/>
            </w:tcBorders>
          </w:tcPr>
          <w:p w14:paraId="2B7E39D5" w14:textId="77777777" w:rsidR="00EE0903" w:rsidRPr="00E7054E" w:rsidRDefault="00EE0903" w:rsidP="00EE0903">
            <w:pPr>
              <w:autoSpaceDE w:val="0"/>
              <w:autoSpaceDN w:val="0"/>
              <w:spacing w:line="240" w:lineRule="auto"/>
              <w:ind w:firstLineChars="0" w:firstLine="0"/>
              <w:jc w:val="left"/>
            </w:pPr>
          </w:p>
        </w:tc>
        <w:tc>
          <w:tcPr>
            <w:tcW w:w="2268" w:type="dxa"/>
            <w:tcBorders>
              <w:top w:val="nil"/>
              <w:left w:val="nil"/>
              <w:bottom w:val="single" w:sz="4" w:space="0" w:color="auto"/>
              <w:right w:val="nil"/>
            </w:tcBorders>
          </w:tcPr>
          <w:p w14:paraId="53599DC1" w14:textId="60878F84" w:rsidR="00EE0903" w:rsidRPr="00E7054E" w:rsidRDefault="00EE0903" w:rsidP="00EE090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4D1D55E1" w14:textId="4A311BB4" w:rsidR="00EE0903" w:rsidRPr="00E7054E" w:rsidRDefault="00EE0903" w:rsidP="00EE090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2AAA4C8E" w14:textId="79D8EC7A"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Theme="minorEastAsia"/>
              </w:rPr>
              <w:t>(0.018)</w:t>
            </w:r>
          </w:p>
        </w:tc>
      </w:tr>
      <w:tr w:rsidR="004F70D9" w:rsidRPr="00E7054E" w14:paraId="34C0BBE8" w14:textId="6247A3F3" w:rsidTr="00C47834">
        <w:trPr>
          <w:trHeight w:val="33"/>
          <w:jc w:val="center"/>
        </w:trPr>
        <w:tc>
          <w:tcPr>
            <w:tcW w:w="2268" w:type="dxa"/>
            <w:tcBorders>
              <w:top w:val="single" w:sz="4" w:space="0" w:color="auto"/>
              <w:left w:val="nil"/>
              <w:right w:val="nil"/>
            </w:tcBorders>
          </w:tcPr>
          <w:p w14:paraId="064AA7B0" w14:textId="77777777" w:rsidR="004F70D9" w:rsidRPr="00E7054E" w:rsidRDefault="004F70D9" w:rsidP="004F70D9">
            <w:pPr>
              <w:autoSpaceDE w:val="0"/>
              <w:autoSpaceDN w:val="0"/>
              <w:spacing w:line="240" w:lineRule="auto"/>
              <w:ind w:firstLineChars="0" w:firstLine="0"/>
              <w:jc w:val="left"/>
            </w:pPr>
            <w:r w:rsidRPr="00E7054E">
              <w:t>Household FE</w:t>
            </w:r>
          </w:p>
        </w:tc>
        <w:tc>
          <w:tcPr>
            <w:tcW w:w="2268" w:type="dxa"/>
            <w:tcBorders>
              <w:top w:val="single" w:sz="4" w:space="0" w:color="auto"/>
              <w:left w:val="nil"/>
              <w:right w:val="nil"/>
            </w:tcBorders>
            <w:vAlign w:val="center"/>
          </w:tcPr>
          <w:p w14:paraId="69B8FA1F" w14:textId="173F5995" w:rsidR="004F70D9" w:rsidRPr="0027316F" w:rsidRDefault="004F70D9" w:rsidP="004F70D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2268" w:type="dxa"/>
            <w:tcBorders>
              <w:top w:val="single" w:sz="4" w:space="0" w:color="auto"/>
              <w:left w:val="nil"/>
              <w:right w:val="nil"/>
            </w:tcBorders>
          </w:tcPr>
          <w:p w14:paraId="0219D9AF" w14:textId="5A0F844C" w:rsidR="004F70D9" w:rsidRPr="00E7054E" w:rsidRDefault="004F70D9" w:rsidP="004F70D9">
            <w:pPr>
              <w:autoSpaceDE w:val="0"/>
              <w:autoSpaceDN w:val="0"/>
              <w:spacing w:line="240" w:lineRule="auto"/>
              <w:ind w:firstLineChars="0" w:firstLine="0"/>
              <w:jc w:val="center"/>
              <w:rPr>
                <w:rFonts w:eastAsiaTheme="minorEastAsia"/>
              </w:rPr>
            </w:pPr>
            <w:r w:rsidRPr="00DA2BCB">
              <w:rPr>
                <w:rFonts w:eastAsiaTheme="minorEastAsia" w:hint="eastAsia"/>
                <w:i/>
                <w:iCs/>
              </w:rPr>
              <w:t>Yes</w:t>
            </w:r>
          </w:p>
        </w:tc>
        <w:tc>
          <w:tcPr>
            <w:tcW w:w="2268" w:type="dxa"/>
            <w:tcBorders>
              <w:top w:val="single" w:sz="4" w:space="0" w:color="auto"/>
              <w:left w:val="nil"/>
              <w:right w:val="nil"/>
            </w:tcBorders>
          </w:tcPr>
          <w:p w14:paraId="71697C3D" w14:textId="36ECA8CA" w:rsidR="004F70D9" w:rsidRPr="00842140" w:rsidRDefault="004F70D9" w:rsidP="004F70D9">
            <w:pPr>
              <w:autoSpaceDE w:val="0"/>
              <w:autoSpaceDN w:val="0"/>
              <w:spacing w:line="240" w:lineRule="auto"/>
              <w:ind w:firstLineChars="0" w:firstLine="0"/>
              <w:jc w:val="center"/>
              <w:rPr>
                <w:rFonts w:eastAsiaTheme="minorEastAsia"/>
                <w:i/>
                <w:iCs/>
              </w:rPr>
            </w:pPr>
            <w:r w:rsidRPr="00DA2BCB">
              <w:rPr>
                <w:rFonts w:eastAsiaTheme="minorEastAsia" w:hint="eastAsia"/>
                <w:i/>
                <w:iCs/>
              </w:rPr>
              <w:t>Yes</w:t>
            </w:r>
          </w:p>
        </w:tc>
      </w:tr>
      <w:tr w:rsidR="00EE0903" w:rsidRPr="00E7054E" w14:paraId="14A59A99" w14:textId="76D01DA1" w:rsidTr="00C47834">
        <w:trPr>
          <w:trHeight w:val="33"/>
          <w:jc w:val="center"/>
        </w:trPr>
        <w:tc>
          <w:tcPr>
            <w:tcW w:w="2268" w:type="dxa"/>
            <w:tcBorders>
              <w:top w:val="nil"/>
              <w:left w:val="nil"/>
              <w:right w:val="nil"/>
            </w:tcBorders>
          </w:tcPr>
          <w:p w14:paraId="60F58900" w14:textId="77777777" w:rsidR="00EE0903" w:rsidRPr="00E7054E" w:rsidRDefault="00EE0903" w:rsidP="00EE0903">
            <w:pPr>
              <w:autoSpaceDE w:val="0"/>
              <w:autoSpaceDN w:val="0"/>
              <w:spacing w:line="240" w:lineRule="auto"/>
              <w:ind w:firstLineChars="0" w:firstLine="0"/>
              <w:jc w:val="left"/>
              <w:rPr>
                <w:rFonts w:eastAsiaTheme="minorEastAsia"/>
              </w:rPr>
            </w:pPr>
            <w:r w:rsidRPr="00E7054E">
              <w:rPr>
                <w:rFonts w:eastAsiaTheme="minorEastAsia"/>
              </w:rPr>
              <w:t>Year FE</w:t>
            </w:r>
          </w:p>
        </w:tc>
        <w:tc>
          <w:tcPr>
            <w:tcW w:w="2268" w:type="dxa"/>
            <w:tcBorders>
              <w:top w:val="nil"/>
              <w:left w:val="nil"/>
              <w:right w:val="nil"/>
            </w:tcBorders>
            <w:vAlign w:val="center"/>
          </w:tcPr>
          <w:p w14:paraId="24E88387" w14:textId="794C6B2A" w:rsidR="00EE0903" w:rsidRPr="00E7054E" w:rsidRDefault="00EE0903" w:rsidP="00EE0903">
            <w:pPr>
              <w:autoSpaceDE w:val="0"/>
              <w:autoSpaceDN w:val="0"/>
              <w:spacing w:line="240" w:lineRule="auto"/>
              <w:ind w:firstLineChars="0" w:firstLine="0"/>
              <w:jc w:val="center"/>
              <w:rPr>
                <w:i/>
                <w:iCs/>
              </w:rPr>
            </w:pPr>
            <w:r w:rsidRPr="00E7054E">
              <w:rPr>
                <w:i/>
                <w:iCs/>
              </w:rPr>
              <w:t>Yes</w:t>
            </w:r>
          </w:p>
        </w:tc>
        <w:tc>
          <w:tcPr>
            <w:tcW w:w="2268" w:type="dxa"/>
            <w:tcBorders>
              <w:top w:val="nil"/>
              <w:left w:val="nil"/>
              <w:right w:val="nil"/>
            </w:tcBorders>
            <w:vAlign w:val="center"/>
          </w:tcPr>
          <w:p w14:paraId="0CBEF40F" w14:textId="7D4D7763" w:rsidR="00EE0903" w:rsidRPr="00E7054E" w:rsidRDefault="00EE0903" w:rsidP="00EE0903">
            <w:pPr>
              <w:autoSpaceDE w:val="0"/>
              <w:autoSpaceDN w:val="0"/>
              <w:spacing w:line="240" w:lineRule="auto"/>
              <w:ind w:firstLineChars="0" w:firstLine="0"/>
              <w:jc w:val="center"/>
              <w:rPr>
                <w:rFonts w:eastAsiaTheme="minorEastAsia"/>
              </w:rPr>
            </w:pPr>
            <w:r w:rsidRPr="00E7054E">
              <w:rPr>
                <w:i/>
                <w:iCs/>
              </w:rPr>
              <w:t>Yes</w:t>
            </w:r>
          </w:p>
        </w:tc>
        <w:tc>
          <w:tcPr>
            <w:tcW w:w="2268" w:type="dxa"/>
            <w:tcBorders>
              <w:top w:val="nil"/>
              <w:left w:val="nil"/>
              <w:right w:val="nil"/>
            </w:tcBorders>
            <w:vAlign w:val="center"/>
          </w:tcPr>
          <w:p w14:paraId="290D91DD" w14:textId="0164C74A" w:rsidR="00EE0903" w:rsidRPr="00E7054E" w:rsidRDefault="00EE0903" w:rsidP="00EE0903">
            <w:pPr>
              <w:autoSpaceDE w:val="0"/>
              <w:autoSpaceDN w:val="0"/>
              <w:spacing w:line="240" w:lineRule="auto"/>
              <w:ind w:firstLineChars="0" w:firstLine="0"/>
              <w:jc w:val="center"/>
              <w:rPr>
                <w:i/>
                <w:iCs/>
              </w:rPr>
            </w:pPr>
            <w:r w:rsidRPr="00E7054E">
              <w:rPr>
                <w:i/>
                <w:iCs/>
              </w:rPr>
              <w:t>Yes</w:t>
            </w:r>
          </w:p>
        </w:tc>
      </w:tr>
      <w:tr w:rsidR="00EE0903" w:rsidRPr="00E7054E" w14:paraId="64FA0D75" w14:textId="08A1A62D" w:rsidTr="00C47834">
        <w:trPr>
          <w:trHeight w:val="33"/>
          <w:jc w:val="center"/>
        </w:trPr>
        <w:tc>
          <w:tcPr>
            <w:tcW w:w="2268" w:type="dxa"/>
            <w:tcBorders>
              <w:left w:val="nil"/>
              <w:bottom w:val="nil"/>
              <w:right w:val="nil"/>
            </w:tcBorders>
          </w:tcPr>
          <w:p w14:paraId="3028AD6F" w14:textId="77777777" w:rsidR="00EE0903" w:rsidRPr="00E7054E" w:rsidRDefault="00EE0903" w:rsidP="00EE0903">
            <w:pPr>
              <w:autoSpaceDE w:val="0"/>
              <w:autoSpaceDN w:val="0"/>
              <w:spacing w:line="240" w:lineRule="auto"/>
              <w:ind w:firstLineChars="0" w:firstLine="0"/>
              <w:jc w:val="left"/>
            </w:pPr>
            <w:r w:rsidRPr="00E7054E">
              <w:t>Control variables</w:t>
            </w:r>
          </w:p>
        </w:tc>
        <w:tc>
          <w:tcPr>
            <w:tcW w:w="2268" w:type="dxa"/>
            <w:tcBorders>
              <w:left w:val="nil"/>
              <w:bottom w:val="nil"/>
              <w:right w:val="nil"/>
            </w:tcBorders>
            <w:vAlign w:val="center"/>
          </w:tcPr>
          <w:p w14:paraId="3EFDD3F2" w14:textId="03B824C5" w:rsidR="00EE0903" w:rsidRPr="00E7054E" w:rsidRDefault="00EE0903" w:rsidP="00EE0903">
            <w:pPr>
              <w:autoSpaceDE w:val="0"/>
              <w:autoSpaceDN w:val="0"/>
              <w:spacing w:line="240" w:lineRule="auto"/>
              <w:ind w:firstLineChars="0" w:firstLine="0"/>
              <w:jc w:val="center"/>
              <w:rPr>
                <w:i/>
                <w:iCs/>
              </w:rPr>
            </w:pPr>
            <w:r w:rsidRPr="00E7054E">
              <w:rPr>
                <w:i/>
                <w:iCs/>
              </w:rPr>
              <w:t>Yes</w:t>
            </w:r>
          </w:p>
        </w:tc>
        <w:tc>
          <w:tcPr>
            <w:tcW w:w="2268" w:type="dxa"/>
            <w:tcBorders>
              <w:left w:val="nil"/>
              <w:bottom w:val="nil"/>
              <w:right w:val="nil"/>
            </w:tcBorders>
            <w:vAlign w:val="center"/>
          </w:tcPr>
          <w:p w14:paraId="6E9BAAF3" w14:textId="1FEA0E8C" w:rsidR="00EE0903" w:rsidRPr="00E7054E" w:rsidRDefault="00EE0903" w:rsidP="00EE0903">
            <w:pPr>
              <w:autoSpaceDE w:val="0"/>
              <w:autoSpaceDN w:val="0"/>
              <w:spacing w:line="240" w:lineRule="auto"/>
              <w:ind w:firstLineChars="0" w:firstLine="0"/>
              <w:jc w:val="center"/>
            </w:pPr>
            <w:r w:rsidRPr="00E7054E">
              <w:rPr>
                <w:i/>
                <w:iCs/>
              </w:rPr>
              <w:t>Yes</w:t>
            </w:r>
          </w:p>
        </w:tc>
        <w:tc>
          <w:tcPr>
            <w:tcW w:w="2268" w:type="dxa"/>
            <w:tcBorders>
              <w:left w:val="nil"/>
              <w:bottom w:val="nil"/>
              <w:right w:val="nil"/>
            </w:tcBorders>
            <w:vAlign w:val="center"/>
          </w:tcPr>
          <w:p w14:paraId="3C70CC7D" w14:textId="123E1FC7" w:rsidR="00EE0903" w:rsidRPr="00E7054E" w:rsidRDefault="00EE0903" w:rsidP="00EE0903">
            <w:pPr>
              <w:autoSpaceDE w:val="0"/>
              <w:autoSpaceDN w:val="0"/>
              <w:spacing w:line="240" w:lineRule="auto"/>
              <w:ind w:firstLineChars="0" w:firstLine="0"/>
              <w:jc w:val="center"/>
              <w:rPr>
                <w:i/>
                <w:iCs/>
              </w:rPr>
            </w:pPr>
            <w:r w:rsidRPr="00E7054E">
              <w:rPr>
                <w:i/>
                <w:iCs/>
              </w:rPr>
              <w:t>Yes</w:t>
            </w:r>
          </w:p>
        </w:tc>
      </w:tr>
      <w:tr w:rsidR="00EE0903" w:rsidRPr="00E7054E" w14:paraId="7213DF26" w14:textId="77777777" w:rsidTr="00C47834">
        <w:trPr>
          <w:trHeight w:val="33"/>
          <w:jc w:val="center"/>
        </w:trPr>
        <w:tc>
          <w:tcPr>
            <w:tcW w:w="2268" w:type="dxa"/>
            <w:tcBorders>
              <w:left w:val="nil"/>
              <w:bottom w:val="nil"/>
              <w:right w:val="nil"/>
            </w:tcBorders>
          </w:tcPr>
          <w:p w14:paraId="51001826" w14:textId="6B651DD3" w:rsidR="00EE0903" w:rsidRPr="00E7054E" w:rsidRDefault="00EE0903" w:rsidP="00EE0903">
            <w:pPr>
              <w:autoSpaceDE w:val="0"/>
              <w:autoSpaceDN w:val="0"/>
              <w:spacing w:line="240" w:lineRule="auto"/>
              <w:ind w:firstLineChars="0" w:firstLine="0"/>
              <w:jc w:val="left"/>
            </w:pPr>
            <w:r>
              <w:rPr>
                <w:rFonts w:eastAsiaTheme="minorEastAsia" w:hint="eastAsia"/>
              </w:rPr>
              <w:t>Parallel trend</w:t>
            </w:r>
          </w:p>
        </w:tc>
        <w:tc>
          <w:tcPr>
            <w:tcW w:w="2268" w:type="dxa"/>
            <w:tcBorders>
              <w:left w:val="nil"/>
              <w:bottom w:val="nil"/>
              <w:right w:val="nil"/>
            </w:tcBorders>
            <w:vAlign w:val="center"/>
          </w:tcPr>
          <w:p w14:paraId="0BAB4718" w14:textId="7C77798F"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44D31CAA" w14:textId="49E0398C"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71FF8164" w14:textId="6EDBB8FE"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Yes</w:t>
            </w:r>
          </w:p>
        </w:tc>
      </w:tr>
      <w:tr w:rsidR="00163885" w:rsidRPr="00E7054E" w14:paraId="457F9267" w14:textId="4E619D78" w:rsidTr="00C47834">
        <w:trPr>
          <w:trHeight w:val="33"/>
          <w:jc w:val="center"/>
        </w:trPr>
        <w:tc>
          <w:tcPr>
            <w:tcW w:w="2268" w:type="dxa"/>
            <w:tcBorders>
              <w:top w:val="nil"/>
              <w:left w:val="nil"/>
              <w:bottom w:val="single" w:sz="4" w:space="0" w:color="auto"/>
              <w:right w:val="nil"/>
            </w:tcBorders>
          </w:tcPr>
          <w:p w14:paraId="67E331F8" w14:textId="481EE578" w:rsidR="00163885" w:rsidRPr="00E7054E" w:rsidRDefault="00163885" w:rsidP="00163885">
            <w:pPr>
              <w:autoSpaceDE w:val="0"/>
              <w:autoSpaceDN w:val="0"/>
              <w:spacing w:line="240" w:lineRule="auto"/>
              <w:ind w:firstLineChars="0" w:firstLine="0"/>
              <w:jc w:val="left"/>
            </w:pPr>
            <w:r>
              <w:rPr>
                <w:rFonts w:eastAsiaTheme="minorEastAsia" w:hint="eastAsia"/>
              </w:rPr>
              <w:t>Obs</w:t>
            </w:r>
          </w:p>
        </w:tc>
        <w:tc>
          <w:tcPr>
            <w:tcW w:w="2268" w:type="dxa"/>
            <w:tcBorders>
              <w:top w:val="nil"/>
              <w:left w:val="nil"/>
              <w:bottom w:val="single" w:sz="4" w:space="0" w:color="auto"/>
              <w:right w:val="nil"/>
            </w:tcBorders>
          </w:tcPr>
          <w:p w14:paraId="0F049EE8" w14:textId="4660AC90" w:rsidR="00163885" w:rsidRPr="00E7054E" w:rsidRDefault="00163885" w:rsidP="00163885">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tcPr>
          <w:p w14:paraId="5E6AE27C" w14:textId="713CD4D1" w:rsidR="00163885" w:rsidRPr="00E7054E" w:rsidRDefault="00163885" w:rsidP="00163885">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vAlign w:val="center"/>
          </w:tcPr>
          <w:p w14:paraId="11E2D811" w14:textId="7455CA1E" w:rsidR="00163885" w:rsidRPr="00E7054E" w:rsidRDefault="00163885" w:rsidP="00163885">
            <w:pPr>
              <w:autoSpaceDE w:val="0"/>
              <w:autoSpaceDN w:val="0"/>
              <w:spacing w:line="240" w:lineRule="auto"/>
              <w:ind w:firstLineChars="0" w:firstLine="0"/>
              <w:jc w:val="center"/>
            </w:pPr>
            <w:r w:rsidRPr="00E7054E">
              <w:t>28,501</w:t>
            </w:r>
          </w:p>
        </w:tc>
      </w:tr>
    </w:tbl>
    <w:p w14:paraId="779F3D49" w14:textId="6CEADD95" w:rsidR="00850025" w:rsidRDefault="00850025" w:rsidP="00B55C6F">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A721C6">
        <w:rPr>
          <w:rFonts w:eastAsiaTheme="minorEastAsia" w:hint="eastAsia"/>
        </w:rPr>
        <w:t xml:space="preserve"> </w:t>
      </w:r>
      <w:r w:rsidR="00B66777">
        <w:rPr>
          <w:rFonts w:eastAsiaTheme="minorEastAsia"/>
        </w:rPr>
        <w:t>The outcome</w:t>
      </w:r>
      <w:r w:rsidR="00A721C6">
        <w:rPr>
          <w:rFonts w:eastAsiaTheme="minorEastAsia" w:hint="eastAsia"/>
        </w:rPr>
        <w:t xml:space="preserve"> variable is a dummy variable</w:t>
      </w:r>
      <w:r w:rsidR="00344B9F">
        <w:rPr>
          <w:rFonts w:eastAsiaTheme="minorEastAsia" w:hint="eastAsia"/>
        </w:rPr>
        <w:t>.</w:t>
      </w:r>
      <w:r w:rsidR="006C4FCB">
        <w:rPr>
          <w:rFonts w:eastAsiaTheme="minorEastAsia" w:hint="eastAsia"/>
        </w:rPr>
        <w:t xml:space="preserve"> </w:t>
      </w:r>
      <w:r w:rsidR="00B66777">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ins w:id="87" w:author="松浦　正典" w:date="2025-03-03T01:42:00Z" w16du:dateUtc="2025-03-02T16:42:00Z">
        <w:r w:rsidR="00C70058">
          <w:rPr>
            <w:rFonts w:eastAsiaTheme="minorEastAsia" w:hint="eastAsia"/>
          </w:rPr>
          <w:t xml:space="preserve"> The results of </w:t>
        </w:r>
        <w:r w:rsidR="0004030E">
          <w:rPr>
            <w:rFonts w:eastAsiaTheme="minorEastAsia" w:hint="eastAsia"/>
          </w:rPr>
          <w:t>the event study analysis are in Figure A3</w:t>
        </w:r>
        <w:r w:rsidR="006152F5">
          <w:rPr>
            <w:rFonts w:eastAsiaTheme="minorEastAsia" w:hint="eastAsia"/>
          </w:rPr>
          <w:t>.</w:t>
        </w:r>
      </w:ins>
      <w:r w:rsidR="008C247F">
        <w:rPr>
          <w:rFonts w:eastAsiaTheme="minorEastAsia"/>
        </w:rPr>
        <w:br/>
      </w:r>
    </w:p>
    <w:p w14:paraId="7A6C3E66" w14:textId="0F4A089E" w:rsidR="00C517C4" w:rsidRPr="00B36602" w:rsidRDefault="009B24CD" w:rsidP="000C792A">
      <w:pPr>
        <w:pStyle w:val="susec5"/>
      </w:pPr>
      <w:r w:rsidRPr="00B36602">
        <w:rPr>
          <w:rFonts w:hint="eastAsia"/>
        </w:rPr>
        <w:lastRenderedPageBreak/>
        <w:t>Heterogeneous collective reputation</w:t>
      </w:r>
    </w:p>
    <w:p w14:paraId="39E0FC6C" w14:textId="4302297C" w:rsidR="00F941F6" w:rsidRDefault="008263A9" w:rsidP="0071121E">
      <w:pPr>
        <w:ind w:firstLine="220"/>
        <w:rPr>
          <w:rFonts w:eastAsiaTheme="minorEastAsia"/>
        </w:rPr>
      </w:pPr>
      <w:r w:rsidRPr="00D25CAC">
        <w:rPr>
          <w:rFonts w:eastAsiaTheme="minorEastAsia" w:hint="eastAsia"/>
        </w:rPr>
        <w:t xml:space="preserve">Finally, we can also consider the possibility that the </w:t>
      </w:r>
      <w:r w:rsidRPr="00D25CAC">
        <w:rPr>
          <w:rFonts w:eastAsiaTheme="minorEastAsia"/>
        </w:rPr>
        <w:t>reputational</w:t>
      </w:r>
      <w:r w:rsidRPr="00D25CAC">
        <w:rPr>
          <w:rFonts w:eastAsiaTheme="minorEastAsia" w:hint="eastAsia"/>
        </w:rPr>
        <w:t xml:space="preserve"> </w:t>
      </w:r>
      <w:r w:rsidR="003979AB" w:rsidRPr="00D25CAC">
        <w:rPr>
          <w:rFonts w:eastAsiaTheme="minorEastAsia"/>
        </w:rPr>
        <w:t>loss</w:t>
      </w:r>
      <w:r w:rsidRPr="00D25CAC">
        <w:rPr>
          <w:rFonts w:eastAsiaTheme="minorEastAsia" w:hint="eastAsia"/>
        </w:rPr>
        <w:t xml:space="preserve"> </w:t>
      </w:r>
      <w:r w:rsidR="007A213A" w:rsidRPr="00D25CAC">
        <w:rPr>
          <w:rFonts w:eastAsiaTheme="minorEastAsia" w:hint="eastAsia"/>
        </w:rPr>
        <w:t xml:space="preserve">differentially </w:t>
      </w:r>
      <w:r w:rsidR="003979AB" w:rsidRPr="00D25CAC">
        <w:rPr>
          <w:rFonts w:eastAsiaTheme="minorEastAsia"/>
        </w:rPr>
        <w:t>affect</w:t>
      </w:r>
      <w:r w:rsidR="007A213A" w:rsidRPr="00D25CAC">
        <w:rPr>
          <w:rFonts w:eastAsiaTheme="minorEastAsia" w:hint="eastAsia"/>
        </w:rPr>
        <w:t xml:space="preserve">ed farming practices on the basis of </w:t>
      </w:r>
      <w:r w:rsidR="00E07AD6" w:rsidRPr="00D25CAC">
        <w:rPr>
          <w:rFonts w:eastAsiaTheme="minorEastAsia" w:hint="eastAsia"/>
        </w:rPr>
        <w:t>livelihood dependence on agriculture</w:t>
      </w:r>
      <w:r w:rsidR="003979AB" w:rsidRPr="00D25CAC">
        <w:rPr>
          <w:rFonts w:eastAsiaTheme="minorEastAsia"/>
        </w:rPr>
        <w:t>. Table</w:t>
      </w:r>
      <w:r w:rsidR="0071121E" w:rsidRPr="00D25CAC">
        <w:rPr>
          <w:rFonts w:eastAsiaTheme="minorEastAsia" w:hint="eastAsia"/>
        </w:rPr>
        <w:t xml:space="preserve"> </w:t>
      </w:r>
      <w:r w:rsidR="00EE5E4D">
        <w:rPr>
          <w:rFonts w:eastAsiaTheme="minorEastAsia" w:hint="eastAsia"/>
        </w:rPr>
        <w:t>4</w:t>
      </w:r>
      <w:r w:rsidR="0071121E" w:rsidRPr="00D25CAC">
        <w:rPr>
          <w:rFonts w:eastAsiaTheme="minorEastAsia" w:hint="eastAsia"/>
        </w:rPr>
        <w:t xml:space="preserve"> shows th</w:t>
      </w:r>
      <w:r w:rsidR="006A1695" w:rsidRPr="00D25CAC">
        <w:rPr>
          <w:rFonts w:eastAsiaTheme="minorEastAsia" w:hint="eastAsia"/>
        </w:rPr>
        <w:t xml:space="preserve">e heterogeneity </w:t>
      </w:r>
      <w:r w:rsidR="001D2F0B" w:rsidRPr="00D25CAC">
        <w:rPr>
          <w:rFonts w:eastAsiaTheme="minorEastAsia" w:hint="eastAsia"/>
        </w:rPr>
        <w:t xml:space="preserve">impacts of the reputational loss across livelihood dependence on </w:t>
      </w:r>
      <w:r w:rsidR="001D2F0B" w:rsidRPr="00D25CAC">
        <w:rPr>
          <w:rFonts w:eastAsiaTheme="minorEastAsia"/>
        </w:rPr>
        <w:t>agriculture</w:t>
      </w:r>
      <w:r w:rsidR="001D2F0B" w:rsidRPr="00D25CAC">
        <w:rPr>
          <w:rFonts w:eastAsiaTheme="minorEastAsia" w:hint="eastAsia"/>
        </w:rPr>
        <w:t>.</w:t>
      </w:r>
      <w:r w:rsidRPr="00D25CAC">
        <w:rPr>
          <w:rFonts w:eastAsiaTheme="minorEastAsia" w:hint="eastAsia"/>
        </w:rPr>
        <w:t xml:space="preserve"> </w:t>
      </w:r>
      <w:r w:rsidR="006B0A71">
        <w:rPr>
          <w:rFonts w:eastAsiaTheme="minorEastAsia" w:hint="eastAsia"/>
        </w:rPr>
        <w:t>From Column</w:t>
      </w:r>
      <w:ins w:id="88" w:author="松浦　正典" w:date="2025-03-02T18:00:00Z" w16du:dateUtc="2025-03-02T09:00:00Z">
        <w:r w:rsidR="00C07D61">
          <w:rPr>
            <w:rFonts w:eastAsiaTheme="minorEastAsia" w:hint="eastAsia"/>
          </w:rPr>
          <w:t>s</w:t>
        </w:r>
      </w:ins>
      <w:r w:rsidR="006B0A71">
        <w:rPr>
          <w:rFonts w:eastAsiaTheme="minorEastAsia" w:hint="eastAsia"/>
        </w:rPr>
        <w:t xml:space="preserve"> (1) to (4),</w:t>
      </w:r>
      <w:r w:rsidR="005404A1">
        <w:rPr>
          <w:rFonts w:eastAsiaTheme="minorEastAsia" w:hint="eastAsia"/>
        </w:rPr>
        <w:t xml:space="preserve"> we conduct a sub-sample analysis including </w:t>
      </w:r>
      <w:r w:rsidR="00C3199C">
        <w:rPr>
          <w:rFonts w:eastAsiaTheme="minorEastAsia" w:hint="eastAsia"/>
        </w:rPr>
        <w:t>farm household</w:t>
      </w:r>
      <w:r w:rsidR="006E7854">
        <w:rPr>
          <w:rFonts w:eastAsiaTheme="minorEastAsia" w:hint="eastAsia"/>
        </w:rPr>
        <w:t>s</w:t>
      </w:r>
      <w:r w:rsidR="00C00AB0">
        <w:rPr>
          <w:rFonts w:eastAsiaTheme="minorEastAsia" w:hint="eastAsia"/>
        </w:rPr>
        <w:t xml:space="preserve"> who have </w:t>
      </w:r>
      <w:r w:rsidR="004848EB">
        <w:rPr>
          <w:rFonts w:eastAsiaTheme="minorEastAsia" w:hint="eastAsia"/>
        </w:rPr>
        <w:t xml:space="preserve">at least one </w:t>
      </w:r>
      <w:r w:rsidR="00A958F0">
        <w:rPr>
          <w:rFonts w:eastAsiaTheme="minorEastAsia" w:hint="eastAsia"/>
        </w:rPr>
        <w:t>full-time farmer</w:t>
      </w:r>
      <w:r w:rsidR="00CA79E2">
        <w:rPr>
          <w:rFonts w:eastAsiaTheme="minorEastAsia" w:hint="eastAsia"/>
        </w:rPr>
        <w:t xml:space="preserve">. From Column (5) to (8), the sub-sample </w:t>
      </w:r>
      <w:r w:rsidR="00CA79E2">
        <w:rPr>
          <w:rFonts w:eastAsiaTheme="minorEastAsia"/>
        </w:rPr>
        <w:t>analysis</w:t>
      </w:r>
      <w:r w:rsidR="00CA79E2">
        <w:rPr>
          <w:rFonts w:eastAsiaTheme="minorEastAsia" w:hint="eastAsia"/>
        </w:rPr>
        <w:t xml:space="preserve"> includes only farm</w:t>
      </w:r>
      <w:r w:rsidR="00AD4CDA">
        <w:rPr>
          <w:rFonts w:eastAsiaTheme="minorEastAsia" w:hint="eastAsia"/>
        </w:rPr>
        <w:t xml:space="preserve"> households</w:t>
      </w:r>
      <w:r w:rsidR="00CA79E2">
        <w:rPr>
          <w:rFonts w:eastAsiaTheme="minorEastAsia" w:hint="eastAsia"/>
        </w:rPr>
        <w:t xml:space="preserve"> </w:t>
      </w:r>
      <w:r w:rsidR="00D6591E">
        <w:rPr>
          <w:rFonts w:eastAsiaTheme="minorEastAsia" w:hint="eastAsia"/>
        </w:rPr>
        <w:t>without full-time</w:t>
      </w:r>
      <w:r w:rsidR="00D5001B">
        <w:rPr>
          <w:rFonts w:eastAsiaTheme="minorEastAsia" w:hint="eastAsia"/>
        </w:rPr>
        <w:t xml:space="preserve"> workers</w:t>
      </w:r>
      <w:r w:rsidR="007B2C4E">
        <w:rPr>
          <w:rFonts w:eastAsiaTheme="minorEastAsia" w:hint="eastAsia"/>
        </w:rPr>
        <w:t>.</w:t>
      </w:r>
      <w:r w:rsidR="004B03F2">
        <w:rPr>
          <w:rFonts w:eastAsiaTheme="minorEastAsia" w:hint="eastAsia"/>
        </w:rPr>
        <w:t xml:space="preserve"> The results show that </w:t>
      </w:r>
      <w:r w:rsidR="005A69C7">
        <w:rPr>
          <w:rFonts w:eastAsiaTheme="minorEastAsia" w:hint="eastAsia"/>
        </w:rPr>
        <w:t xml:space="preserve">the reputational loss significantly increases cultivated paddy field for </w:t>
      </w:r>
      <w:r w:rsidR="008073A4">
        <w:rPr>
          <w:rFonts w:eastAsiaTheme="minorEastAsia" w:hint="eastAsia"/>
        </w:rPr>
        <w:t xml:space="preserve">full-time farmers </w:t>
      </w:r>
      <w:r w:rsidR="007A536A">
        <w:rPr>
          <w:rFonts w:eastAsiaTheme="minorEastAsia" w:hint="eastAsia"/>
        </w:rPr>
        <w:t>but does not affect rice revenue</w:t>
      </w:r>
      <w:r w:rsidR="004B07AA">
        <w:rPr>
          <w:rFonts w:eastAsiaTheme="minorEastAsia" w:hint="eastAsia"/>
        </w:rPr>
        <w:t xml:space="preserve"> and </w:t>
      </w:r>
      <w:r w:rsidR="004B2454">
        <w:rPr>
          <w:rFonts w:eastAsiaTheme="minorEastAsia" w:hint="eastAsia"/>
        </w:rPr>
        <w:t>s</w:t>
      </w:r>
      <w:r w:rsidR="00A30DF4">
        <w:rPr>
          <w:rFonts w:eastAsiaTheme="minorEastAsia" w:hint="eastAsia"/>
        </w:rPr>
        <w:t>ize of</w:t>
      </w:r>
      <w:r w:rsidR="004B2454">
        <w:rPr>
          <w:rFonts w:eastAsiaTheme="minorEastAsia" w:hint="eastAsia"/>
        </w:rPr>
        <w:t xml:space="preserve"> farmland</w:t>
      </w:r>
      <w:r w:rsidR="00A30DF4">
        <w:rPr>
          <w:rFonts w:eastAsiaTheme="minorEastAsia" w:hint="eastAsia"/>
        </w:rPr>
        <w:t xml:space="preserve"> </w:t>
      </w:r>
      <w:r w:rsidR="00A30DF4">
        <w:rPr>
          <w:rFonts w:eastAsiaTheme="minorEastAsia"/>
        </w:rPr>
        <w:t>rent</w:t>
      </w:r>
      <w:r w:rsidR="004B2454">
        <w:rPr>
          <w:rFonts w:eastAsiaTheme="minorEastAsia" w:hint="eastAsia"/>
        </w:rPr>
        <w:t>ed</w:t>
      </w:r>
      <w:r w:rsidR="00A30DF4">
        <w:rPr>
          <w:rFonts w:eastAsiaTheme="minorEastAsia" w:hint="eastAsia"/>
        </w:rPr>
        <w:t xml:space="preserve"> out</w:t>
      </w:r>
      <w:r w:rsidR="006F617A">
        <w:rPr>
          <w:rFonts w:eastAsiaTheme="minorEastAsia" w:hint="eastAsia"/>
        </w:rPr>
        <w:t xml:space="preserve"> in Columns (1) to (4)</w:t>
      </w:r>
      <w:r w:rsidR="00355E16">
        <w:rPr>
          <w:rFonts w:eastAsiaTheme="minorEastAsia" w:hint="eastAsia"/>
        </w:rPr>
        <w:t>.</w:t>
      </w:r>
      <w:r w:rsidR="00A44BB4">
        <w:rPr>
          <w:rFonts w:eastAsiaTheme="minorEastAsia" w:hint="eastAsia"/>
        </w:rPr>
        <w:t xml:space="preserve"> </w:t>
      </w:r>
    </w:p>
    <w:p w14:paraId="1DC3CA96" w14:textId="07866C48" w:rsidR="00362059" w:rsidRDefault="00685955" w:rsidP="4C0EBCA6">
      <w:pPr>
        <w:ind w:firstLine="220"/>
        <w:rPr>
          <w:rFonts w:eastAsiaTheme="minorEastAsia"/>
        </w:rPr>
      </w:pPr>
      <w:del w:id="89" w:author="松浦　正典" w:date="2025-03-02T18:00:00Z" w16du:dateUtc="2025-03-02T09:00:00Z">
        <w:r w:rsidRPr="4C0EBCA6" w:rsidDel="00BE2E3D">
          <w:rPr>
            <w:rFonts w:eastAsiaTheme="minorEastAsia"/>
          </w:rPr>
          <w:delText>However</w:delText>
        </w:r>
      </w:del>
      <w:ins w:id="90" w:author="松浦　正典" w:date="2025-03-02T18:00:00Z" w16du:dateUtc="2025-03-02T09:00:00Z">
        <w:r w:rsidR="00BE2E3D">
          <w:rPr>
            <w:rFonts w:eastAsiaTheme="minorEastAsia" w:hint="eastAsia"/>
          </w:rPr>
          <w:t>In contrast</w:t>
        </w:r>
      </w:ins>
      <w:r w:rsidR="00EE5076" w:rsidRPr="4C0EBCA6">
        <w:rPr>
          <w:rFonts w:eastAsiaTheme="minorEastAsia"/>
        </w:rPr>
        <w:t xml:space="preserve">, the loss of collective </w:t>
      </w:r>
      <w:r w:rsidR="004D0FF6" w:rsidRPr="4C0EBCA6">
        <w:rPr>
          <w:rFonts w:eastAsiaTheme="minorEastAsia"/>
        </w:rPr>
        <w:t xml:space="preserve">reputation </w:t>
      </w:r>
      <w:r w:rsidR="007C105B" w:rsidRPr="4C0EBCA6">
        <w:rPr>
          <w:rFonts w:eastAsiaTheme="minorEastAsia"/>
        </w:rPr>
        <w:t xml:space="preserve">significantly decreases </w:t>
      </w:r>
      <w:r w:rsidR="00E240FE" w:rsidRPr="4C0EBCA6">
        <w:rPr>
          <w:rFonts w:eastAsiaTheme="minorEastAsia"/>
        </w:rPr>
        <w:t>rice revenue and size of cultivated puddy field</w:t>
      </w:r>
      <w:ins w:id="91" w:author="松浦　正典" w:date="2025-03-02T18:00:00Z" w16du:dateUtc="2025-03-02T09:00:00Z">
        <w:r w:rsidR="00FF57DC">
          <w:rPr>
            <w:rFonts w:eastAsiaTheme="minorEastAsia" w:hint="eastAsia"/>
          </w:rPr>
          <w:t xml:space="preserve"> for part-time farmers</w:t>
        </w:r>
      </w:ins>
      <w:r w:rsidR="00E240FE" w:rsidRPr="4C0EBCA6">
        <w:rPr>
          <w:rFonts w:eastAsiaTheme="minorEastAsia"/>
        </w:rPr>
        <w:t xml:space="preserve"> while it increases </w:t>
      </w:r>
      <w:r w:rsidR="00C54DD8" w:rsidRPr="4C0EBCA6">
        <w:rPr>
          <w:rFonts w:eastAsiaTheme="minorEastAsia"/>
        </w:rPr>
        <w:t>size of total and paddy field rented out for part-time farmers</w:t>
      </w:r>
      <w:r w:rsidR="00F53016" w:rsidRPr="4C0EBCA6">
        <w:rPr>
          <w:rFonts w:eastAsiaTheme="minorEastAsia"/>
        </w:rPr>
        <w:t xml:space="preserve"> in Columns (5) to (8)</w:t>
      </w:r>
      <w:r w:rsidR="00C54DD8" w:rsidRPr="4C0EBCA6">
        <w:rPr>
          <w:rFonts w:eastAsiaTheme="minorEastAsia"/>
        </w:rPr>
        <w:t>.</w:t>
      </w:r>
      <w:r w:rsidR="00F941F6" w:rsidRPr="4C0EBCA6">
        <w:rPr>
          <w:rFonts w:eastAsiaTheme="minorEastAsia"/>
        </w:rPr>
        <w:t xml:space="preserve"> </w:t>
      </w:r>
      <w:del w:id="92" w:author="松浦　正典" w:date="2025-03-02T18:24:00Z" w16du:dateUtc="2025-03-02T09:24:00Z">
        <w:r w:rsidR="00AE416F" w:rsidRPr="4C0EBCA6" w:rsidDel="006D74CF">
          <w:rPr>
            <w:rFonts w:eastAsiaTheme="minorEastAsia"/>
          </w:rPr>
          <w:delText>The point estimate of c</w:delText>
        </w:r>
      </w:del>
      <w:ins w:id="93" w:author="松浦　正典" w:date="2025-03-02T18:24:00Z" w16du:dateUtc="2025-03-02T09:24:00Z">
        <w:r w:rsidR="006D74CF">
          <w:rPr>
            <w:rFonts w:eastAsiaTheme="minorEastAsia" w:hint="eastAsia"/>
          </w:rPr>
          <w:t>C</w:t>
        </w:r>
      </w:ins>
      <w:r w:rsidR="00AE416F" w:rsidRPr="4C0EBCA6">
        <w:rPr>
          <w:rFonts w:eastAsiaTheme="minorEastAsia"/>
        </w:rPr>
        <w:t xml:space="preserve">ultivated field for full-time farmers </w:t>
      </w:r>
      <w:ins w:id="94" w:author="松浦　正典" w:date="2025-03-02T18:24:00Z" w16du:dateUtc="2025-03-02T09:24:00Z">
        <w:r w:rsidR="003C10CA">
          <w:rPr>
            <w:rFonts w:eastAsiaTheme="minorEastAsia" w:hint="eastAsia"/>
          </w:rPr>
          <w:t>increase</w:t>
        </w:r>
        <w:r w:rsidR="00726932">
          <w:rPr>
            <w:rFonts w:eastAsiaTheme="minorEastAsia" w:hint="eastAsia"/>
          </w:rPr>
          <w:t>d</w:t>
        </w:r>
        <w:r w:rsidR="003C10CA">
          <w:rPr>
            <w:rFonts w:eastAsiaTheme="minorEastAsia" w:hint="eastAsia"/>
          </w:rPr>
          <w:t xml:space="preserve"> by</w:t>
        </w:r>
      </w:ins>
      <w:del w:id="95" w:author="松浦　正典" w:date="2025-03-02T18:24:00Z" w16du:dateUtc="2025-03-02T09:24:00Z">
        <w:r w:rsidR="00AE416F" w:rsidRPr="4C0EBCA6" w:rsidDel="003C10CA">
          <w:rPr>
            <w:rFonts w:eastAsiaTheme="minorEastAsia"/>
          </w:rPr>
          <w:delText>is</w:delText>
        </w:r>
      </w:del>
      <w:r w:rsidR="00AE416F" w:rsidRPr="4C0EBCA6">
        <w:rPr>
          <w:rFonts w:eastAsiaTheme="minorEastAsia"/>
        </w:rPr>
        <w:t xml:space="preserve"> </w:t>
      </w:r>
      <w:del w:id="96" w:author="松浦　正典" w:date="2025-03-02T18:24:00Z" w16du:dateUtc="2025-03-02T09:24:00Z">
        <w:r w:rsidR="00AE416F" w:rsidRPr="4C0EBCA6" w:rsidDel="00B248F8">
          <w:rPr>
            <w:rFonts w:eastAsiaTheme="minorEastAsia"/>
          </w:rPr>
          <w:delText>0.</w:delText>
        </w:r>
      </w:del>
      <w:r w:rsidR="00AE416F" w:rsidRPr="4C0EBCA6">
        <w:rPr>
          <w:rFonts w:eastAsiaTheme="minorEastAsia"/>
        </w:rPr>
        <w:t>21</w:t>
      </w:r>
      <w:ins w:id="97" w:author="松浦　正典" w:date="2025-03-02T18:24:00Z" w16du:dateUtc="2025-03-02T09:24:00Z">
        <w:r w:rsidR="00B248F8">
          <w:rPr>
            <w:rFonts w:eastAsiaTheme="minorEastAsia" w:hint="eastAsia"/>
          </w:rPr>
          <w:t>.</w:t>
        </w:r>
      </w:ins>
      <w:r w:rsidR="00AE416F" w:rsidRPr="4C0EBCA6">
        <w:rPr>
          <w:rFonts w:eastAsiaTheme="minorEastAsia"/>
        </w:rPr>
        <w:t>7</w:t>
      </w:r>
      <w:ins w:id="98" w:author="松浦　正典" w:date="2025-03-02T18:24:00Z" w16du:dateUtc="2025-03-02T09:24:00Z">
        <w:r w:rsidR="00B248F8">
          <w:rPr>
            <w:rFonts w:eastAsiaTheme="minorEastAsia" w:hint="eastAsia"/>
          </w:rPr>
          <w:t>%</w:t>
        </w:r>
      </w:ins>
      <w:r w:rsidR="00AE416F" w:rsidRPr="4C0EBCA6">
        <w:rPr>
          <w:rFonts w:eastAsiaTheme="minorEastAsia"/>
        </w:rPr>
        <w:t xml:space="preserve"> </w:t>
      </w:r>
      <w:ins w:id="99" w:author="松浦　正典" w:date="2025-03-02T18:28:00Z" w16du:dateUtc="2025-03-02T09:28:00Z">
        <w:r w:rsidR="0003199A">
          <w:rPr>
            <w:rFonts w:eastAsiaTheme="minorEastAsia" w:hint="eastAsia"/>
          </w:rPr>
          <w:t xml:space="preserve">after the accident </w:t>
        </w:r>
      </w:ins>
      <w:r w:rsidR="00AE416F" w:rsidRPr="4C0EBCA6">
        <w:rPr>
          <w:rFonts w:eastAsiaTheme="minorEastAsia"/>
        </w:rPr>
        <w:t xml:space="preserve">while </w:t>
      </w:r>
      <w:ins w:id="100" w:author="松浦　正典" w:date="2025-03-02T18:24:00Z" w16du:dateUtc="2025-03-02T09:24:00Z">
        <w:r w:rsidR="00350103">
          <w:rPr>
            <w:rFonts w:eastAsiaTheme="minorEastAsia" w:hint="eastAsia"/>
          </w:rPr>
          <w:t>the cultivated filed</w:t>
        </w:r>
      </w:ins>
      <w:del w:id="101" w:author="松浦　正典" w:date="2025-03-02T18:24:00Z" w16du:dateUtc="2025-03-02T09:24:00Z">
        <w:r w:rsidR="00AE416F" w:rsidRPr="4C0EBCA6" w:rsidDel="00350103">
          <w:rPr>
            <w:rFonts w:eastAsiaTheme="minorEastAsia"/>
          </w:rPr>
          <w:delText>that</w:delText>
        </w:r>
      </w:del>
      <w:r w:rsidR="00AE416F" w:rsidRPr="4C0EBCA6">
        <w:rPr>
          <w:rFonts w:eastAsiaTheme="minorEastAsia"/>
        </w:rPr>
        <w:t xml:space="preserve"> for part-time farmers </w:t>
      </w:r>
      <w:ins w:id="102" w:author="松浦　正典" w:date="2025-03-02T18:24:00Z" w16du:dateUtc="2025-03-02T09:24:00Z">
        <w:r w:rsidR="00726932">
          <w:rPr>
            <w:rFonts w:eastAsiaTheme="minorEastAsia" w:hint="eastAsia"/>
          </w:rPr>
          <w:t>decreased by</w:t>
        </w:r>
      </w:ins>
      <w:del w:id="103" w:author="松浦　正典" w:date="2025-03-02T18:24:00Z" w16du:dateUtc="2025-03-02T09:24:00Z">
        <w:r w:rsidR="00AE416F" w:rsidRPr="4C0EBCA6" w:rsidDel="00726932">
          <w:rPr>
            <w:rFonts w:eastAsiaTheme="minorEastAsia"/>
          </w:rPr>
          <w:delText>is</w:delText>
        </w:r>
      </w:del>
      <w:r w:rsidR="00AE416F" w:rsidRPr="4C0EBCA6">
        <w:rPr>
          <w:rFonts w:eastAsiaTheme="minorEastAsia"/>
        </w:rPr>
        <w:t xml:space="preserve"> </w:t>
      </w:r>
      <w:ins w:id="104" w:author="松浦　正典" w:date="2025-03-02T18:28:00Z" w16du:dateUtc="2025-03-02T09:28:00Z">
        <w:r w:rsidR="00676F59">
          <w:rPr>
            <w:rFonts w:eastAsiaTheme="minorEastAsia" w:hint="eastAsia"/>
          </w:rPr>
          <w:t>9.</w:t>
        </w:r>
      </w:ins>
      <w:del w:id="105" w:author="松浦　正典" w:date="2025-03-02T18:28:00Z" w16du:dateUtc="2025-03-02T09:28:00Z">
        <w:r w:rsidR="008337BA" w:rsidRPr="4C0EBCA6" w:rsidDel="00676F59">
          <w:rPr>
            <w:rFonts w:eastAsia="游明朝"/>
          </w:rPr>
          <w:delText>-</w:delText>
        </w:r>
        <w:r w:rsidR="008337BA" w:rsidRPr="4C0EBCA6" w:rsidDel="00676F59">
          <w:rPr>
            <w:rFonts w:eastAsiaTheme="minorEastAsia"/>
          </w:rPr>
          <w:delText>0.09</w:delText>
        </w:r>
      </w:del>
      <w:r w:rsidR="008337BA" w:rsidRPr="4C0EBCA6">
        <w:rPr>
          <w:rFonts w:eastAsiaTheme="minorEastAsia"/>
        </w:rPr>
        <w:t>6</w:t>
      </w:r>
      <w:ins w:id="106" w:author="松浦　正典" w:date="2025-03-02T18:28:00Z" w16du:dateUtc="2025-03-02T09:28:00Z">
        <w:r w:rsidR="00676F59">
          <w:rPr>
            <w:rFonts w:eastAsiaTheme="minorEastAsia" w:hint="eastAsia"/>
          </w:rPr>
          <w:t>%</w:t>
        </w:r>
      </w:ins>
      <w:r w:rsidR="008337BA" w:rsidRPr="4C0EBCA6">
        <w:rPr>
          <w:rFonts w:eastAsiaTheme="minorEastAsia"/>
        </w:rPr>
        <w:t>.</w:t>
      </w:r>
      <w:del w:id="107" w:author="松浦　正典" w:date="2025-03-02T18:22:00Z" w16du:dateUtc="2025-03-02T09:22:00Z">
        <w:r w:rsidR="00BD0912" w:rsidRPr="4C0EBCA6" w:rsidDel="000A4032">
          <w:rPr>
            <w:rFonts w:eastAsiaTheme="minorEastAsia"/>
          </w:rPr>
          <w:delText xml:space="preserve"> </w:delText>
        </w:r>
        <w:r w:rsidR="000C3FCF" w:rsidRPr="00491908" w:rsidDel="000A4032">
          <w:rPr>
            <w:rFonts w:eastAsiaTheme="minorEastAsia"/>
            <w:color w:val="FF0000"/>
            <w:rPrChange w:id="108" w:author="松浦　正典" w:date="2025-03-02T18:00:00Z" w16du:dateUtc="2025-03-02T09:00:00Z">
              <w:rPr>
                <w:rFonts w:eastAsiaTheme="minorEastAsia"/>
              </w:rPr>
            </w:rPrChange>
          </w:rPr>
          <w:delText xml:space="preserve">Although the </w:delText>
        </w:r>
        <w:r w:rsidR="008E50E5" w:rsidRPr="00491908" w:rsidDel="000A4032">
          <w:rPr>
            <w:rFonts w:eastAsiaTheme="minorEastAsia"/>
            <w:color w:val="FF0000"/>
            <w:rPrChange w:id="109" w:author="松浦　正典" w:date="2025-03-02T18:00:00Z" w16du:dateUtc="2025-03-02T09:00:00Z">
              <w:rPr>
                <w:rFonts w:eastAsiaTheme="minorEastAsia"/>
              </w:rPr>
            </w:rPrChange>
          </w:rPr>
          <w:delText xml:space="preserve">absolute </w:delText>
        </w:r>
        <w:r w:rsidR="00EA667B" w:rsidRPr="00491908" w:rsidDel="000A4032">
          <w:rPr>
            <w:rFonts w:eastAsiaTheme="minorEastAsia"/>
            <w:color w:val="FF0000"/>
            <w:rPrChange w:id="110" w:author="松浦　正典" w:date="2025-03-02T18:00:00Z" w16du:dateUtc="2025-03-02T09:00:00Z">
              <w:rPr>
                <w:rFonts w:eastAsiaTheme="minorEastAsia"/>
              </w:rPr>
            </w:rPrChange>
          </w:rPr>
          <w:delText>value</w:delText>
        </w:r>
        <w:r w:rsidR="00146984" w:rsidRPr="00491908" w:rsidDel="000A4032">
          <w:rPr>
            <w:rFonts w:eastAsiaTheme="minorEastAsia"/>
            <w:color w:val="FF0000"/>
            <w:rPrChange w:id="111" w:author="松浦　正典" w:date="2025-03-02T18:00:00Z" w16du:dateUtc="2025-03-02T09:00:00Z">
              <w:rPr>
                <w:rFonts w:eastAsiaTheme="minorEastAsia"/>
              </w:rPr>
            </w:rPrChange>
          </w:rPr>
          <w:delText xml:space="preserve"> of the estimates </w:delText>
        </w:r>
        <w:r w:rsidR="00222D64" w:rsidRPr="00491908" w:rsidDel="000A4032">
          <w:rPr>
            <w:rFonts w:eastAsiaTheme="minorEastAsia"/>
            <w:color w:val="FF0000"/>
            <w:rPrChange w:id="112" w:author="松浦　正典" w:date="2025-03-02T18:00:00Z" w16du:dateUtc="2025-03-02T09:00:00Z">
              <w:rPr>
                <w:rFonts w:eastAsiaTheme="minorEastAsia"/>
              </w:rPr>
            </w:rPrChange>
          </w:rPr>
          <w:delText>is</w:delText>
        </w:r>
        <w:r w:rsidR="00146984" w:rsidRPr="00491908" w:rsidDel="000A4032">
          <w:rPr>
            <w:rFonts w:eastAsiaTheme="minorEastAsia"/>
            <w:color w:val="FF0000"/>
            <w:rPrChange w:id="113" w:author="松浦　正典" w:date="2025-03-02T18:00:00Z" w16du:dateUtc="2025-03-02T09:00:00Z">
              <w:rPr>
                <w:rFonts w:eastAsiaTheme="minorEastAsia"/>
              </w:rPr>
            </w:rPrChange>
          </w:rPr>
          <w:delText xml:space="preserve"> different between the two types of farmers, </w:delText>
        </w:r>
        <w:r w:rsidR="00783A0A" w:rsidRPr="00491908" w:rsidDel="000A4032">
          <w:rPr>
            <w:rFonts w:eastAsiaTheme="minorEastAsia"/>
            <w:color w:val="FF0000"/>
            <w:rPrChange w:id="114" w:author="松浦　正典" w:date="2025-03-02T18:00:00Z" w16du:dateUtc="2025-03-02T09:00:00Z">
              <w:rPr>
                <w:rFonts w:eastAsiaTheme="minorEastAsia"/>
              </w:rPr>
            </w:rPrChange>
          </w:rPr>
          <w:delText xml:space="preserve">it could be explained by the </w:delText>
        </w:r>
        <w:r w:rsidR="0092645F" w:rsidRPr="00491908" w:rsidDel="000A4032">
          <w:rPr>
            <w:rFonts w:eastAsiaTheme="minorEastAsia"/>
            <w:color w:val="FF0000"/>
            <w:rPrChange w:id="115" w:author="松浦　正典" w:date="2025-03-02T18:00:00Z" w16du:dateUtc="2025-03-02T09:00:00Z">
              <w:rPr>
                <w:rFonts w:eastAsiaTheme="minorEastAsia"/>
              </w:rPr>
            </w:rPrChange>
          </w:rPr>
          <w:delText xml:space="preserve">number of </w:delText>
        </w:r>
        <w:r w:rsidR="00C67DAD" w:rsidRPr="00491908" w:rsidDel="000A4032">
          <w:rPr>
            <w:rFonts w:eastAsiaTheme="minorEastAsia"/>
            <w:color w:val="FF0000"/>
            <w:rPrChange w:id="116" w:author="松浦　正典" w:date="2025-03-02T18:00:00Z" w16du:dateUtc="2025-03-02T09:00:00Z">
              <w:rPr>
                <w:rFonts w:eastAsiaTheme="minorEastAsia"/>
              </w:rPr>
            </w:rPrChange>
          </w:rPr>
          <w:delText>observations</w:delText>
        </w:r>
        <w:r w:rsidR="00783A0A" w:rsidRPr="00491908" w:rsidDel="000A4032">
          <w:rPr>
            <w:rFonts w:eastAsiaTheme="minorEastAsia"/>
            <w:color w:val="FF0000"/>
            <w:rPrChange w:id="117" w:author="松浦　正典" w:date="2025-03-02T18:00:00Z" w16du:dateUtc="2025-03-02T09:00:00Z">
              <w:rPr>
                <w:rFonts w:eastAsiaTheme="minorEastAsia"/>
              </w:rPr>
            </w:rPrChange>
          </w:rPr>
          <w:delText xml:space="preserve"> of </w:delText>
        </w:r>
        <w:r w:rsidR="002E3D04" w:rsidRPr="00491908" w:rsidDel="000A4032">
          <w:rPr>
            <w:rFonts w:eastAsiaTheme="minorEastAsia"/>
            <w:color w:val="FF0000"/>
            <w:rPrChange w:id="118" w:author="松浦　正典" w:date="2025-03-02T18:00:00Z" w16du:dateUtc="2025-03-02T09:00:00Z">
              <w:rPr>
                <w:rFonts w:eastAsiaTheme="minorEastAsia"/>
              </w:rPr>
            </w:rPrChange>
          </w:rPr>
          <w:delText>each category</w:delText>
        </w:r>
        <w:r w:rsidR="00483616" w:rsidRPr="00491908" w:rsidDel="000A4032">
          <w:rPr>
            <w:rFonts w:eastAsiaTheme="minorEastAsia"/>
            <w:color w:val="FF0000"/>
            <w:rPrChange w:id="119" w:author="松浦　正典" w:date="2025-03-02T18:00:00Z" w16du:dateUtc="2025-03-02T09:00:00Z">
              <w:rPr>
                <w:rFonts w:eastAsiaTheme="minorEastAsia"/>
              </w:rPr>
            </w:rPrChange>
          </w:rPr>
          <w:delText>,</w:delText>
        </w:r>
        <w:r w:rsidR="00C67DAD" w:rsidRPr="00491908" w:rsidDel="000A4032">
          <w:rPr>
            <w:rFonts w:eastAsiaTheme="minorEastAsia"/>
            <w:color w:val="FF0000"/>
            <w:rPrChange w:id="120" w:author="松浦　正典" w:date="2025-03-02T18:00:00Z" w16du:dateUtc="2025-03-02T09:00:00Z">
              <w:rPr>
                <w:rFonts w:eastAsiaTheme="minorEastAsia"/>
              </w:rPr>
            </w:rPrChange>
          </w:rPr>
          <w:delText xml:space="preserve"> which is 3150</w:delText>
        </w:r>
        <w:r w:rsidR="00483616" w:rsidRPr="00491908" w:rsidDel="000A4032">
          <w:rPr>
            <w:rFonts w:eastAsiaTheme="minorEastAsia"/>
            <w:color w:val="FF0000"/>
            <w:rPrChange w:id="121" w:author="松浦　正典" w:date="2025-03-02T18:00:00Z" w16du:dateUtc="2025-03-02T09:00:00Z">
              <w:rPr>
                <w:rFonts w:eastAsiaTheme="minorEastAsia"/>
              </w:rPr>
            </w:rPrChange>
          </w:rPr>
          <w:delText xml:space="preserve"> for the full-time and 34675 for </w:delText>
        </w:r>
        <w:r w:rsidR="00446FC2" w:rsidRPr="00491908" w:rsidDel="000A4032">
          <w:rPr>
            <w:rFonts w:eastAsiaTheme="minorEastAsia"/>
            <w:color w:val="FF0000"/>
            <w:rPrChange w:id="122" w:author="松浦　正典" w:date="2025-03-02T18:00:00Z" w16du:dateUtc="2025-03-02T09:00:00Z">
              <w:rPr>
                <w:rFonts w:eastAsiaTheme="minorEastAsia"/>
              </w:rPr>
            </w:rPrChange>
          </w:rPr>
          <w:delText>the part-time</w:delText>
        </w:r>
        <w:r w:rsidR="002E3D04" w:rsidRPr="00491908" w:rsidDel="000A4032">
          <w:rPr>
            <w:rFonts w:eastAsiaTheme="minorEastAsia"/>
            <w:color w:val="FF0000"/>
            <w:rPrChange w:id="123" w:author="松浦　正典" w:date="2025-03-02T18:00:00Z" w16du:dateUtc="2025-03-02T09:00:00Z">
              <w:rPr>
                <w:rFonts w:eastAsiaTheme="minorEastAsia"/>
              </w:rPr>
            </w:rPrChange>
          </w:rPr>
          <w:delText>.</w:delText>
        </w:r>
        <w:r w:rsidR="00201794" w:rsidRPr="4C0EBCA6" w:rsidDel="000A4032">
          <w:rPr>
            <w:rFonts w:eastAsiaTheme="minorEastAsia"/>
          </w:rPr>
          <w:delText xml:space="preserve"> </w:delText>
        </w:r>
      </w:del>
    </w:p>
    <w:p w14:paraId="703E078D" w14:textId="7AB118D9" w:rsidR="00767030" w:rsidRPr="0010388A" w:rsidRDefault="00767030" w:rsidP="4C0EBCA6">
      <w:pPr>
        <w:ind w:firstLine="220"/>
        <w:rPr>
          <w:rFonts w:eastAsiaTheme="minorEastAsia"/>
        </w:rPr>
        <w:sectPr w:rsidR="00767030" w:rsidRPr="0010388A" w:rsidSect="00920816">
          <w:headerReference w:type="even" r:id="rId18"/>
          <w:headerReference w:type="default" r:id="rId19"/>
          <w:footerReference w:type="even" r:id="rId20"/>
          <w:footerReference w:type="default" r:id="rId21"/>
          <w:headerReference w:type="first" r:id="rId22"/>
          <w:footerReference w:type="first" r:id="rId23"/>
          <w:footnotePr>
            <w:numFmt w:val="decimalFullWidth"/>
            <w:numRestart w:val="eachSect"/>
          </w:footnotePr>
          <w:type w:val="continuous"/>
          <w:pgSz w:w="11906" w:h="16838"/>
          <w:pgMar w:top="1440" w:right="1440" w:bottom="1440" w:left="1440" w:header="851" w:footer="850" w:gutter="0"/>
          <w:lnNumType w:countBy="1" w:restart="continuous"/>
          <w:cols w:space="425"/>
          <w:docGrid w:type="linesAndChars" w:linePitch="360"/>
        </w:sectPr>
      </w:pPr>
      <w:r w:rsidRPr="4C0EBCA6">
        <w:rPr>
          <w:rFonts w:eastAsiaTheme="minorEastAsia"/>
        </w:rPr>
        <w:t xml:space="preserve">The results </w:t>
      </w:r>
      <w:r w:rsidR="008E621D" w:rsidRPr="4C0EBCA6">
        <w:rPr>
          <w:rFonts w:eastAsiaTheme="minorEastAsia"/>
        </w:rPr>
        <w:t>suggest</w:t>
      </w:r>
      <w:r w:rsidR="00D33CBE" w:rsidRPr="4C0EBCA6">
        <w:rPr>
          <w:rFonts w:eastAsiaTheme="minorEastAsia"/>
        </w:rPr>
        <w:t xml:space="preserve"> that</w:t>
      </w:r>
      <w:r w:rsidR="00FC3314" w:rsidRPr="4C0EBCA6">
        <w:rPr>
          <w:rFonts w:eastAsiaTheme="minorEastAsia"/>
        </w:rPr>
        <w:t xml:space="preserve"> </w:t>
      </w:r>
      <w:r w:rsidR="00860225" w:rsidRPr="4C0EBCA6">
        <w:rPr>
          <w:rFonts w:eastAsiaTheme="minorEastAsia"/>
        </w:rPr>
        <w:t>the land</w:t>
      </w:r>
      <w:r w:rsidR="00FC3314" w:rsidRPr="4C0EBCA6">
        <w:rPr>
          <w:rFonts w:eastAsiaTheme="minorEastAsia"/>
        </w:rPr>
        <w:t xml:space="preserve"> rental market functioned </w:t>
      </w:r>
      <w:r w:rsidR="00860225" w:rsidRPr="4C0EBCA6">
        <w:rPr>
          <w:rFonts w:eastAsiaTheme="minorEastAsia"/>
        </w:rPr>
        <w:t xml:space="preserve">as an adaptive strategy </w:t>
      </w:r>
      <w:r w:rsidR="00607661" w:rsidRPr="4C0EBCA6">
        <w:rPr>
          <w:rFonts w:eastAsiaTheme="minorEastAsia"/>
        </w:rPr>
        <w:t>after</w:t>
      </w:r>
      <w:r w:rsidR="00EE7BB6" w:rsidRPr="4C0EBCA6">
        <w:rPr>
          <w:rFonts w:eastAsiaTheme="minorEastAsia"/>
        </w:rPr>
        <w:t xml:space="preserve"> the Fukushima nuclear accident.</w:t>
      </w:r>
      <w:r w:rsidR="007312DC" w:rsidRPr="4C0EBCA6">
        <w:rPr>
          <w:rFonts w:eastAsiaTheme="minorEastAsia"/>
        </w:rPr>
        <w:t xml:space="preserve"> The part-time farmers rent out their land while the </w:t>
      </w:r>
      <w:r w:rsidR="00B0178D" w:rsidRPr="4C0EBCA6">
        <w:rPr>
          <w:rFonts w:eastAsiaTheme="minorEastAsia"/>
        </w:rPr>
        <w:t>full-time farmers rent in the land</w:t>
      </w:r>
      <w:r w:rsidR="00A974E6" w:rsidRPr="4C0EBCA6">
        <w:rPr>
          <w:rFonts w:eastAsiaTheme="minorEastAsia"/>
        </w:rPr>
        <w:t xml:space="preserve"> in response to the reputational loss</w:t>
      </w:r>
      <w:r w:rsidR="00B0178D" w:rsidRPr="4C0EBCA6">
        <w:rPr>
          <w:rFonts w:eastAsiaTheme="minorEastAsia"/>
        </w:rPr>
        <w:t>.</w:t>
      </w:r>
      <w:r w:rsidR="00E65039" w:rsidRPr="4C0EBCA6">
        <w:rPr>
          <w:rFonts w:eastAsiaTheme="minorEastAsia"/>
        </w:rPr>
        <w:t xml:space="preserve"> The reputational loss</w:t>
      </w:r>
      <w:r w:rsidR="00D9276B" w:rsidRPr="4C0EBCA6">
        <w:rPr>
          <w:rFonts w:eastAsiaTheme="minorEastAsia"/>
        </w:rPr>
        <w:t xml:space="preserve"> would</w:t>
      </w:r>
      <w:r w:rsidR="00E65039" w:rsidRPr="4C0EBCA6">
        <w:rPr>
          <w:rFonts w:eastAsiaTheme="minorEastAsia"/>
        </w:rPr>
        <w:t xml:space="preserve"> </w:t>
      </w:r>
      <w:r w:rsidR="00247F7D" w:rsidRPr="4C0EBCA6">
        <w:rPr>
          <w:rFonts w:eastAsiaTheme="minorEastAsia"/>
        </w:rPr>
        <w:t>enhance the land rental market</w:t>
      </w:r>
      <w:r w:rsidR="001B4BA9" w:rsidRPr="4C0EBCA6">
        <w:rPr>
          <w:rFonts w:eastAsiaTheme="minorEastAsia"/>
        </w:rPr>
        <w:t xml:space="preserve"> </w:t>
      </w:r>
      <w:r w:rsidR="0009049C" w:rsidRPr="4C0EBCA6">
        <w:rPr>
          <w:rFonts w:eastAsiaTheme="minorEastAsia"/>
        </w:rPr>
        <w:t xml:space="preserve">as </w:t>
      </w:r>
      <w:r w:rsidR="00FC7DFA" w:rsidRPr="4C0EBCA6">
        <w:rPr>
          <w:rFonts w:eastAsiaTheme="minorEastAsia"/>
        </w:rPr>
        <w:t xml:space="preserve">it </w:t>
      </w:r>
      <w:r w:rsidR="00E9771B" w:rsidRPr="4C0EBCA6">
        <w:rPr>
          <w:rFonts w:eastAsiaTheme="minorEastAsia"/>
        </w:rPr>
        <w:t>pushes</w:t>
      </w:r>
      <w:r w:rsidR="004879CC" w:rsidRPr="4C0EBCA6">
        <w:rPr>
          <w:rFonts w:eastAsiaTheme="minorEastAsia"/>
        </w:rPr>
        <w:t xml:space="preserve"> </w:t>
      </w:r>
      <w:r w:rsidR="005569CF" w:rsidRPr="4C0EBCA6">
        <w:rPr>
          <w:rFonts w:eastAsiaTheme="minorEastAsia"/>
        </w:rPr>
        <w:t>small-scale farmers</w:t>
      </w:r>
      <w:r w:rsidR="00E12A33" w:rsidRPr="4C0EBCA6">
        <w:rPr>
          <w:rFonts w:eastAsiaTheme="minorEastAsia"/>
        </w:rPr>
        <w:t xml:space="preserve"> </w:t>
      </w:r>
      <w:r w:rsidR="00DF435E">
        <w:rPr>
          <w:rFonts w:eastAsiaTheme="minorEastAsia" w:hint="eastAsia"/>
        </w:rPr>
        <w:t xml:space="preserve">who may also be vulnerable to economic shocks </w:t>
      </w:r>
      <w:r w:rsidR="77FD7082" w:rsidRPr="4C0EBCA6">
        <w:rPr>
          <w:rFonts w:eastAsiaTheme="minorEastAsia"/>
        </w:rPr>
        <w:t>to scale</w:t>
      </w:r>
      <w:r w:rsidR="00E12A33" w:rsidRPr="4C0EBCA6">
        <w:rPr>
          <w:rFonts w:eastAsiaTheme="minorEastAsia"/>
        </w:rPr>
        <w:t xml:space="preserve"> down </w:t>
      </w:r>
      <w:r w:rsidR="00E8578A" w:rsidRPr="4C0EBCA6">
        <w:rPr>
          <w:rFonts w:eastAsiaTheme="minorEastAsia"/>
        </w:rPr>
        <w:t xml:space="preserve">their farming </w:t>
      </w:r>
      <w:r w:rsidR="005252FF" w:rsidRPr="4C0EBCA6">
        <w:rPr>
          <w:rFonts w:eastAsiaTheme="minorEastAsia"/>
        </w:rPr>
        <w:t xml:space="preserve">and </w:t>
      </w:r>
      <w:r w:rsidR="7565992B" w:rsidRPr="4C0EBCA6">
        <w:rPr>
          <w:rFonts w:eastAsiaTheme="minorEastAsia"/>
        </w:rPr>
        <w:t>exit</w:t>
      </w:r>
      <w:r w:rsidR="00E8578A" w:rsidRPr="4C0EBCA6">
        <w:rPr>
          <w:rFonts w:eastAsiaTheme="minorEastAsia"/>
        </w:rPr>
        <w:t xml:space="preserve"> from </w:t>
      </w:r>
      <w:r w:rsidR="00E8578A" w:rsidRPr="00B42550">
        <w:rPr>
          <w:rFonts w:eastAsiaTheme="minorEastAsia"/>
        </w:rPr>
        <w:t>agriculture</w:t>
      </w:r>
      <w:r w:rsidR="00247F7D" w:rsidRPr="00B42550">
        <w:rPr>
          <w:rFonts w:eastAsiaTheme="minorEastAsia"/>
        </w:rPr>
        <w:t>.</w:t>
      </w:r>
      <w:r w:rsidR="00A3129A" w:rsidRPr="00B42550">
        <w:rPr>
          <w:rFonts w:eastAsiaTheme="minorEastAsia"/>
        </w:rPr>
        <w:t xml:space="preserve"> </w:t>
      </w:r>
      <w:del w:id="124" w:author="松浦　正典" w:date="2025-03-02T18:12:00Z" w16du:dateUtc="2025-03-02T09:12:00Z">
        <w:r w:rsidR="00CF5306" w:rsidRPr="00B42550" w:rsidDel="00885A90">
          <w:rPr>
            <w:rFonts w:eastAsiaTheme="minorEastAsia"/>
          </w:rPr>
          <w:delText xml:space="preserve">This is </w:delText>
        </w:r>
        <w:r w:rsidR="00554A66" w:rsidRPr="00B42550" w:rsidDel="00885A90">
          <w:rPr>
            <w:rFonts w:eastAsiaTheme="minorEastAsia"/>
          </w:rPr>
          <w:delText xml:space="preserve">consistent with the </w:delText>
        </w:r>
        <w:r w:rsidR="001A25D8" w:rsidRPr="00B42550" w:rsidDel="00885A90">
          <w:rPr>
            <w:rFonts w:eastAsiaTheme="minorEastAsia"/>
          </w:rPr>
          <w:delText xml:space="preserve">aging </w:delText>
        </w:r>
        <w:r w:rsidR="00554A66" w:rsidRPr="00B42550" w:rsidDel="00885A90">
          <w:rPr>
            <w:rFonts w:eastAsiaTheme="minorEastAsia"/>
          </w:rPr>
          <w:delText>sit</w:delText>
        </w:r>
        <w:r w:rsidR="00043287" w:rsidRPr="00B42550" w:rsidDel="00885A90">
          <w:rPr>
            <w:rFonts w:eastAsiaTheme="minorEastAsia" w:hint="eastAsia"/>
          </w:rPr>
          <w:delText>uation in Japanese agriculture</w:delText>
        </w:r>
        <w:r w:rsidR="00554A66" w:rsidRPr="00B42550" w:rsidDel="00885A90">
          <w:rPr>
            <w:rFonts w:eastAsiaTheme="minorEastAsia"/>
          </w:rPr>
          <w:delText xml:space="preserve"> </w:delText>
        </w:r>
        <w:r w:rsidR="00685955" w:rsidRPr="00B42550" w:rsidDel="00885A90">
          <w:rPr>
            <w:rFonts w:eastAsiaTheme="minorEastAsia"/>
          </w:rPr>
          <w:fldChar w:fldCharType="begin"/>
        </w:r>
        <w:r w:rsidR="00685955" w:rsidRPr="00B42550" w:rsidDel="00885A90">
          <w:rPr>
            <w:rFonts w:eastAsiaTheme="minorEastAsia"/>
          </w:rPr>
          <w:delInstrText xml:space="preserve"> ADDIN ZOTERO_ITEM CSL_CITATION {"citationID":"HNdGXB4y","properties":{"formattedCitation":"(Kato, 2014)","plainCitation":"(Kato, 2014)","noteIndex":0},"citationItems":[{"id":5604,"uris":["http://zotero.org/users/local/U3219zZl/items/N8H7UFVM"],"itemData":{"id":5604,"type":"article-journal","container-title":"Gyogyo keizai kenkyu","DOI":"10.60367/gyokei.58.1_63","issue":"1","language":"ja","page":"63-77","source":"DOI.org (CSL JSON)","title":"The Current Situation of Farmers’ Aging and the Reasons for Giving Up Farming (in Japanese)","volume":"58","author":[{"family":"Kato","given":"Motoki"}],"issued":{"date-parts":[["2014"]]}}}],"schema":"https://github.com/citation-style-language/schema/raw/master/csl-citation.json"} </w:delInstrText>
        </w:r>
        <w:r w:rsidR="00685955" w:rsidRPr="00B42550" w:rsidDel="00885A90">
          <w:rPr>
            <w:rFonts w:eastAsiaTheme="minorEastAsia"/>
          </w:rPr>
          <w:fldChar w:fldCharType="separate"/>
        </w:r>
        <w:r w:rsidR="00A3129A" w:rsidRPr="00B42550" w:rsidDel="00885A90">
          <w:rPr>
            <w:rFonts w:eastAsiaTheme="minorEastAsia"/>
          </w:rPr>
          <w:delText>(Kato, 2014)</w:delText>
        </w:r>
        <w:r w:rsidR="00685955" w:rsidRPr="00B42550" w:rsidDel="00885A90">
          <w:rPr>
            <w:rFonts w:eastAsiaTheme="minorEastAsia"/>
          </w:rPr>
          <w:fldChar w:fldCharType="end"/>
        </w:r>
        <w:r w:rsidR="00B42550" w:rsidDel="00885A90">
          <w:rPr>
            <w:rFonts w:eastAsiaTheme="minorEastAsia" w:hint="eastAsia"/>
          </w:rPr>
          <w:delText xml:space="preserve">. </w:delText>
        </w:r>
        <w:r w:rsidR="00503A56" w:rsidDel="00885A90">
          <w:rPr>
            <w:rFonts w:eastAsiaTheme="minorEastAsia"/>
          </w:rPr>
          <w:delText>T</w:delText>
        </w:r>
        <w:r w:rsidR="00503A56" w:rsidDel="00885A90">
          <w:rPr>
            <w:rFonts w:eastAsiaTheme="minorEastAsia" w:hint="eastAsia"/>
          </w:rPr>
          <w:delText xml:space="preserve">he share of </w:delText>
        </w:r>
        <w:r w:rsidR="00087324" w:rsidDel="00885A90">
          <w:rPr>
            <w:rFonts w:eastAsiaTheme="minorEastAsia" w:hint="eastAsia"/>
          </w:rPr>
          <w:delText xml:space="preserve">older than and equal to 65-years old in agrarian workers is more than 60% </w:delText>
        </w:r>
        <w:r w:rsidR="00FD3BE5" w:rsidDel="00885A90">
          <w:rPr>
            <w:rFonts w:eastAsiaTheme="minorEastAsia" w:hint="eastAsia"/>
          </w:rPr>
          <w:delText>in 2011</w:delText>
        </w:r>
        <w:r w:rsidR="00457E7C" w:rsidDel="00885A90">
          <w:rPr>
            <w:rFonts w:eastAsiaTheme="minorEastAsia" w:hint="eastAsia"/>
          </w:rPr>
          <w:delText xml:space="preserve"> </w:delText>
        </w:r>
        <w:r w:rsidR="007616E1" w:rsidDel="00885A90">
          <w:rPr>
            <w:rFonts w:eastAsiaTheme="minorEastAsia"/>
          </w:rPr>
          <w:fldChar w:fldCharType="begin"/>
        </w:r>
        <w:r w:rsidR="007616E1" w:rsidDel="00885A90">
          <w:rPr>
            <w:rFonts w:eastAsiaTheme="minorEastAsia"/>
          </w:rPr>
          <w:delInstrText xml:space="preserve"> ADDIN ZOTERO_ITEM CSL_CITATION {"citationID":"rgw5nca7","properties":{"formattedCitation":"(Kato, 2014)","plainCitation":"(Kato, 2014)","noteIndex":0},"citationItems":[{"id":5604,"uris":["http://zotero.org/users/local/U3219zZl/items/N8H7UFVM"],"itemData":{"id":5604,"type":"article-journal","container-title":"Gyogyo keizai kenkyu","DOI":"10.60367/gyokei.58.1_63","issue":"1","language":"ja","page":"63-77","source":"DOI.org (CSL JSON)","title":"The Current Situation of Farmers’ Aging and the Reasons for Giving Up Farming (in Japanese)","volume":"58","author":[{"family":"Kato","given":"Motoki"}],"issued":{"date-parts":[["2014"]]}}}],"schema":"https://github.com/citation-style-language/schema/raw/master/csl-citation.json"} </w:delInstrText>
        </w:r>
        <w:r w:rsidR="007616E1" w:rsidDel="00885A90">
          <w:rPr>
            <w:rFonts w:eastAsiaTheme="minorEastAsia"/>
          </w:rPr>
          <w:fldChar w:fldCharType="separate"/>
        </w:r>
        <w:r w:rsidR="007616E1" w:rsidRPr="007616E1" w:rsidDel="00885A90">
          <w:rPr>
            <w:rFonts w:eastAsiaTheme="minorEastAsia"/>
          </w:rPr>
          <w:delText>(Kato, 2014)</w:delText>
        </w:r>
        <w:r w:rsidR="007616E1" w:rsidDel="00885A90">
          <w:rPr>
            <w:rFonts w:eastAsiaTheme="minorEastAsia"/>
          </w:rPr>
          <w:fldChar w:fldCharType="end"/>
        </w:r>
        <w:r w:rsidR="00FD3BE5" w:rsidDel="00885A90">
          <w:rPr>
            <w:rFonts w:eastAsiaTheme="minorEastAsia" w:hint="eastAsia"/>
          </w:rPr>
          <w:delText xml:space="preserve">. </w:delText>
        </w:r>
        <w:r w:rsidR="00457E7C" w:rsidRPr="00457E7C" w:rsidDel="00885A90">
          <w:rPr>
            <w:rFonts w:eastAsiaTheme="minorEastAsia"/>
          </w:rPr>
          <w:delText>They</w:delText>
        </w:r>
        <w:r w:rsidR="00D50741" w:rsidDel="00885A90">
          <w:rPr>
            <w:rFonts w:eastAsiaTheme="minorEastAsia" w:hint="eastAsia"/>
          </w:rPr>
          <w:delText xml:space="preserve"> may</w:delText>
        </w:r>
        <w:r w:rsidR="00457E7C" w:rsidRPr="00457E7C" w:rsidDel="00885A90">
          <w:rPr>
            <w:rFonts w:eastAsiaTheme="minorEastAsia"/>
          </w:rPr>
          <w:delText xml:space="preserve"> engage in agriculture not for profit purposes, but in order to inherit and pass down ancestral land through generations.</w:delText>
        </w:r>
        <w:r w:rsidR="00457E7C" w:rsidDel="00885A90">
          <w:rPr>
            <w:rFonts w:eastAsiaTheme="minorEastAsia" w:hint="eastAsia"/>
          </w:rPr>
          <w:delText xml:space="preserve"> </w:delText>
        </w:r>
        <w:r w:rsidR="00622CDA" w:rsidDel="00885A90">
          <w:rPr>
            <w:rFonts w:eastAsiaTheme="minorEastAsia" w:hint="eastAsia"/>
          </w:rPr>
          <w:delText>Another plausible explanation is</w:delText>
        </w:r>
        <w:r w:rsidR="0010388A" w:rsidDel="00885A90">
          <w:rPr>
            <w:rFonts w:eastAsiaTheme="minorEastAsia" w:hint="eastAsia"/>
          </w:rPr>
          <w:delText xml:space="preserve"> that i</w:delText>
        </w:r>
      </w:del>
      <w:ins w:id="125" w:author="松浦　正典" w:date="2025-03-02T18:12:00Z" w16du:dateUtc="2025-03-02T09:12:00Z">
        <w:r w:rsidR="00885A90">
          <w:rPr>
            <w:rFonts w:eastAsiaTheme="minorEastAsia" w:hint="eastAsia"/>
          </w:rPr>
          <w:t>I</w:t>
        </w:r>
      </w:ins>
      <w:r w:rsidR="0010388A">
        <w:rPr>
          <w:rFonts w:eastAsiaTheme="minorEastAsia" w:hint="eastAsia"/>
        </w:rPr>
        <w:t xml:space="preserve">ndividual </w:t>
      </w:r>
      <w:r w:rsidR="0010388A">
        <w:rPr>
          <w:rFonts w:eastAsiaTheme="minorEastAsia"/>
        </w:rPr>
        <w:t>reputation</w:t>
      </w:r>
      <w:r w:rsidR="0010388A">
        <w:rPr>
          <w:rFonts w:eastAsiaTheme="minorEastAsia" w:hint="eastAsia"/>
        </w:rPr>
        <w:t xml:space="preserve"> </w:t>
      </w:r>
      <w:r w:rsidR="00985E24">
        <w:rPr>
          <w:rFonts w:eastAsiaTheme="minorEastAsia" w:hint="eastAsia"/>
        </w:rPr>
        <w:t>could</w:t>
      </w:r>
      <w:r w:rsidR="0010388A">
        <w:rPr>
          <w:rFonts w:eastAsiaTheme="minorEastAsia" w:hint="eastAsia"/>
        </w:rPr>
        <w:t xml:space="preserve"> mitigate </w:t>
      </w:r>
      <w:r w:rsidR="0010388A">
        <w:rPr>
          <w:rFonts w:eastAsiaTheme="minorEastAsia"/>
        </w:rPr>
        <w:t>collectiv</w:t>
      </w:r>
      <w:r w:rsidR="0010388A">
        <w:rPr>
          <w:rFonts w:eastAsiaTheme="minorEastAsia" w:hint="eastAsia"/>
        </w:rPr>
        <w:t xml:space="preserve">e </w:t>
      </w:r>
      <w:r w:rsidR="0010388A">
        <w:rPr>
          <w:rFonts w:eastAsiaTheme="minorEastAsia"/>
        </w:rPr>
        <w:t>reputation</w:t>
      </w:r>
      <w:r w:rsidR="0010388A">
        <w:rPr>
          <w:rFonts w:eastAsiaTheme="minorEastAsia" w:hint="eastAsia"/>
        </w:rPr>
        <w:t xml:space="preserve"> l</w:t>
      </w:r>
      <w:r w:rsidR="00E016A9">
        <w:rPr>
          <w:rFonts w:eastAsiaTheme="minorEastAsia" w:hint="eastAsia"/>
        </w:rPr>
        <w:t xml:space="preserve">oss </w:t>
      </w:r>
      <w:r w:rsidR="00A2636C">
        <w:rPr>
          <w:rFonts w:eastAsiaTheme="minorEastAsia"/>
        </w:rPr>
        <w:fldChar w:fldCharType="begin"/>
      </w:r>
      <w:r w:rsidR="00A2636C">
        <w:rPr>
          <w:rFonts w:eastAsiaTheme="minorEastAsia"/>
        </w:rPr>
        <w:instrText xml:space="preserve"> ADDIN ZOTERO_ITEM CSL_CITATION {"citationID":"skeTDdZJ","properties":{"formattedCitation":"(Bai et al., 2022)","plainCitation":"(Bai et al., 2022)","noteIndex":0},"citationItems":[{"id":93,"uris":["http://zotero.org/users/local/U3219zZl/items/XVHWI44W"],"itemData":{"id":93,"type":"article-journal","abstract":"The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Trade","volume":"104","author":[{"family":"Bai","given":"Jie"},{"family":"Gazze","given":"Ludovica"},{"family":"Wang","given":"Yukun"}],"issued":{"date-parts":[["2022",11,14]]}}}],"schema":"https://github.com/citation-style-language/schema/raw/master/csl-citation.json"} </w:instrText>
      </w:r>
      <w:r w:rsidR="00A2636C">
        <w:rPr>
          <w:rFonts w:eastAsiaTheme="minorEastAsia"/>
        </w:rPr>
        <w:fldChar w:fldCharType="separate"/>
      </w:r>
      <w:r w:rsidR="00A2636C" w:rsidRPr="00A2636C">
        <w:rPr>
          <w:rFonts w:eastAsiaTheme="minorEastAsia"/>
        </w:rPr>
        <w:t>(Bai et al., 2022)</w:t>
      </w:r>
      <w:r w:rsidR="00A2636C">
        <w:rPr>
          <w:rFonts w:eastAsiaTheme="minorEastAsia"/>
        </w:rPr>
        <w:fldChar w:fldCharType="end"/>
      </w:r>
      <w:r w:rsidR="00E03A86">
        <w:rPr>
          <w:rFonts w:eastAsiaTheme="minorEastAsia" w:hint="eastAsia"/>
        </w:rPr>
        <w:t>.</w:t>
      </w:r>
      <w:r w:rsidR="00985E24">
        <w:rPr>
          <w:rFonts w:eastAsiaTheme="minorEastAsia" w:hint="eastAsia"/>
        </w:rPr>
        <w:t xml:space="preserve"> </w:t>
      </w:r>
      <w:r w:rsidR="001F7C32">
        <w:rPr>
          <w:rFonts w:eastAsiaTheme="minorEastAsia" w:hint="eastAsia"/>
        </w:rPr>
        <w:t>Full-time farmers</w:t>
      </w:r>
      <w:r w:rsidR="00F93E3A">
        <w:rPr>
          <w:rFonts w:eastAsiaTheme="minorEastAsia" w:hint="eastAsia"/>
        </w:rPr>
        <w:t xml:space="preserve"> have </w:t>
      </w:r>
      <w:r w:rsidR="00620F73">
        <w:rPr>
          <w:rFonts w:eastAsiaTheme="minorEastAsia"/>
        </w:rPr>
        <w:t>such an</w:t>
      </w:r>
      <w:r w:rsidR="00195FC2">
        <w:rPr>
          <w:rFonts w:eastAsiaTheme="minorEastAsia" w:hint="eastAsia"/>
        </w:rPr>
        <w:t xml:space="preserve"> </w:t>
      </w:r>
      <w:r w:rsidR="006D27DD">
        <w:rPr>
          <w:rFonts w:eastAsiaTheme="minorEastAsia"/>
        </w:rPr>
        <w:t>established</w:t>
      </w:r>
      <w:r w:rsidR="006D27DD">
        <w:rPr>
          <w:rFonts w:eastAsiaTheme="minorEastAsia" w:hint="eastAsia"/>
        </w:rPr>
        <w:t xml:space="preserve"> </w:t>
      </w:r>
      <w:r w:rsidR="00B03C2D">
        <w:rPr>
          <w:rFonts w:eastAsiaTheme="minorEastAsia" w:hint="eastAsia"/>
        </w:rPr>
        <w:t xml:space="preserve">individual </w:t>
      </w:r>
      <w:r w:rsidR="00195FC2">
        <w:rPr>
          <w:rFonts w:eastAsiaTheme="minorEastAsia" w:hint="eastAsia"/>
        </w:rPr>
        <w:t>reputation that</w:t>
      </w:r>
      <w:r w:rsidR="00D514CD">
        <w:rPr>
          <w:rFonts w:eastAsiaTheme="minorEastAsia" w:hint="eastAsia"/>
        </w:rPr>
        <w:t xml:space="preserve"> they could keep farming and sell their products to </w:t>
      </w:r>
      <w:ins w:id="126" w:author="松浦　正典" w:date="2025-03-02T18:16:00Z" w16du:dateUtc="2025-03-02T09:16:00Z">
        <w:r w:rsidR="00FD2194">
          <w:rPr>
            <w:rFonts w:eastAsiaTheme="minorEastAsia" w:hint="eastAsia"/>
          </w:rPr>
          <w:t>markets</w:t>
        </w:r>
      </w:ins>
      <w:del w:id="127" w:author="松浦　正典" w:date="2025-03-02T18:15:00Z" w16du:dateUtc="2025-03-02T09:15:00Z">
        <w:r w:rsidR="00D514CD" w:rsidDel="00FD2194">
          <w:rPr>
            <w:rFonts w:eastAsiaTheme="minorEastAsia" w:hint="eastAsia"/>
          </w:rPr>
          <w:delText>consumers</w:delText>
        </w:r>
      </w:del>
      <w:r w:rsidR="00D514CD">
        <w:rPr>
          <w:rFonts w:eastAsiaTheme="minorEastAsia" w:hint="eastAsia"/>
        </w:rPr>
        <w:t>.</w:t>
      </w:r>
      <w:ins w:id="128" w:author="松浦　正典" w:date="2025-03-02T18:12:00Z" w16du:dateUtc="2025-03-02T09:12:00Z">
        <w:r w:rsidR="00CF08B2">
          <w:rPr>
            <w:rFonts w:eastAsiaTheme="minorEastAsia" w:hint="eastAsia"/>
          </w:rPr>
          <w:t xml:space="preserve"> </w:t>
        </w:r>
      </w:ins>
      <w:ins w:id="129" w:author="松浦　正典" w:date="2025-03-02T18:13:00Z" w16du:dateUtc="2025-03-02T09:13:00Z">
        <w:r w:rsidR="00F36223">
          <w:rPr>
            <w:rFonts w:eastAsiaTheme="minorEastAsia" w:hint="eastAsia"/>
          </w:rPr>
          <w:t>Moreover,</w:t>
        </w:r>
      </w:ins>
      <w:ins w:id="130" w:author="松浦　正典" w:date="2025-03-02T18:16:00Z" w16du:dateUtc="2025-03-02T09:16:00Z">
        <w:r w:rsidR="003F5043">
          <w:rPr>
            <w:rFonts w:eastAsiaTheme="minorEastAsia" w:hint="eastAsia"/>
          </w:rPr>
          <w:t xml:space="preserve"> the results indicate that</w:t>
        </w:r>
      </w:ins>
      <w:ins w:id="131" w:author="松浦　正典" w:date="2025-03-02T18:13:00Z" w16du:dateUtc="2025-03-02T09:13:00Z">
        <w:r w:rsidR="00F36223">
          <w:rPr>
            <w:rFonts w:eastAsiaTheme="minorEastAsia" w:hint="eastAsia"/>
          </w:rPr>
          <w:t xml:space="preserve"> </w:t>
        </w:r>
      </w:ins>
      <w:ins w:id="132" w:author="松浦　正典" w:date="2025-03-02T18:14:00Z" w16du:dateUtc="2025-03-02T09:14:00Z">
        <w:r w:rsidR="005D0B0F">
          <w:rPr>
            <w:rFonts w:eastAsiaTheme="minorEastAsia" w:hint="eastAsia"/>
          </w:rPr>
          <w:t xml:space="preserve">full-time farmers may have </w:t>
        </w:r>
      </w:ins>
      <w:ins w:id="133" w:author="松浦　正典" w:date="2025-03-02T18:15:00Z" w16du:dateUtc="2025-03-02T09:15:00Z">
        <w:r w:rsidR="002379A6">
          <w:rPr>
            <w:rFonts w:eastAsiaTheme="minorEastAsia" w:hint="eastAsia"/>
          </w:rPr>
          <w:t xml:space="preserve">made </w:t>
        </w:r>
        <w:r w:rsidR="002379A6">
          <w:rPr>
            <w:rFonts w:eastAsiaTheme="minorEastAsia" w:hint="eastAsia"/>
          </w:rPr>
          <w:lastRenderedPageBreak/>
          <w:t>up for</w:t>
        </w:r>
      </w:ins>
      <w:ins w:id="134" w:author="松浦　正典" w:date="2025-03-02T18:14:00Z" w16du:dateUtc="2025-03-02T09:14:00Z">
        <w:r w:rsidR="005D0B0F" w:rsidRPr="005D0B0F">
          <w:rPr>
            <w:rFonts w:eastAsiaTheme="minorEastAsia"/>
          </w:rPr>
          <w:t xml:space="preserve"> the damage caused by the price drop due to reputational damage by renting more land and increasing production</w:t>
        </w:r>
      </w:ins>
      <w:ins w:id="135" w:author="松浦　正典" w:date="2025-03-02T18:15:00Z" w16du:dateUtc="2025-03-02T09:15:00Z">
        <w:r w:rsidR="00086252">
          <w:rPr>
            <w:rFonts w:eastAsiaTheme="minorEastAsia" w:hint="eastAsia"/>
          </w:rPr>
          <w:t>.</w:t>
        </w:r>
      </w:ins>
    </w:p>
    <w:p w14:paraId="19CBC16B" w14:textId="6FA8FEB0" w:rsidR="00082C9A" w:rsidRDefault="00082C9A" w:rsidP="00082C9A">
      <w:pPr>
        <w:pStyle w:val="ae"/>
        <w:keepNext/>
      </w:pPr>
      <w:r>
        <w:lastRenderedPageBreak/>
        <w:t xml:space="preserve">Table </w:t>
      </w:r>
      <w:r>
        <w:fldChar w:fldCharType="begin"/>
      </w:r>
      <w:r>
        <w:instrText>SEQ Table \* ARABIC</w:instrText>
      </w:r>
      <w:r>
        <w:fldChar w:fldCharType="separate"/>
      </w:r>
      <w:r w:rsidR="00AB4E52">
        <w:rPr>
          <w:noProof/>
        </w:rPr>
        <w:t>4</w:t>
      </w:r>
      <w:r>
        <w:fldChar w:fldCharType="end"/>
      </w:r>
      <w:r>
        <w:rPr>
          <w:rFonts w:eastAsiaTheme="minorEastAsia" w:hint="eastAsia"/>
        </w:rPr>
        <w:t xml:space="preserve"> Heterogeneity by </w:t>
      </w:r>
      <w:r w:rsidR="00663F35">
        <w:rPr>
          <w:rFonts w:eastAsiaTheme="minorEastAsia" w:hint="eastAsia"/>
        </w:rPr>
        <w:t xml:space="preserve">livelihood </w:t>
      </w:r>
      <w:r>
        <w:rPr>
          <w:rFonts w:eastAsiaTheme="minorEastAsia" w:hint="eastAsia"/>
        </w:rPr>
        <w:t>dependence on agriculture</w:t>
      </w:r>
    </w:p>
    <w:tbl>
      <w:tblPr>
        <w:tblW w:w="13766" w:type="dxa"/>
        <w:jc w:val="center"/>
        <w:tblLayout w:type="fixed"/>
        <w:tblLook w:val="0000" w:firstRow="0" w:lastRow="0" w:firstColumn="0" w:lastColumn="0" w:noHBand="0" w:noVBand="0"/>
        <w:tblPrChange w:id="136" w:author="松浦　正典" w:date="2025-03-02T18:30:00Z" w16du:dateUtc="2025-03-02T09:30:00Z">
          <w:tblPr>
            <w:tblW w:w="13766" w:type="dxa"/>
            <w:jc w:val="center"/>
            <w:tblLayout w:type="fixed"/>
            <w:tblLook w:val="0000" w:firstRow="0" w:lastRow="0" w:firstColumn="0" w:lastColumn="0" w:noHBand="0" w:noVBand="0"/>
          </w:tblPr>
        </w:tblPrChange>
      </w:tblPr>
      <w:tblGrid>
        <w:gridCol w:w="1560"/>
        <w:gridCol w:w="1237"/>
        <w:gridCol w:w="1567"/>
        <w:gridCol w:w="1567"/>
        <w:gridCol w:w="1567"/>
        <w:gridCol w:w="1567"/>
        <w:gridCol w:w="1567"/>
        <w:gridCol w:w="1567"/>
        <w:gridCol w:w="1567"/>
        <w:tblGridChange w:id="137">
          <w:tblGrid>
            <w:gridCol w:w="1230"/>
            <w:gridCol w:w="330"/>
            <w:gridCol w:w="1237"/>
            <w:gridCol w:w="1567"/>
            <w:gridCol w:w="1567"/>
            <w:gridCol w:w="1567"/>
            <w:gridCol w:w="1567"/>
            <w:gridCol w:w="1567"/>
            <w:gridCol w:w="1567"/>
            <w:gridCol w:w="1567"/>
          </w:tblGrid>
        </w:tblGridChange>
      </w:tblGrid>
      <w:tr w:rsidR="000D62EC" w:rsidRPr="0011261F" w14:paraId="319CA0AF" w14:textId="60DAE53E" w:rsidTr="00A45346">
        <w:trPr>
          <w:trHeight w:val="11"/>
          <w:jc w:val="center"/>
          <w:trPrChange w:id="138" w:author="松浦　正典" w:date="2025-03-02T18:30:00Z" w16du:dateUtc="2025-03-02T09:30:00Z">
            <w:trPr>
              <w:trHeight w:val="11"/>
              <w:jc w:val="center"/>
            </w:trPr>
          </w:trPrChange>
        </w:trPr>
        <w:tc>
          <w:tcPr>
            <w:tcW w:w="1560" w:type="dxa"/>
            <w:tcBorders>
              <w:top w:val="single" w:sz="4" w:space="0" w:color="auto"/>
              <w:left w:val="nil"/>
              <w:right w:val="nil"/>
            </w:tcBorders>
            <w:tcPrChange w:id="139" w:author="松浦　正典" w:date="2025-03-02T18:30:00Z" w16du:dateUtc="2025-03-02T09:30:00Z">
              <w:tcPr>
                <w:tcW w:w="1230" w:type="dxa"/>
                <w:tcBorders>
                  <w:top w:val="single" w:sz="4" w:space="0" w:color="auto"/>
                  <w:left w:val="nil"/>
                  <w:right w:val="nil"/>
                </w:tcBorders>
              </w:tcPr>
            </w:tcPrChange>
          </w:tcPr>
          <w:p w14:paraId="5E6975B6" w14:textId="733DE058" w:rsidR="000D62EC" w:rsidRPr="00DC1045" w:rsidRDefault="000D62EC" w:rsidP="003D5F19">
            <w:pPr>
              <w:autoSpaceDE w:val="0"/>
              <w:autoSpaceDN w:val="0"/>
              <w:spacing w:line="240" w:lineRule="auto"/>
              <w:ind w:firstLineChars="0" w:firstLine="0"/>
              <w:jc w:val="left"/>
              <w:rPr>
                <w:rFonts w:eastAsiaTheme="minorEastAsia"/>
              </w:rPr>
            </w:pPr>
          </w:p>
        </w:tc>
        <w:tc>
          <w:tcPr>
            <w:tcW w:w="1237" w:type="dxa"/>
            <w:tcBorders>
              <w:top w:val="single" w:sz="4" w:space="0" w:color="auto"/>
              <w:left w:val="nil"/>
              <w:right w:val="nil"/>
            </w:tcBorders>
            <w:vAlign w:val="center"/>
            <w:tcPrChange w:id="140" w:author="松浦　正典" w:date="2025-03-02T18:30:00Z" w16du:dateUtc="2025-03-02T09:30:00Z">
              <w:tcPr>
                <w:tcW w:w="1567" w:type="dxa"/>
                <w:gridSpan w:val="2"/>
                <w:tcBorders>
                  <w:top w:val="single" w:sz="4" w:space="0" w:color="auto"/>
                  <w:left w:val="nil"/>
                  <w:right w:val="nil"/>
                </w:tcBorders>
                <w:vAlign w:val="center"/>
              </w:tcPr>
            </w:tcPrChange>
          </w:tcPr>
          <w:p w14:paraId="0ED5A77A" w14:textId="4CA3F126" w:rsidR="000D62EC" w:rsidRPr="000460D6" w:rsidRDefault="000D62EC" w:rsidP="003D5F19">
            <w:pPr>
              <w:autoSpaceDE w:val="0"/>
              <w:autoSpaceDN w:val="0"/>
              <w:spacing w:line="240" w:lineRule="auto"/>
              <w:ind w:firstLineChars="0" w:firstLine="0"/>
              <w:jc w:val="center"/>
              <w:rPr>
                <w:rFonts w:eastAsiaTheme="minorEastAsia"/>
              </w:rPr>
            </w:pPr>
            <w:r w:rsidRPr="0011261F">
              <w:t>(1)</w:t>
            </w:r>
          </w:p>
        </w:tc>
        <w:tc>
          <w:tcPr>
            <w:tcW w:w="1567" w:type="dxa"/>
            <w:tcBorders>
              <w:top w:val="single" w:sz="4" w:space="0" w:color="auto"/>
              <w:left w:val="nil"/>
              <w:right w:val="nil"/>
            </w:tcBorders>
            <w:vAlign w:val="center"/>
            <w:tcPrChange w:id="141" w:author="松浦　正典" w:date="2025-03-02T18:30:00Z" w16du:dateUtc="2025-03-02T09:30:00Z">
              <w:tcPr>
                <w:tcW w:w="1567" w:type="dxa"/>
                <w:tcBorders>
                  <w:top w:val="single" w:sz="4" w:space="0" w:color="auto"/>
                  <w:left w:val="nil"/>
                  <w:right w:val="nil"/>
                </w:tcBorders>
                <w:vAlign w:val="center"/>
              </w:tcPr>
            </w:tcPrChange>
          </w:tcPr>
          <w:p w14:paraId="3586BD6D" w14:textId="48670D8E" w:rsidR="000D62EC" w:rsidRPr="0011261F" w:rsidRDefault="000D62EC" w:rsidP="003D5F19">
            <w:pPr>
              <w:autoSpaceDE w:val="0"/>
              <w:autoSpaceDN w:val="0"/>
              <w:spacing w:line="240" w:lineRule="auto"/>
              <w:ind w:firstLineChars="0" w:firstLine="0"/>
              <w:jc w:val="center"/>
            </w:pPr>
            <w:r w:rsidRPr="0011261F">
              <w:t>(2)</w:t>
            </w:r>
          </w:p>
        </w:tc>
        <w:tc>
          <w:tcPr>
            <w:tcW w:w="1567" w:type="dxa"/>
            <w:tcBorders>
              <w:top w:val="single" w:sz="4" w:space="0" w:color="auto"/>
              <w:left w:val="nil"/>
              <w:right w:val="nil"/>
            </w:tcBorders>
            <w:vAlign w:val="center"/>
            <w:tcPrChange w:id="142" w:author="松浦　正典" w:date="2025-03-02T18:30:00Z" w16du:dateUtc="2025-03-02T09:30:00Z">
              <w:tcPr>
                <w:tcW w:w="1567" w:type="dxa"/>
                <w:tcBorders>
                  <w:top w:val="single" w:sz="4" w:space="0" w:color="auto"/>
                  <w:left w:val="nil"/>
                  <w:right w:val="nil"/>
                </w:tcBorders>
                <w:vAlign w:val="center"/>
              </w:tcPr>
            </w:tcPrChange>
          </w:tcPr>
          <w:p w14:paraId="0D1DCABA" w14:textId="347FD6C1" w:rsidR="000D62EC" w:rsidRPr="0011261F" w:rsidRDefault="000D62EC" w:rsidP="003D5F19">
            <w:pPr>
              <w:autoSpaceDE w:val="0"/>
              <w:autoSpaceDN w:val="0"/>
              <w:spacing w:line="240" w:lineRule="auto"/>
              <w:ind w:firstLineChars="0" w:firstLine="0"/>
              <w:jc w:val="center"/>
            </w:pPr>
            <w:r w:rsidRPr="0011261F">
              <w:t>(</w:t>
            </w:r>
            <w:r w:rsidRPr="0011261F">
              <w:rPr>
                <w:rFonts w:eastAsiaTheme="minorEastAsia"/>
              </w:rPr>
              <w:t>3</w:t>
            </w:r>
            <w:r w:rsidRPr="0011261F">
              <w:t>)</w:t>
            </w:r>
          </w:p>
        </w:tc>
        <w:tc>
          <w:tcPr>
            <w:tcW w:w="1567" w:type="dxa"/>
            <w:tcBorders>
              <w:top w:val="single" w:sz="4" w:space="0" w:color="auto"/>
              <w:left w:val="nil"/>
              <w:right w:val="nil"/>
            </w:tcBorders>
            <w:vAlign w:val="center"/>
            <w:tcPrChange w:id="143" w:author="松浦　正典" w:date="2025-03-02T18:30:00Z" w16du:dateUtc="2025-03-02T09:30:00Z">
              <w:tcPr>
                <w:tcW w:w="1567" w:type="dxa"/>
                <w:tcBorders>
                  <w:top w:val="single" w:sz="4" w:space="0" w:color="auto"/>
                  <w:left w:val="nil"/>
                  <w:right w:val="nil"/>
                </w:tcBorders>
                <w:vAlign w:val="center"/>
              </w:tcPr>
            </w:tcPrChange>
          </w:tcPr>
          <w:p w14:paraId="4AF70A07" w14:textId="275E7F9C"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(4)</w:t>
            </w:r>
          </w:p>
        </w:tc>
        <w:tc>
          <w:tcPr>
            <w:tcW w:w="1567" w:type="dxa"/>
            <w:tcBorders>
              <w:top w:val="single" w:sz="4" w:space="0" w:color="auto"/>
              <w:left w:val="nil"/>
              <w:right w:val="nil"/>
            </w:tcBorders>
            <w:vAlign w:val="center"/>
            <w:tcPrChange w:id="144" w:author="松浦　正典" w:date="2025-03-02T18:30:00Z" w16du:dateUtc="2025-03-02T09:30:00Z">
              <w:tcPr>
                <w:tcW w:w="1567" w:type="dxa"/>
                <w:tcBorders>
                  <w:top w:val="single" w:sz="4" w:space="0" w:color="auto"/>
                  <w:left w:val="nil"/>
                  <w:right w:val="nil"/>
                </w:tcBorders>
                <w:vAlign w:val="center"/>
              </w:tcPr>
            </w:tcPrChange>
          </w:tcPr>
          <w:p w14:paraId="5B798ADF" w14:textId="3F447D34" w:rsidR="000D62EC" w:rsidRDefault="000D62EC" w:rsidP="003D5F19">
            <w:pPr>
              <w:autoSpaceDE w:val="0"/>
              <w:autoSpaceDN w:val="0"/>
              <w:spacing w:line="240" w:lineRule="auto"/>
              <w:ind w:firstLineChars="0" w:firstLine="0"/>
              <w:jc w:val="center"/>
              <w:rPr>
                <w:rFonts w:eastAsiaTheme="minorEastAsia"/>
              </w:rPr>
            </w:pPr>
            <w:r>
              <w:rPr>
                <w:rFonts w:eastAsiaTheme="minorEastAsia" w:hint="eastAsia"/>
              </w:rPr>
              <w:t>(5)</w:t>
            </w:r>
          </w:p>
        </w:tc>
        <w:tc>
          <w:tcPr>
            <w:tcW w:w="1567" w:type="dxa"/>
            <w:tcBorders>
              <w:top w:val="single" w:sz="4" w:space="0" w:color="auto"/>
              <w:left w:val="nil"/>
              <w:right w:val="nil"/>
            </w:tcBorders>
            <w:vAlign w:val="center"/>
            <w:tcPrChange w:id="145" w:author="松浦　正典" w:date="2025-03-02T18:30:00Z" w16du:dateUtc="2025-03-02T09:30:00Z">
              <w:tcPr>
                <w:tcW w:w="1567" w:type="dxa"/>
                <w:tcBorders>
                  <w:top w:val="single" w:sz="4" w:space="0" w:color="auto"/>
                  <w:left w:val="nil"/>
                  <w:right w:val="nil"/>
                </w:tcBorders>
                <w:vAlign w:val="center"/>
              </w:tcPr>
            </w:tcPrChange>
          </w:tcPr>
          <w:p w14:paraId="3DA0BBE2" w14:textId="41841A2B" w:rsidR="000D62EC" w:rsidRDefault="000D62EC" w:rsidP="003D5F19">
            <w:pPr>
              <w:autoSpaceDE w:val="0"/>
              <w:autoSpaceDN w:val="0"/>
              <w:spacing w:line="240" w:lineRule="auto"/>
              <w:ind w:firstLineChars="0" w:firstLine="0"/>
              <w:jc w:val="center"/>
              <w:rPr>
                <w:rFonts w:eastAsiaTheme="minorEastAsia"/>
              </w:rPr>
            </w:pPr>
            <w:r>
              <w:rPr>
                <w:rFonts w:eastAsiaTheme="minorEastAsia" w:hint="eastAsia"/>
              </w:rPr>
              <w:t>(6)</w:t>
            </w:r>
          </w:p>
        </w:tc>
        <w:tc>
          <w:tcPr>
            <w:tcW w:w="1567" w:type="dxa"/>
            <w:tcBorders>
              <w:top w:val="single" w:sz="4" w:space="0" w:color="auto"/>
              <w:left w:val="nil"/>
              <w:right w:val="nil"/>
            </w:tcBorders>
            <w:vAlign w:val="center"/>
            <w:tcPrChange w:id="146" w:author="松浦　正典" w:date="2025-03-02T18:30:00Z" w16du:dateUtc="2025-03-02T09:30:00Z">
              <w:tcPr>
                <w:tcW w:w="1567" w:type="dxa"/>
                <w:tcBorders>
                  <w:top w:val="single" w:sz="4" w:space="0" w:color="auto"/>
                  <w:left w:val="nil"/>
                  <w:right w:val="nil"/>
                </w:tcBorders>
                <w:vAlign w:val="center"/>
              </w:tcPr>
            </w:tcPrChange>
          </w:tcPr>
          <w:p w14:paraId="4248375A" w14:textId="03ECBB24" w:rsidR="000D62EC" w:rsidRDefault="000D62EC" w:rsidP="003D5F19">
            <w:pPr>
              <w:autoSpaceDE w:val="0"/>
              <w:autoSpaceDN w:val="0"/>
              <w:spacing w:line="240" w:lineRule="auto"/>
              <w:ind w:firstLineChars="0" w:firstLine="0"/>
              <w:jc w:val="center"/>
              <w:rPr>
                <w:rFonts w:eastAsiaTheme="minorEastAsia"/>
              </w:rPr>
            </w:pPr>
            <w:r>
              <w:rPr>
                <w:rFonts w:eastAsiaTheme="minorEastAsia" w:hint="eastAsia"/>
              </w:rPr>
              <w:t>(7)</w:t>
            </w:r>
          </w:p>
        </w:tc>
        <w:tc>
          <w:tcPr>
            <w:tcW w:w="1567" w:type="dxa"/>
            <w:tcBorders>
              <w:top w:val="single" w:sz="4" w:space="0" w:color="auto"/>
              <w:left w:val="nil"/>
              <w:right w:val="nil"/>
            </w:tcBorders>
            <w:vAlign w:val="center"/>
            <w:tcPrChange w:id="147" w:author="松浦　正典" w:date="2025-03-02T18:30:00Z" w16du:dateUtc="2025-03-02T09:30:00Z">
              <w:tcPr>
                <w:tcW w:w="1567" w:type="dxa"/>
                <w:tcBorders>
                  <w:top w:val="single" w:sz="4" w:space="0" w:color="auto"/>
                  <w:left w:val="nil"/>
                  <w:right w:val="nil"/>
                </w:tcBorders>
                <w:vAlign w:val="center"/>
              </w:tcPr>
            </w:tcPrChange>
          </w:tcPr>
          <w:p w14:paraId="02487AD3" w14:textId="2BD40D8D"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(8)</w:t>
            </w:r>
          </w:p>
        </w:tc>
      </w:tr>
      <w:tr w:rsidR="000D62EC" w:rsidRPr="0011261F" w14:paraId="7695BA44" w14:textId="77777777" w:rsidTr="00A45346">
        <w:trPr>
          <w:trHeight w:val="11"/>
          <w:jc w:val="center"/>
          <w:trPrChange w:id="148" w:author="松浦　正典" w:date="2025-03-02T18:30:00Z" w16du:dateUtc="2025-03-02T09:30:00Z">
            <w:trPr>
              <w:trHeight w:val="11"/>
              <w:jc w:val="center"/>
            </w:trPr>
          </w:trPrChange>
        </w:trPr>
        <w:tc>
          <w:tcPr>
            <w:tcW w:w="1560" w:type="dxa"/>
            <w:tcBorders>
              <w:top w:val="single" w:sz="4" w:space="0" w:color="auto"/>
              <w:left w:val="nil"/>
              <w:bottom w:val="nil"/>
              <w:right w:val="nil"/>
            </w:tcBorders>
            <w:tcPrChange w:id="149" w:author="松浦　正典" w:date="2025-03-02T18:30:00Z" w16du:dateUtc="2025-03-02T09:30:00Z">
              <w:tcPr>
                <w:tcW w:w="1230" w:type="dxa"/>
                <w:tcBorders>
                  <w:top w:val="single" w:sz="4" w:space="0" w:color="auto"/>
                  <w:left w:val="nil"/>
                  <w:bottom w:val="nil"/>
                  <w:right w:val="nil"/>
                </w:tcBorders>
              </w:tcPr>
            </w:tcPrChange>
          </w:tcPr>
          <w:p w14:paraId="043A7FF9" w14:textId="77777777" w:rsidR="000D62EC" w:rsidRPr="0011261F" w:rsidRDefault="000D62EC" w:rsidP="003D5F19">
            <w:pPr>
              <w:autoSpaceDE w:val="0"/>
              <w:autoSpaceDN w:val="0"/>
              <w:spacing w:line="240" w:lineRule="auto"/>
              <w:ind w:firstLineChars="0" w:firstLine="0"/>
              <w:jc w:val="left"/>
            </w:pPr>
          </w:p>
        </w:tc>
        <w:tc>
          <w:tcPr>
            <w:tcW w:w="1237" w:type="dxa"/>
            <w:tcBorders>
              <w:top w:val="single" w:sz="4" w:space="0" w:color="auto"/>
              <w:left w:val="nil"/>
              <w:bottom w:val="nil"/>
              <w:right w:val="nil"/>
            </w:tcBorders>
            <w:vAlign w:val="center"/>
            <w:tcPrChange w:id="150" w:author="松浦　正典" w:date="2025-03-02T18:30:00Z" w16du:dateUtc="2025-03-02T09:30:00Z">
              <w:tcPr>
                <w:tcW w:w="1567" w:type="dxa"/>
                <w:gridSpan w:val="2"/>
                <w:tcBorders>
                  <w:top w:val="single" w:sz="4" w:space="0" w:color="auto"/>
                  <w:left w:val="nil"/>
                  <w:bottom w:val="nil"/>
                  <w:right w:val="nil"/>
                </w:tcBorders>
                <w:vAlign w:val="center"/>
              </w:tcPr>
            </w:tcPrChange>
          </w:tcPr>
          <w:p w14:paraId="534C1373" w14:textId="4EBE197C" w:rsidR="000D62EC" w:rsidRPr="00281358" w:rsidRDefault="00281358" w:rsidP="003D5F19">
            <w:pPr>
              <w:autoSpaceDE w:val="0"/>
              <w:autoSpaceDN w:val="0"/>
              <w:spacing w:line="240" w:lineRule="auto"/>
              <w:ind w:firstLineChars="0" w:firstLine="0"/>
              <w:jc w:val="center"/>
              <w:rPr>
                <w:rFonts w:eastAsiaTheme="minorEastAsia"/>
              </w:rPr>
            </w:pPr>
            <w:r>
              <w:rPr>
                <w:rFonts w:eastAsiaTheme="minorEastAsia" w:hint="eastAsia"/>
              </w:rPr>
              <w:t>Full-time farming</w:t>
            </w:r>
          </w:p>
        </w:tc>
        <w:tc>
          <w:tcPr>
            <w:tcW w:w="1567" w:type="dxa"/>
            <w:tcBorders>
              <w:top w:val="single" w:sz="4" w:space="0" w:color="auto"/>
              <w:left w:val="nil"/>
              <w:bottom w:val="nil"/>
              <w:right w:val="nil"/>
            </w:tcBorders>
            <w:vAlign w:val="center"/>
            <w:tcPrChange w:id="151" w:author="松浦　正典" w:date="2025-03-02T18:30:00Z" w16du:dateUtc="2025-03-02T09:30:00Z">
              <w:tcPr>
                <w:tcW w:w="1567" w:type="dxa"/>
                <w:tcBorders>
                  <w:top w:val="single" w:sz="4" w:space="0" w:color="auto"/>
                  <w:left w:val="nil"/>
                  <w:bottom w:val="nil"/>
                  <w:right w:val="nil"/>
                </w:tcBorders>
                <w:vAlign w:val="center"/>
              </w:tcPr>
            </w:tcPrChange>
          </w:tcPr>
          <w:p w14:paraId="2893121F" w14:textId="77777777" w:rsidR="000D62EC" w:rsidRPr="0011261F" w:rsidRDefault="000D62EC" w:rsidP="003D5F19">
            <w:pPr>
              <w:autoSpaceDE w:val="0"/>
              <w:autoSpaceDN w:val="0"/>
              <w:spacing w:line="240" w:lineRule="auto"/>
              <w:ind w:firstLineChars="0" w:firstLine="0"/>
              <w:jc w:val="center"/>
            </w:pPr>
          </w:p>
        </w:tc>
        <w:tc>
          <w:tcPr>
            <w:tcW w:w="1567" w:type="dxa"/>
            <w:tcBorders>
              <w:top w:val="single" w:sz="4" w:space="0" w:color="auto"/>
              <w:left w:val="nil"/>
              <w:bottom w:val="nil"/>
              <w:right w:val="nil"/>
            </w:tcBorders>
            <w:vAlign w:val="center"/>
            <w:tcPrChange w:id="152" w:author="松浦　正典" w:date="2025-03-02T18:30:00Z" w16du:dateUtc="2025-03-02T09:30:00Z">
              <w:tcPr>
                <w:tcW w:w="1567" w:type="dxa"/>
                <w:tcBorders>
                  <w:top w:val="single" w:sz="4" w:space="0" w:color="auto"/>
                  <w:left w:val="nil"/>
                  <w:bottom w:val="nil"/>
                  <w:right w:val="nil"/>
                </w:tcBorders>
                <w:vAlign w:val="center"/>
              </w:tcPr>
            </w:tcPrChange>
          </w:tcPr>
          <w:p w14:paraId="2D2B05F5" w14:textId="77777777" w:rsidR="000D62EC" w:rsidRPr="0011261F" w:rsidRDefault="000D62EC" w:rsidP="003D5F19">
            <w:pPr>
              <w:autoSpaceDE w:val="0"/>
              <w:autoSpaceDN w:val="0"/>
              <w:spacing w:line="240" w:lineRule="auto"/>
              <w:ind w:firstLineChars="0" w:firstLine="0"/>
              <w:jc w:val="center"/>
            </w:pPr>
          </w:p>
        </w:tc>
        <w:tc>
          <w:tcPr>
            <w:tcW w:w="1567" w:type="dxa"/>
            <w:tcBorders>
              <w:top w:val="single" w:sz="4" w:space="0" w:color="auto"/>
              <w:left w:val="nil"/>
              <w:bottom w:val="nil"/>
              <w:right w:val="nil"/>
            </w:tcBorders>
            <w:vAlign w:val="center"/>
            <w:tcPrChange w:id="153" w:author="松浦　正典" w:date="2025-03-02T18:30:00Z" w16du:dateUtc="2025-03-02T09:30:00Z">
              <w:tcPr>
                <w:tcW w:w="1567" w:type="dxa"/>
                <w:tcBorders>
                  <w:top w:val="single" w:sz="4" w:space="0" w:color="auto"/>
                  <w:left w:val="nil"/>
                  <w:bottom w:val="nil"/>
                  <w:right w:val="nil"/>
                </w:tcBorders>
                <w:vAlign w:val="center"/>
              </w:tcPr>
            </w:tcPrChange>
          </w:tcPr>
          <w:p w14:paraId="6690418C" w14:textId="77777777" w:rsidR="000D62EC" w:rsidRPr="0011261F" w:rsidRDefault="000D62EC" w:rsidP="003D5F19">
            <w:pPr>
              <w:autoSpaceDE w:val="0"/>
              <w:autoSpaceDN w:val="0"/>
              <w:spacing w:line="240" w:lineRule="auto"/>
              <w:ind w:firstLineChars="0" w:firstLine="0"/>
              <w:jc w:val="center"/>
              <w:rPr>
                <w:rFonts w:eastAsiaTheme="minorEastAsia"/>
              </w:rPr>
            </w:pPr>
          </w:p>
        </w:tc>
        <w:tc>
          <w:tcPr>
            <w:tcW w:w="1567" w:type="dxa"/>
            <w:tcBorders>
              <w:top w:val="single" w:sz="4" w:space="0" w:color="auto"/>
              <w:left w:val="nil"/>
              <w:bottom w:val="nil"/>
              <w:right w:val="nil"/>
            </w:tcBorders>
            <w:tcPrChange w:id="154" w:author="松浦　正典" w:date="2025-03-02T18:30:00Z" w16du:dateUtc="2025-03-02T09:30:00Z">
              <w:tcPr>
                <w:tcW w:w="1567" w:type="dxa"/>
                <w:tcBorders>
                  <w:top w:val="single" w:sz="4" w:space="0" w:color="auto"/>
                  <w:left w:val="nil"/>
                  <w:bottom w:val="nil"/>
                  <w:right w:val="nil"/>
                </w:tcBorders>
              </w:tcPr>
            </w:tcPrChange>
          </w:tcPr>
          <w:p w14:paraId="29590356" w14:textId="6AD1EE50" w:rsidR="000D62EC" w:rsidRDefault="00281358" w:rsidP="003D5F19">
            <w:pPr>
              <w:autoSpaceDE w:val="0"/>
              <w:autoSpaceDN w:val="0"/>
              <w:spacing w:line="240" w:lineRule="auto"/>
              <w:ind w:firstLineChars="0" w:firstLine="0"/>
              <w:jc w:val="center"/>
              <w:rPr>
                <w:rFonts w:eastAsiaTheme="minorEastAsia"/>
              </w:rPr>
            </w:pPr>
            <w:r>
              <w:rPr>
                <w:rFonts w:eastAsiaTheme="minorEastAsia" w:hint="eastAsia"/>
              </w:rPr>
              <w:t>Part-time farming</w:t>
            </w:r>
          </w:p>
        </w:tc>
        <w:tc>
          <w:tcPr>
            <w:tcW w:w="1567" w:type="dxa"/>
            <w:tcBorders>
              <w:top w:val="single" w:sz="4" w:space="0" w:color="auto"/>
              <w:left w:val="nil"/>
              <w:bottom w:val="nil"/>
              <w:right w:val="nil"/>
            </w:tcBorders>
            <w:tcPrChange w:id="155" w:author="松浦　正典" w:date="2025-03-02T18:30:00Z" w16du:dateUtc="2025-03-02T09:30:00Z">
              <w:tcPr>
                <w:tcW w:w="1567" w:type="dxa"/>
                <w:tcBorders>
                  <w:top w:val="single" w:sz="4" w:space="0" w:color="auto"/>
                  <w:left w:val="nil"/>
                  <w:bottom w:val="nil"/>
                  <w:right w:val="nil"/>
                </w:tcBorders>
              </w:tcPr>
            </w:tcPrChange>
          </w:tcPr>
          <w:p w14:paraId="62DA0A70" w14:textId="13406B17" w:rsidR="000D62EC" w:rsidRDefault="000D62EC" w:rsidP="003D5F19">
            <w:pPr>
              <w:autoSpaceDE w:val="0"/>
              <w:autoSpaceDN w:val="0"/>
              <w:spacing w:line="240" w:lineRule="auto"/>
              <w:ind w:firstLineChars="0" w:firstLine="0"/>
              <w:jc w:val="center"/>
              <w:rPr>
                <w:rFonts w:eastAsiaTheme="minorEastAsia"/>
              </w:rPr>
            </w:pPr>
          </w:p>
        </w:tc>
        <w:tc>
          <w:tcPr>
            <w:tcW w:w="1567" w:type="dxa"/>
            <w:tcBorders>
              <w:top w:val="single" w:sz="4" w:space="0" w:color="auto"/>
              <w:left w:val="nil"/>
              <w:bottom w:val="nil"/>
              <w:right w:val="nil"/>
            </w:tcBorders>
            <w:tcPrChange w:id="156" w:author="松浦　正典" w:date="2025-03-02T18:30:00Z" w16du:dateUtc="2025-03-02T09:30:00Z">
              <w:tcPr>
                <w:tcW w:w="1567" w:type="dxa"/>
                <w:tcBorders>
                  <w:top w:val="single" w:sz="4" w:space="0" w:color="auto"/>
                  <w:left w:val="nil"/>
                  <w:bottom w:val="nil"/>
                  <w:right w:val="nil"/>
                </w:tcBorders>
              </w:tcPr>
            </w:tcPrChange>
          </w:tcPr>
          <w:p w14:paraId="546EED15" w14:textId="21DAD2E9" w:rsidR="000D62EC" w:rsidRDefault="000D62EC" w:rsidP="003D5F19">
            <w:pPr>
              <w:autoSpaceDE w:val="0"/>
              <w:autoSpaceDN w:val="0"/>
              <w:spacing w:line="240" w:lineRule="auto"/>
              <w:ind w:firstLineChars="0" w:firstLine="0"/>
              <w:jc w:val="center"/>
              <w:rPr>
                <w:rFonts w:eastAsiaTheme="minorEastAsia"/>
              </w:rPr>
            </w:pPr>
          </w:p>
        </w:tc>
        <w:tc>
          <w:tcPr>
            <w:tcW w:w="1567" w:type="dxa"/>
            <w:tcBorders>
              <w:top w:val="single" w:sz="4" w:space="0" w:color="auto"/>
              <w:left w:val="nil"/>
              <w:bottom w:val="nil"/>
              <w:right w:val="nil"/>
            </w:tcBorders>
            <w:vAlign w:val="center"/>
            <w:tcPrChange w:id="157" w:author="松浦　正典" w:date="2025-03-02T18:30:00Z" w16du:dateUtc="2025-03-02T09:30:00Z">
              <w:tcPr>
                <w:tcW w:w="1567" w:type="dxa"/>
                <w:tcBorders>
                  <w:top w:val="single" w:sz="4" w:space="0" w:color="auto"/>
                  <w:left w:val="nil"/>
                  <w:bottom w:val="nil"/>
                  <w:right w:val="nil"/>
                </w:tcBorders>
                <w:vAlign w:val="center"/>
              </w:tcPr>
            </w:tcPrChange>
          </w:tcPr>
          <w:p w14:paraId="472F84E1" w14:textId="30BCC218" w:rsidR="000D62EC" w:rsidRDefault="000D62EC" w:rsidP="003D5F19">
            <w:pPr>
              <w:autoSpaceDE w:val="0"/>
              <w:autoSpaceDN w:val="0"/>
              <w:spacing w:line="240" w:lineRule="auto"/>
              <w:ind w:firstLineChars="0" w:firstLine="0"/>
              <w:jc w:val="center"/>
              <w:rPr>
                <w:rFonts w:eastAsiaTheme="minorEastAsia"/>
              </w:rPr>
            </w:pPr>
          </w:p>
        </w:tc>
      </w:tr>
      <w:tr w:rsidR="000D62EC" w:rsidRPr="0011261F" w14:paraId="71C0FCED" w14:textId="50149752" w:rsidTr="00A45346">
        <w:trPr>
          <w:trHeight w:val="11"/>
          <w:jc w:val="center"/>
          <w:trPrChange w:id="158" w:author="松浦　正典" w:date="2025-03-02T18:30:00Z" w16du:dateUtc="2025-03-02T09:30:00Z">
            <w:trPr>
              <w:trHeight w:val="11"/>
              <w:jc w:val="center"/>
            </w:trPr>
          </w:trPrChange>
        </w:trPr>
        <w:tc>
          <w:tcPr>
            <w:tcW w:w="1560" w:type="dxa"/>
            <w:tcBorders>
              <w:top w:val="nil"/>
              <w:left w:val="nil"/>
              <w:bottom w:val="nil"/>
              <w:right w:val="nil"/>
            </w:tcBorders>
            <w:tcPrChange w:id="159" w:author="松浦　正典" w:date="2025-03-02T18:30:00Z" w16du:dateUtc="2025-03-02T09:30:00Z">
              <w:tcPr>
                <w:tcW w:w="1230" w:type="dxa"/>
                <w:tcBorders>
                  <w:top w:val="nil"/>
                  <w:left w:val="nil"/>
                  <w:bottom w:val="nil"/>
                  <w:right w:val="nil"/>
                </w:tcBorders>
              </w:tcPr>
            </w:tcPrChange>
          </w:tcPr>
          <w:p w14:paraId="60CD1D9C" w14:textId="77777777" w:rsidR="000D62EC" w:rsidRPr="0011261F" w:rsidRDefault="000D62EC" w:rsidP="003D5F19">
            <w:pPr>
              <w:autoSpaceDE w:val="0"/>
              <w:autoSpaceDN w:val="0"/>
              <w:spacing w:line="240" w:lineRule="auto"/>
              <w:ind w:firstLineChars="0" w:firstLine="0"/>
              <w:jc w:val="left"/>
            </w:pPr>
          </w:p>
        </w:tc>
        <w:tc>
          <w:tcPr>
            <w:tcW w:w="1237" w:type="dxa"/>
            <w:tcBorders>
              <w:top w:val="nil"/>
              <w:left w:val="nil"/>
              <w:bottom w:val="nil"/>
              <w:right w:val="nil"/>
            </w:tcBorders>
            <w:vAlign w:val="center"/>
            <w:tcPrChange w:id="160" w:author="松浦　正典" w:date="2025-03-02T18:30:00Z" w16du:dateUtc="2025-03-02T09:30:00Z">
              <w:tcPr>
                <w:tcW w:w="1567" w:type="dxa"/>
                <w:gridSpan w:val="2"/>
                <w:tcBorders>
                  <w:top w:val="nil"/>
                  <w:left w:val="nil"/>
                  <w:bottom w:val="nil"/>
                  <w:right w:val="nil"/>
                </w:tcBorders>
                <w:vAlign w:val="center"/>
              </w:tcPr>
            </w:tcPrChange>
          </w:tcPr>
          <w:p w14:paraId="37F5D7D1" w14:textId="77777777" w:rsidR="000D62EC" w:rsidRPr="0011261F" w:rsidRDefault="000D62EC" w:rsidP="003D5F19">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567" w:type="dxa"/>
            <w:tcBorders>
              <w:top w:val="nil"/>
              <w:left w:val="nil"/>
              <w:bottom w:val="nil"/>
              <w:right w:val="nil"/>
            </w:tcBorders>
            <w:vAlign w:val="center"/>
            <w:tcPrChange w:id="161" w:author="松浦　正典" w:date="2025-03-02T18:30:00Z" w16du:dateUtc="2025-03-02T09:30:00Z">
              <w:tcPr>
                <w:tcW w:w="1567" w:type="dxa"/>
                <w:tcBorders>
                  <w:top w:val="nil"/>
                  <w:left w:val="nil"/>
                  <w:bottom w:val="nil"/>
                  <w:right w:val="nil"/>
                </w:tcBorders>
                <w:vAlign w:val="center"/>
              </w:tcPr>
            </w:tcPrChange>
          </w:tcPr>
          <w:p w14:paraId="6D654736" w14:textId="646FA462"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Cultivated</w:t>
            </w:r>
            <w:r w:rsidRPr="0011261F">
              <w:rPr>
                <w:rFonts w:eastAsiaTheme="minorEastAsia"/>
              </w:rPr>
              <w:t xml:space="preserve"> paddy field</w:t>
            </w:r>
          </w:p>
        </w:tc>
        <w:tc>
          <w:tcPr>
            <w:tcW w:w="1567" w:type="dxa"/>
            <w:tcBorders>
              <w:top w:val="nil"/>
              <w:left w:val="nil"/>
              <w:bottom w:val="nil"/>
              <w:right w:val="nil"/>
            </w:tcBorders>
            <w:vAlign w:val="center"/>
            <w:tcPrChange w:id="162" w:author="松浦　正典" w:date="2025-03-02T18:30:00Z" w16du:dateUtc="2025-03-02T09:30:00Z">
              <w:tcPr>
                <w:tcW w:w="1567" w:type="dxa"/>
                <w:tcBorders>
                  <w:top w:val="nil"/>
                  <w:left w:val="nil"/>
                  <w:bottom w:val="nil"/>
                  <w:right w:val="nil"/>
                </w:tcBorders>
                <w:vAlign w:val="center"/>
              </w:tcPr>
            </w:tcPrChange>
          </w:tcPr>
          <w:p w14:paraId="6169DE19" w14:textId="434E34CE"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 xml:space="preserve">Total field </w:t>
            </w:r>
            <w:r>
              <w:rPr>
                <w:rFonts w:eastAsiaTheme="minorEastAsia" w:hint="eastAsia"/>
              </w:rPr>
              <w:t>r</w:t>
            </w:r>
            <w:r w:rsidRPr="0011261F">
              <w:rPr>
                <w:rFonts w:eastAsiaTheme="minorEastAsia"/>
              </w:rPr>
              <w:t>ent out</w:t>
            </w:r>
          </w:p>
        </w:tc>
        <w:tc>
          <w:tcPr>
            <w:tcW w:w="1567" w:type="dxa"/>
            <w:tcBorders>
              <w:top w:val="nil"/>
              <w:left w:val="nil"/>
              <w:bottom w:val="nil"/>
              <w:right w:val="nil"/>
            </w:tcBorders>
            <w:vAlign w:val="center"/>
            <w:tcPrChange w:id="163" w:author="松浦　正典" w:date="2025-03-02T18:30:00Z" w16du:dateUtc="2025-03-02T09:30:00Z">
              <w:tcPr>
                <w:tcW w:w="1567" w:type="dxa"/>
                <w:tcBorders>
                  <w:top w:val="nil"/>
                  <w:left w:val="nil"/>
                  <w:bottom w:val="nil"/>
                  <w:right w:val="nil"/>
                </w:tcBorders>
                <w:vAlign w:val="center"/>
              </w:tcPr>
            </w:tcPrChange>
          </w:tcPr>
          <w:p w14:paraId="357A4C1C" w14:textId="441CB266"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 xml:space="preserve">Paddy field </w:t>
            </w:r>
            <w:r>
              <w:rPr>
                <w:rFonts w:eastAsiaTheme="minorEastAsia" w:hint="eastAsia"/>
              </w:rPr>
              <w:t>r</w:t>
            </w:r>
            <w:r w:rsidRPr="0011261F">
              <w:rPr>
                <w:rFonts w:eastAsiaTheme="minorEastAsia"/>
              </w:rPr>
              <w:t>ent out</w:t>
            </w:r>
          </w:p>
        </w:tc>
        <w:tc>
          <w:tcPr>
            <w:tcW w:w="1567" w:type="dxa"/>
            <w:tcBorders>
              <w:top w:val="nil"/>
              <w:left w:val="nil"/>
              <w:bottom w:val="nil"/>
              <w:right w:val="nil"/>
            </w:tcBorders>
            <w:vAlign w:val="center"/>
            <w:tcPrChange w:id="164" w:author="松浦　正典" w:date="2025-03-02T18:30:00Z" w16du:dateUtc="2025-03-02T09:30:00Z">
              <w:tcPr>
                <w:tcW w:w="1567" w:type="dxa"/>
                <w:tcBorders>
                  <w:top w:val="nil"/>
                  <w:left w:val="nil"/>
                  <w:bottom w:val="nil"/>
                  <w:right w:val="nil"/>
                </w:tcBorders>
                <w:vAlign w:val="center"/>
              </w:tcPr>
            </w:tcPrChange>
          </w:tcPr>
          <w:p w14:paraId="2B822037" w14:textId="2B9AF4F2" w:rsidR="000D62EC" w:rsidRPr="0011261F" w:rsidRDefault="000D62EC" w:rsidP="003D5F19">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567" w:type="dxa"/>
            <w:tcBorders>
              <w:top w:val="nil"/>
              <w:left w:val="nil"/>
              <w:bottom w:val="nil"/>
              <w:right w:val="nil"/>
            </w:tcBorders>
            <w:vAlign w:val="center"/>
            <w:tcPrChange w:id="165" w:author="松浦　正典" w:date="2025-03-02T18:30:00Z" w16du:dateUtc="2025-03-02T09:30:00Z">
              <w:tcPr>
                <w:tcW w:w="1567" w:type="dxa"/>
                <w:tcBorders>
                  <w:top w:val="nil"/>
                  <w:left w:val="nil"/>
                  <w:bottom w:val="nil"/>
                  <w:right w:val="nil"/>
                </w:tcBorders>
                <w:vAlign w:val="center"/>
              </w:tcPr>
            </w:tcPrChange>
          </w:tcPr>
          <w:p w14:paraId="57C09801" w14:textId="1DF84020"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Cultivated</w:t>
            </w:r>
            <w:r w:rsidRPr="0011261F">
              <w:rPr>
                <w:rFonts w:eastAsiaTheme="minorEastAsia"/>
              </w:rPr>
              <w:t xml:space="preserve"> paddy field</w:t>
            </w:r>
          </w:p>
        </w:tc>
        <w:tc>
          <w:tcPr>
            <w:tcW w:w="1567" w:type="dxa"/>
            <w:tcBorders>
              <w:top w:val="nil"/>
              <w:left w:val="nil"/>
              <w:bottom w:val="nil"/>
              <w:right w:val="nil"/>
            </w:tcBorders>
            <w:vAlign w:val="center"/>
            <w:tcPrChange w:id="166" w:author="松浦　正典" w:date="2025-03-02T18:30:00Z" w16du:dateUtc="2025-03-02T09:30:00Z">
              <w:tcPr>
                <w:tcW w:w="1567" w:type="dxa"/>
                <w:tcBorders>
                  <w:top w:val="nil"/>
                  <w:left w:val="nil"/>
                  <w:bottom w:val="nil"/>
                  <w:right w:val="nil"/>
                </w:tcBorders>
                <w:vAlign w:val="center"/>
              </w:tcPr>
            </w:tcPrChange>
          </w:tcPr>
          <w:p w14:paraId="1FD6DC07" w14:textId="716B59AB"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 xml:space="preserve">Total field </w:t>
            </w:r>
            <w:r>
              <w:rPr>
                <w:rFonts w:eastAsiaTheme="minorEastAsia" w:hint="eastAsia"/>
              </w:rPr>
              <w:t>r</w:t>
            </w:r>
            <w:r w:rsidRPr="0011261F">
              <w:rPr>
                <w:rFonts w:eastAsiaTheme="minorEastAsia"/>
              </w:rPr>
              <w:t>ent out</w:t>
            </w:r>
          </w:p>
        </w:tc>
        <w:tc>
          <w:tcPr>
            <w:tcW w:w="1567" w:type="dxa"/>
            <w:tcBorders>
              <w:top w:val="nil"/>
              <w:left w:val="nil"/>
              <w:bottom w:val="nil"/>
              <w:right w:val="nil"/>
            </w:tcBorders>
            <w:vAlign w:val="center"/>
            <w:tcPrChange w:id="167" w:author="松浦　正典" w:date="2025-03-02T18:30:00Z" w16du:dateUtc="2025-03-02T09:30:00Z">
              <w:tcPr>
                <w:tcW w:w="1567" w:type="dxa"/>
                <w:tcBorders>
                  <w:top w:val="nil"/>
                  <w:left w:val="nil"/>
                  <w:bottom w:val="nil"/>
                  <w:right w:val="nil"/>
                </w:tcBorders>
                <w:vAlign w:val="center"/>
              </w:tcPr>
            </w:tcPrChange>
          </w:tcPr>
          <w:p w14:paraId="2FC69EA5" w14:textId="5FD0A00F" w:rsidR="000D62EC" w:rsidRPr="0011261F" w:rsidRDefault="000D62EC" w:rsidP="003D5F19">
            <w:pPr>
              <w:autoSpaceDE w:val="0"/>
              <w:autoSpaceDN w:val="0"/>
              <w:spacing w:line="240" w:lineRule="auto"/>
              <w:ind w:firstLineChars="0" w:firstLine="0"/>
              <w:jc w:val="center"/>
              <w:rPr>
                <w:rFonts w:eastAsiaTheme="minorEastAsia"/>
                <w:color w:val="FF0000"/>
              </w:rPr>
            </w:pPr>
            <w:r w:rsidRPr="0011261F">
              <w:rPr>
                <w:rFonts w:eastAsiaTheme="minorEastAsia"/>
              </w:rPr>
              <w:t xml:space="preserve">Paddy field </w:t>
            </w:r>
            <w:r>
              <w:rPr>
                <w:rFonts w:eastAsiaTheme="minorEastAsia" w:hint="eastAsia"/>
              </w:rPr>
              <w:t>r</w:t>
            </w:r>
            <w:r w:rsidRPr="0011261F">
              <w:rPr>
                <w:rFonts w:eastAsiaTheme="minorEastAsia"/>
              </w:rPr>
              <w:t>ent out</w:t>
            </w:r>
          </w:p>
        </w:tc>
      </w:tr>
      <w:tr w:rsidR="000D62EC" w:rsidRPr="0011261F" w14:paraId="7F0461FC" w14:textId="73838CED" w:rsidTr="00A45346">
        <w:trPr>
          <w:trHeight w:val="11"/>
          <w:jc w:val="center"/>
          <w:trPrChange w:id="168" w:author="松浦　正典" w:date="2025-03-02T18:30:00Z" w16du:dateUtc="2025-03-02T09:30:00Z">
            <w:trPr>
              <w:trHeight w:val="11"/>
              <w:jc w:val="center"/>
            </w:trPr>
          </w:trPrChange>
        </w:trPr>
        <w:tc>
          <w:tcPr>
            <w:tcW w:w="1560" w:type="dxa"/>
            <w:tcBorders>
              <w:top w:val="single" w:sz="4" w:space="0" w:color="auto"/>
              <w:left w:val="nil"/>
              <w:right w:val="nil"/>
            </w:tcBorders>
            <w:tcPrChange w:id="169" w:author="松浦　正典" w:date="2025-03-02T18:30:00Z" w16du:dateUtc="2025-03-02T09:30:00Z">
              <w:tcPr>
                <w:tcW w:w="1230" w:type="dxa"/>
                <w:tcBorders>
                  <w:top w:val="single" w:sz="4" w:space="0" w:color="auto"/>
                  <w:left w:val="nil"/>
                  <w:right w:val="nil"/>
                </w:tcBorders>
              </w:tcPr>
            </w:tcPrChange>
          </w:tcPr>
          <w:p w14:paraId="13B3F9E6" w14:textId="77777777" w:rsidR="000D62EC" w:rsidRPr="00C52B50" w:rsidRDefault="000D62EC" w:rsidP="003D5F19">
            <w:pPr>
              <w:autoSpaceDE w:val="0"/>
              <w:autoSpaceDN w:val="0"/>
              <w:spacing w:line="240" w:lineRule="auto"/>
              <w:ind w:firstLineChars="0" w:firstLine="0"/>
              <w:jc w:val="left"/>
              <w:rPr>
                <w:rFonts w:eastAsiaTheme="minorEastAsia"/>
              </w:rPr>
            </w:pPr>
            <w:r>
              <w:rPr>
                <w:rFonts w:eastAsiaTheme="minorEastAsia" w:hint="eastAsia"/>
              </w:rPr>
              <w:t>Accident</w:t>
            </w:r>
          </w:p>
        </w:tc>
        <w:tc>
          <w:tcPr>
            <w:tcW w:w="1237" w:type="dxa"/>
            <w:tcBorders>
              <w:top w:val="single" w:sz="4" w:space="0" w:color="auto"/>
              <w:left w:val="nil"/>
              <w:right w:val="nil"/>
            </w:tcBorders>
            <w:vAlign w:val="center"/>
            <w:tcPrChange w:id="170" w:author="松浦　正典" w:date="2025-03-02T18:30:00Z" w16du:dateUtc="2025-03-02T09:30:00Z">
              <w:tcPr>
                <w:tcW w:w="1567" w:type="dxa"/>
                <w:gridSpan w:val="2"/>
                <w:tcBorders>
                  <w:top w:val="single" w:sz="4" w:space="0" w:color="auto"/>
                  <w:left w:val="nil"/>
                  <w:right w:val="nil"/>
                </w:tcBorders>
                <w:vAlign w:val="center"/>
              </w:tcPr>
            </w:tcPrChange>
          </w:tcPr>
          <w:p w14:paraId="7A86B24F" w14:textId="049E3D2A" w:rsidR="000D62EC" w:rsidRPr="0011261F" w:rsidRDefault="000D62EC" w:rsidP="003D5F19">
            <w:pPr>
              <w:autoSpaceDE w:val="0"/>
              <w:autoSpaceDN w:val="0"/>
              <w:spacing w:line="240" w:lineRule="auto"/>
              <w:ind w:firstLineChars="0" w:firstLine="0"/>
              <w:jc w:val="center"/>
              <w:rPr>
                <w:rFonts w:eastAsia="游明朝"/>
              </w:rPr>
            </w:pPr>
            <w:r w:rsidRPr="006D5EF8">
              <w:rPr>
                <w:rFonts w:eastAsia="游明朝"/>
              </w:rPr>
              <w:t>-</w:t>
            </w:r>
            <w:r w:rsidRPr="006D5EF8">
              <w:rPr>
                <w:rFonts w:eastAsiaTheme="minorEastAsia"/>
              </w:rPr>
              <w:t>0.</w:t>
            </w:r>
            <w:r w:rsidRPr="00057001">
              <w:rPr>
                <w:rFonts w:eastAsiaTheme="minorEastAsia"/>
              </w:rPr>
              <w:t>009</w:t>
            </w:r>
          </w:p>
        </w:tc>
        <w:tc>
          <w:tcPr>
            <w:tcW w:w="1567" w:type="dxa"/>
            <w:tcBorders>
              <w:top w:val="single" w:sz="4" w:space="0" w:color="auto"/>
              <w:left w:val="nil"/>
              <w:right w:val="nil"/>
            </w:tcBorders>
            <w:vAlign w:val="center"/>
            <w:tcPrChange w:id="171" w:author="松浦　正典" w:date="2025-03-02T18:30:00Z" w16du:dateUtc="2025-03-02T09:30:00Z">
              <w:tcPr>
                <w:tcW w:w="1567" w:type="dxa"/>
                <w:tcBorders>
                  <w:top w:val="single" w:sz="4" w:space="0" w:color="auto"/>
                  <w:left w:val="nil"/>
                  <w:right w:val="nil"/>
                </w:tcBorders>
                <w:vAlign w:val="center"/>
              </w:tcPr>
            </w:tcPrChange>
          </w:tcPr>
          <w:p w14:paraId="1C738506" w14:textId="2A023259" w:rsidR="000D62EC" w:rsidRPr="0011261F" w:rsidRDefault="000D62EC" w:rsidP="003D5F19">
            <w:pPr>
              <w:autoSpaceDE w:val="0"/>
              <w:autoSpaceDN w:val="0"/>
              <w:spacing w:line="240" w:lineRule="auto"/>
              <w:ind w:firstLineChars="0" w:firstLine="0"/>
              <w:jc w:val="center"/>
              <w:rPr>
                <w:rFonts w:eastAsiaTheme="minorEastAsia"/>
              </w:rPr>
            </w:pPr>
            <w:r w:rsidRPr="0011261F">
              <w:t>0</w:t>
            </w:r>
            <w:r>
              <w:rPr>
                <w:rFonts w:eastAsiaTheme="minorEastAsia" w:hint="eastAsia"/>
              </w:rPr>
              <w:t>.</w:t>
            </w:r>
            <w:r w:rsidRPr="003F295F">
              <w:t>217</w:t>
            </w:r>
            <w:r w:rsidRPr="0011261F">
              <w:rPr>
                <w:vertAlign w:val="superscript"/>
              </w:rPr>
              <w:t>*</w:t>
            </w:r>
            <w:r w:rsidRPr="0011261F">
              <w:rPr>
                <w:rFonts w:eastAsiaTheme="minorEastAsia"/>
                <w:vertAlign w:val="superscript"/>
              </w:rPr>
              <w:t>*</w:t>
            </w:r>
          </w:p>
        </w:tc>
        <w:tc>
          <w:tcPr>
            <w:tcW w:w="1567" w:type="dxa"/>
            <w:tcBorders>
              <w:top w:val="single" w:sz="4" w:space="0" w:color="auto"/>
              <w:left w:val="nil"/>
              <w:right w:val="nil"/>
            </w:tcBorders>
            <w:vAlign w:val="center"/>
            <w:tcPrChange w:id="172" w:author="松浦　正典" w:date="2025-03-02T18:30:00Z" w16du:dateUtc="2025-03-02T09:30:00Z">
              <w:tcPr>
                <w:tcW w:w="1567" w:type="dxa"/>
                <w:tcBorders>
                  <w:top w:val="single" w:sz="4" w:space="0" w:color="auto"/>
                  <w:left w:val="nil"/>
                  <w:right w:val="nil"/>
                </w:tcBorders>
                <w:vAlign w:val="center"/>
              </w:tcPr>
            </w:tcPrChange>
          </w:tcPr>
          <w:p w14:paraId="16C308A1" w14:textId="58D8825F"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游明朝"/>
              </w:rPr>
              <w:t>-</w:t>
            </w:r>
            <w:r w:rsidRPr="0011261F">
              <w:t>0.</w:t>
            </w:r>
            <w:r w:rsidRPr="00060AC4">
              <w:rPr>
                <w:rFonts w:eastAsiaTheme="minorEastAsia"/>
              </w:rPr>
              <w:t>123</w:t>
            </w:r>
          </w:p>
        </w:tc>
        <w:tc>
          <w:tcPr>
            <w:tcW w:w="1567" w:type="dxa"/>
            <w:tcBorders>
              <w:top w:val="single" w:sz="4" w:space="0" w:color="auto"/>
              <w:left w:val="nil"/>
              <w:right w:val="nil"/>
            </w:tcBorders>
            <w:vAlign w:val="center"/>
            <w:tcPrChange w:id="173" w:author="松浦　正典" w:date="2025-03-02T18:30:00Z" w16du:dateUtc="2025-03-02T09:30:00Z">
              <w:tcPr>
                <w:tcW w:w="1567" w:type="dxa"/>
                <w:tcBorders>
                  <w:top w:val="single" w:sz="4" w:space="0" w:color="auto"/>
                  <w:left w:val="nil"/>
                  <w:right w:val="nil"/>
                </w:tcBorders>
                <w:vAlign w:val="center"/>
              </w:tcPr>
            </w:tcPrChange>
          </w:tcPr>
          <w:p w14:paraId="532ECCF9" w14:textId="1BF4CDF2" w:rsidR="000D62EC" w:rsidRPr="0011261F" w:rsidRDefault="000D62EC" w:rsidP="003D5F19">
            <w:pPr>
              <w:autoSpaceDE w:val="0"/>
              <w:autoSpaceDN w:val="0"/>
              <w:spacing w:line="240" w:lineRule="auto"/>
              <w:ind w:firstLineChars="0" w:firstLine="0"/>
              <w:jc w:val="center"/>
              <w:rPr>
                <w:rFonts w:eastAsiaTheme="minorEastAsia"/>
              </w:rPr>
            </w:pPr>
            <w:r w:rsidRPr="0011261F">
              <w:rPr>
                <w:rFonts w:eastAsiaTheme="minorEastAsia"/>
              </w:rPr>
              <w:t>0.</w:t>
            </w:r>
            <w:r w:rsidRPr="00132C72">
              <w:rPr>
                <w:rFonts w:eastAsiaTheme="minorEastAsia"/>
              </w:rPr>
              <w:t>048</w:t>
            </w:r>
          </w:p>
        </w:tc>
        <w:tc>
          <w:tcPr>
            <w:tcW w:w="1567" w:type="dxa"/>
            <w:tcBorders>
              <w:top w:val="single" w:sz="4" w:space="0" w:color="auto"/>
              <w:left w:val="nil"/>
              <w:right w:val="nil"/>
            </w:tcBorders>
            <w:vAlign w:val="center"/>
            <w:tcPrChange w:id="174" w:author="松浦　正典" w:date="2025-03-02T18:30:00Z" w16du:dateUtc="2025-03-02T09:30:00Z">
              <w:tcPr>
                <w:tcW w:w="1567" w:type="dxa"/>
                <w:tcBorders>
                  <w:top w:val="single" w:sz="4" w:space="0" w:color="auto"/>
                  <w:left w:val="nil"/>
                  <w:right w:val="nil"/>
                </w:tcBorders>
                <w:vAlign w:val="center"/>
              </w:tcPr>
            </w:tcPrChange>
          </w:tcPr>
          <w:p w14:paraId="1CE5926D" w14:textId="72B3B9CF" w:rsidR="000D62EC" w:rsidRPr="0011261F" w:rsidRDefault="000D62EC" w:rsidP="003D5F19">
            <w:pPr>
              <w:autoSpaceDE w:val="0"/>
              <w:autoSpaceDN w:val="0"/>
              <w:spacing w:line="240" w:lineRule="auto"/>
              <w:ind w:firstLineChars="0" w:firstLine="0"/>
              <w:jc w:val="center"/>
              <w:rPr>
                <w:rFonts w:eastAsia="游明朝"/>
              </w:rPr>
            </w:pPr>
            <w:r w:rsidRPr="00777C64">
              <w:rPr>
                <w:rFonts w:eastAsiaTheme="minorEastAsia"/>
              </w:rPr>
              <w:t>-</w:t>
            </w:r>
            <w:r>
              <w:rPr>
                <w:rFonts w:eastAsiaTheme="minorEastAsia" w:hint="eastAsia"/>
              </w:rPr>
              <w:t>0</w:t>
            </w:r>
            <w:r w:rsidRPr="00777C64">
              <w:rPr>
                <w:rFonts w:eastAsiaTheme="minorEastAsia"/>
              </w:rPr>
              <w:t>.13</w:t>
            </w:r>
            <w:r>
              <w:rPr>
                <w:rFonts w:eastAsiaTheme="minorEastAsia" w:hint="eastAsia"/>
              </w:rPr>
              <w:t>3</w:t>
            </w:r>
            <w:r w:rsidRPr="0011261F">
              <w:rPr>
                <w:rFonts w:eastAsiaTheme="minorEastAsia"/>
                <w:vertAlign w:val="superscript"/>
              </w:rPr>
              <w:t>*</w:t>
            </w:r>
          </w:p>
        </w:tc>
        <w:tc>
          <w:tcPr>
            <w:tcW w:w="1567" w:type="dxa"/>
            <w:tcBorders>
              <w:top w:val="single" w:sz="4" w:space="0" w:color="auto"/>
              <w:left w:val="nil"/>
              <w:right w:val="nil"/>
            </w:tcBorders>
            <w:vAlign w:val="center"/>
            <w:tcPrChange w:id="175" w:author="松浦　正典" w:date="2025-03-02T18:30:00Z" w16du:dateUtc="2025-03-02T09:30:00Z">
              <w:tcPr>
                <w:tcW w:w="1567" w:type="dxa"/>
                <w:tcBorders>
                  <w:top w:val="single" w:sz="4" w:space="0" w:color="auto"/>
                  <w:left w:val="nil"/>
                  <w:right w:val="nil"/>
                </w:tcBorders>
                <w:vAlign w:val="center"/>
              </w:tcPr>
            </w:tcPrChange>
          </w:tcPr>
          <w:p w14:paraId="7EEA0753" w14:textId="57C0D1AF" w:rsidR="000D62EC" w:rsidRPr="0011261F" w:rsidRDefault="000D62EC" w:rsidP="003D5F19">
            <w:pPr>
              <w:autoSpaceDE w:val="0"/>
              <w:autoSpaceDN w:val="0"/>
              <w:spacing w:line="240" w:lineRule="auto"/>
              <w:ind w:firstLineChars="0" w:firstLine="0"/>
              <w:jc w:val="center"/>
              <w:rPr>
                <w:rFonts w:eastAsia="游明朝"/>
              </w:rPr>
            </w:pPr>
            <w:r w:rsidRPr="0011261F">
              <w:rPr>
                <w:rFonts w:eastAsia="游明朝"/>
              </w:rPr>
              <w:t>-</w:t>
            </w:r>
            <w:r>
              <w:rPr>
                <w:rFonts w:eastAsiaTheme="minorEastAsia" w:hint="eastAsia"/>
              </w:rPr>
              <w:t>0.</w:t>
            </w:r>
            <w:r w:rsidRPr="00AA7C12">
              <w:rPr>
                <w:rFonts w:eastAsiaTheme="minorEastAsia"/>
              </w:rPr>
              <w:t>096</w:t>
            </w:r>
            <w:r w:rsidRPr="0011261F">
              <w:rPr>
                <w:vertAlign w:val="superscript"/>
              </w:rPr>
              <w:t>*</w:t>
            </w:r>
            <w:r w:rsidRPr="0011261F">
              <w:rPr>
                <w:rFonts w:eastAsiaTheme="minorEastAsia"/>
                <w:vertAlign w:val="superscript"/>
              </w:rPr>
              <w:t>*</w:t>
            </w:r>
            <w:r>
              <w:rPr>
                <w:rFonts w:eastAsiaTheme="minorEastAsia" w:hint="eastAsia"/>
                <w:vertAlign w:val="superscript"/>
              </w:rPr>
              <w:t>*</w:t>
            </w:r>
          </w:p>
        </w:tc>
        <w:tc>
          <w:tcPr>
            <w:tcW w:w="1567" w:type="dxa"/>
            <w:tcBorders>
              <w:top w:val="single" w:sz="4" w:space="0" w:color="auto"/>
              <w:left w:val="nil"/>
              <w:right w:val="nil"/>
            </w:tcBorders>
            <w:vAlign w:val="center"/>
            <w:tcPrChange w:id="176" w:author="松浦　正典" w:date="2025-03-02T18:30:00Z" w16du:dateUtc="2025-03-02T09:30:00Z">
              <w:tcPr>
                <w:tcW w:w="1567" w:type="dxa"/>
                <w:tcBorders>
                  <w:top w:val="single" w:sz="4" w:space="0" w:color="auto"/>
                  <w:left w:val="nil"/>
                  <w:right w:val="nil"/>
                </w:tcBorders>
                <w:vAlign w:val="center"/>
              </w:tcPr>
            </w:tcPrChange>
          </w:tcPr>
          <w:p w14:paraId="58A77AF1" w14:textId="6541AC8A" w:rsidR="000D62EC" w:rsidRPr="0011261F" w:rsidRDefault="000D62EC" w:rsidP="003D5F19">
            <w:pPr>
              <w:autoSpaceDE w:val="0"/>
              <w:autoSpaceDN w:val="0"/>
              <w:spacing w:line="240" w:lineRule="auto"/>
              <w:ind w:firstLineChars="0" w:firstLine="0"/>
              <w:jc w:val="center"/>
              <w:rPr>
                <w:rFonts w:eastAsia="游明朝"/>
              </w:rPr>
            </w:pPr>
            <w:r>
              <w:rPr>
                <w:rFonts w:eastAsiaTheme="minorEastAsia" w:hint="eastAsia"/>
              </w:rPr>
              <w:t>0.</w:t>
            </w:r>
            <w:r w:rsidRPr="007C3F63">
              <w:rPr>
                <w:rFonts w:eastAsiaTheme="minorEastAsia"/>
              </w:rPr>
              <w:t>182</w:t>
            </w:r>
            <w:r w:rsidRPr="0011261F">
              <w:rPr>
                <w:rFonts w:eastAsiaTheme="minorEastAsia"/>
                <w:vertAlign w:val="superscript"/>
              </w:rPr>
              <w:t>*</w:t>
            </w:r>
            <w:r>
              <w:rPr>
                <w:rFonts w:eastAsiaTheme="minorEastAsia" w:hint="eastAsia"/>
                <w:vertAlign w:val="superscript"/>
              </w:rPr>
              <w:t>*</w:t>
            </w:r>
          </w:p>
        </w:tc>
        <w:tc>
          <w:tcPr>
            <w:tcW w:w="1567" w:type="dxa"/>
            <w:tcBorders>
              <w:top w:val="single" w:sz="4" w:space="0" w:color="auto"/>
              <w:left w:val="nil"/>
              <w:right w:val="nil"/>
            </w:tcBorders>
            <w:vAlign w:val="center"/>
            <w:tcPrChange w:id="177" w:author="松浦　正典" w:date="2025-03-02T18:30:00Z" w16du:dateUtc="2025-03-02T09:30:00Z">
              <w:tcPr>
                <w:tcW w:w="1567" w:type="dxa"/>
                <w:tcBorders>
                  <w:top w:val="single" w:sz="4" w:space="0" w:color="auto"/>
                  <w:left w:val="nil"/>
                  <w:right w:val="nil"/>
                </w:tcBorders>
                <w:vAlign w:val="center"/>
              </w:tcPr>
            </w:tcPrChange>
          </w:tcPr>
          <w:p w14:paraId="457A470C" w14:textId="61993F5B" w:rsidR="000D62EC" w:rsidRPr="0011261F" w:rsidRDefault="000D62EC" w:rsidP="003D5F19">
            <w:pPr>
              <w:autoSpaceDE w:val="0"/>
              <w:autoSpaceDN w:val="0"/>
              <w:spacing w:line="240" w:lineRule="auto"/>
              <w:ind w:firstLineChars="0" w:firstLine="0"/>
              <w:jc w:val="center"/>
              <w:rPr>
                <w:rFonts w:eastAsiaTheme="minorEastAsia"/>
              </w:rPr>
            </w:pPr>
            <w:r>
              <w:rPr>
                <w:rFonts w:eastAsiaTheme="minorEastAsia" w:hint="eastAsia"/>
              </w:rPr>
              <w:t>0.</w:t>
            </w:r>
            <w:r w:rsidRPr="0025557D">
              <w:rPr>
                <w:rFonts w:eastAsiaTheme="minorEastAsia"/>
              </w:rPr>
              <w:t>235</w:t>
            </w:r>
            <w:r w:rsidRPr="0011261F">
              <w:rPr>
                <w:vertAlign w:val="superscript"/>
              </w:rPr>
              <w:t>*</w:t>
            </w:r>
            <w:r w:rsidRPr="0011261F">
              <w:rPr>
                <w:rFonts w:eastAsiaTheme="minorEastAsia"/>
                <w:vertAlign w:val="superscript"/>
              </w:rPr>
              <w:t>*</w:t>
            </w:r>
            <w:r>
              <w:rPr>
                <w:rFonts w:eastAsiaTheme="minorEastAsia" w:hint="eastAsia"/>
                <w:vertAlign w:val="superscript"/>
              </w:rPr>
              <w:t>*</w:t>
            </w:r>
          </w:p>
        </w:tc>
      </w:tr>
      <w:tr w:rsidR="000D62EC" w:rsidRPr="0011261F" w14:paraId="15D337E2" w14:textId="77777777" w:rsidTr="00A45346">
        <w:trPr>
          <w:trHeight w:val="11"/>
          <w:jc w:val="center"/>
          <w:trPrChange w:id="178" w:author="松浦　正典" w:date="2025-03-02T18:30:00Z" w16du:dateUtc="2025-03-02T09:30:00Z">
            <w:trPr>
              <w:trHeight w:val="11"/>
              <w:jc w:val="center"/>
            </w:trPr>
          </w:trPrChange>
        </w:trPr>
        <w:tc>
          <w:tcPr>
            <w:tcW w:w="1560" w:type="dxa"/>
            <w:tcBorders>
              <w:left w:val="nil"/>
              <w:bottom w:val="single" w:sz="4" w:space="0" w:color="auto"/>
              <w:right w:val="nil"/>
            </w:tcBorders>
            <w:tcPrChange w:id="179" w:author="松浦　正典" w:date="2025-03-02T18:30:00Z" w16du:dateUtc="2025-03-02T09:30:00Z">
              <w:tcPr>
                <w:tcW w:w="1230" w:type="dxa"/>
                <w:tcBorders>
                  <w:left w:val="nil"/>
                  <w:bottom w:val="single" w:sz="4" w:space="0" w:color="auto"/>
                  <w:right w:val="nil"/>
                </w:tcBorders>
              </w:tcPr>
            </w:tcPrChange>
          </w:tcPr>
          <w:p w14:paraId="353D689D" w14:textId="77777777" w:rsidR="000D62EC" w:rsidRDefault="000D62EC" w:rsidP="003D5F19">
            <w:pPr>
              <w:autoSpaceDE w:val="0"/>
              <w:autoSpaceDN w:val="0"/>
              <w:spacing w:line="240" w:lineRule="auto"/>
              <w:ind w:firstLineChars="0" w:firstLine="0"/>
              <w:jc w:val="left"/>
              <w:rPr>
                <w:rFonts w:eastAsiaTheme="minorEastAsia"/>
              </w:rPr>
            </w:pPr>
          </w:p>
        </w:tc>
        <w:tc>
          <w:tcPr>
            <w:tcW w:w="1237" w:type="dxa"/>
            <w:tcBorders>
              <w:left w:val="nil"/>
              <w:bottom w:val="single" w:sz="4" w:space="0" w:color="auto"/>
              <w:right w:val="nil"/>
            </w:tcBorders>
            <w:vAlign w:val="center"/>
            <w:tcPrChange w:id="180" w:author="松浦　正典" w:date="2025-03-02T18:30:00Z" w16du:dateUtc="2025-03-02T09:30:00Z">
              <w:tcPr>
                <w:tcW w:w="1567" w:type="dxa"/>
                <w:gridSpan w:val="2"/>
                <w:tcBorders>
                  <w:left w:val="nil"/>
                  <w:bottom w:val="single" w:sz="4" w:space="0" w:color="auto"/>
                  <w:right w:val="nil"/>
                </w:tcBorders>
                <w:vAlign w:val="center"/>
              </w:tcPr>
            </w:tcPrChange>
          </w:tcPr>
          <w:p w14:paraId="0FE31D30" w14:textId="12F7C963" w:rsidR="000D62EC" w:rsidRPr="006D5EF8" w:rsidRDefault="000D62EC" w:rsidP="003D5F19">
            <w:pPr>
              <w:autoSpaceDE w:val="0"/>
              <w:autoSpaceDN w:val="0"/>
              <w:spacing w:line="240" w:lineRule="auto"/>
              <w:ind w:firstLineChars="0" w:firstLine="0"/>
              <w:jc w:val="center"/>
              <w:rPr>
                <w:rFonts w:eastAsia="游明朝"/>
              </w:rPr>
            </w:pPr>
            <w:r w:rsidRPr="006D5EF8">
              <w:rPr>
                <w:rFonts w:eastAsiaTheme="minorEastAsia"/>
              </w:rPr>
              <w:t>(0.</w:t>
            </w:r>
            <w:r w:rsidRPr="00057001">
              <w:rPr>
                <w:rFonts w:eastAsiaTheme="minorEastAsia"/>
              </w:rPr>
              <w:t>09</w:t>
            </w:r>
            <w:r>
              <w:rPr>
                <w:rFonts w:eastAsiaTheme="minorEastAsia" w:hint="eastAsia"/>
              </w:rPr>
              <w:t>6</w:t>
            </w:r>
            <w:r w:rsidRPr="006D5EF8">
              <w:rPr>
                <w:rFonts w:eastAsiaTheme="minorEastAsia"/>
              </w:rPr>
              <w:t>)</w:t>
            </w:r>
          </w:p>
        </w:tc>
        <w:tc>
          <w:tcPr>
            <w:tcW w:w="1567" w:type="dxa"/>
            <w:tcBorders>
              <w:left w:val="nil"/>
              <w:bottom w:val="single" w:sz="4" w:space="0" w:color="auto"/>
              <w:right w:val="nil"/>
            </w:tcBorders>
            <w:vAlign w:val="center"/>
            <w:tcPrChange w:id="181" w:author="松浦　正典" w:date="2025-03-02T18:30:00Z" w16du:dateUtc="2025-03-02T09:30:00Z">
              <w:tcPr>
                <w:tcW w:w="1567" w:type="dxa"/>
                <w:tcBorders>
                  <w:left w:val="nil"/>
                  <w:bottom w:val="single" w:sz="4" w:space="0" w:color="auto"/>
                  <w:right w:val="nil"/>
                </w:tcBorders>
                <w:vAlign w:val="center"/>
              </w:tcPr>
            </w:tcPrChange>
          </w:tcPr>
          <w:p w14:paraId="16E37F39" w14:textId="315245A4" w:rsidR="000D62EC" w:rsidRPr="00777C64" w:rsidRDefault="000D62EC" w:rsidP="003D5F19">
            <w:pPr>
              <w:autoSpaceDE w:val="0"/>
              <w:autoSpaceDN w:val="0"/>
              <w:spacing w:line="240" w:lineRule="auto"/>
              <w:ind w:firstLineChars="0" w:firstLine="0"/>
              <w:jc w:val="center"/>
              <w:rPr>
                <w:rFonts w:eastAsiaTheme="minorEastAsia"/>
              </w:rPr>
            </w:pPr>
            <w:r w:rsidRPr="0011261F">
              <w:t>(0.</w:t>
            </w:r>
            <w:r w:rsidRPr="003F295F">
              <w:t>099</w:t>
            </w:r>
            <w:r w:rsidRPr="0011261F">
              <w:t>)</w:t>
            </w:r>
          </w:p>
        </w:tc>
        <w:tc>
          <w:tcPr>
            <w:tcW w:w="1567" w:type="dxa"/>
            <w:tcBorders>
              <w:left w:val="nil"/>
              <w:bottom w:val="single" w:sz="4" w:space="0" w:color="auto"/>
              <w:right w:val="nil"/>
            </w:tcBorders>
            <w:vAlign w:val="center"/>
            <w:tcPrChange w:id="182" w:author="松浦　正典" w:date="2025-03-02T18:30:00Z" w16du:dateUtc="2025-03-02T09:30:00Z">
              <w:tcPr>
                <w:tcW w:w="1567" w:type="dxa"/>
                <w:tcBorders>
                  <w:left w:val="nil"/>
                  <w:bottom w:val="single" w:sz="4" w:space="0" w:color="auto"/>
                  <w:right w:val="nil"/>
                </w:tcBorders>
                <w:vAlign w:val="center"/>
              </w:tcPr>
            </w:tcPrChange>
          </w:tcPr>
          <w:p w14:paraId="30947DCF" w14:textId="050E58D2" w:rsidR="000D62EC" w:rsidRPr="0011261F" w:rsidRDefault="000D62EC" w:rsidP="003D5F19">
            <w:pPr>
              <w:autoSpaceDE w:val="0"/>
              <w:autoSpaceDN w:val="0"/>
              <w:spacing w:line="240" w:lineRule="auto"/>
              <w:ind w:firstLineChars="0" w:firstLine="0"/>
              <w:jc w:val="center"/>
            </w:pPr>
            <w:r w:rsidRPr="0011261F">
              <w:t>(0.</w:t>
            </w:r>
            <w:r>
              <w:rPr>
                <w:rFonts w:eastAsiaTheme="minorEastAsia" w:hint="eastAsia"/>
              </w:rPr>
              <w:t>17</w:t>
            </w:r>
            <w:r w:rsidRPr="0011261F">
              <w:rPr>
                <w:rFonts w:eastAsiaTheme="minorEastAsia"/>
              </w:rPr>
              <w:t>0</w:t>
            </w:r>
            <w:r w:rsidRPr="0011261F">
              <w:t>)</w:t>
            </w:r>
          </w:p>
        </w:tc>
        <w:tc>
          <w:tcPr>
            <w:tcW w:w="1567" w:type="dxa"/>
            <w:tcBorders>
              <w:left w:val="nil"/>
              <w:bottom w:val="single" w:sz="4" w:space="0" w:color="auto"/>
              <w:right w:val="nil"/>
            </w:tcBorders>
            <w:vAlign w:val="center"/>
            <w:tcPrChange w:id="183" w:author="松浦　正典" w:date="2025-03-02T18:30:00Z" w16du:dateUtc="2025-03-02T09:30:00Z">
              <w:tcPr>
                <w:tcW w:w="1567" w:type="dxa"/>
                <w:tcBorders>
                  <w:left w:val="nil"/>
                  <w:bottom w:val="single" w:sz="4" w:space="0" w:color="auto"/>
                  <w:right w:val="nil"/>
                </w:tcBorders>
                <w:vAlign w:val="center"/>
              </w:tcPr>
            </w:tcPrChange>
          </w:tcPr>
          <w:p w14:paraId="4BAB2858" w14:textId="198D7D0E" w:rsidR="000D62EC" w:rsidRPr="0011261F" w:rsidRDefault="000D62EC" w:rsidP="003D5F19">
            <w:pPr>
              <w:autoSpaceDE w:val="0"/>
              <w:autoSpaceDN w:val="0"/>
              <w:spacing w:line="240" w:lineRule="auto"/>
              <w:ind w:firstLineChars="0" w:firstLine="0"/>
              <w:jc w:val="center"/>
              <w:rPr>
                <w:rFonts w:eastAsia="游明朝"/>
              </w:rPr>
            </w:pPr>
            <w:r w:rsidRPr="0011261F">
              <w:rPr>
                <w:rFonts w:eastAsiaTheme="minorEastAsia"/>
              </w:rPr>
              <w:t>(0.</w:t>
            </w:r>
            <w:r>
              <w:rPr>
                <w:rFonts w:eastAsiaTheme="minorEastAsia" w:hint="eastAsia"/>
              </w:rPr>
              <w:t>145</w:t>
            </w:r>
            <w:r w:rsidRPr="0011261F">
              <w:rPr>
                <w:rFonts w:eastAsiaTheme="minorEastAsia"/>
              </w:rPr>
              <w:t>)</w:t>
            </w:r>
          </w:p>
        </w:tc>
        <w:tc>
          <w:tcPr>
            <w:tcW w:w="1567" w:type="dxa"/>
            <w:tcBorders>
              <w:left w:val="nil"/>
              <w:bottom w:val="single" w:sz="4" w:space="0" w:color="auto"/>
              <w:right w:val="nil"/>
            </w:tcBorders>
            <w:vAlign w:val="center"/>
            <w:tcPrChange w:id="184" w:author="松浦　正典" w:date="2025-03-02T18:30:00Z" w16du:dateUtc="2025-03-02T09:30:00Z">
              <w:tcPr>
                <w:tcW w:w="1567" w:type="dxa"/>
                <w:tcBorders>
                  <w:left w:val="nil"/>
                  <w:bottom w:val="single" w:sz="4" w:space="0" w:color="auto"/>
                  <w:right w:val="nil"/>
                </w:tcBorders>
                <w:vAlign w:val="center"/>
              </w:tcPr>
            </w:tcPrChange>
          </w:tcPr>
          <w:p w14:paraId="7571EF01" w14:textId="73EC3F7E" w:rsidR="000D62EC" w:rsidRPr="0011261F" w:rsidRDefault="000D62EC" w:rsidP="003D5F19">
            <w:pPr>
              <w:autoSpaceDE w:val="0"/>
              <w:autoSpaceDN w:val="0"/>
              <w:spacing w:line="240" w:lineRule="auto"/>
              <w:ind w:firstLineChars="0" w:firstLine="0"/>
              <w:jc w:val="center"/>
            </w:pPr>
            <w:r>
              <w:rPr>
                <w:rFonts w:eastAsiaTheme="minorEastAsia" w:hint="eastAsia"/>
              </w:rPr>
              <w:t>(0.066)</w:t>
            </w:r>
          </w:p>
        </w:tc>
        <w:tc>
          <w:tcPr>
            <w:tcW w:w="1567" w:type="dxa"/>
            <w:tcBorders>
              <w:left w:val="nil"/>
              <w:bottom w:val="single" w:sz="4" w:space="0" w:color="auto"/>
              <w:right w:val="nil"/>
            </w:tcBorders>
            <w:vAlign w:val="center"/>
            <w:tcPrChange w:id="185" w:author="松浦　正典" w:date="2025-03-02T18:30:00Z" w16du:dateUtc="2025-03-02T09:30:00Z">
              <w:tcPr>
                <w:tcW w:w="1567" w:type="dxa"/>
                <w:tcBorders>
                  <w:left w:val="nil"/>
                  <w:bottom w:val="single" w:sz="4" w:space="0" w:color="auto"/>
                  <w:right w:val="nil"/>
                </w:tcBorders>
                <w:vAlign w:val="center"/>
              </w:tcPr>
            </w:tcPrChange>
          </w:tcPr>
          <w:p w14:paraId="0298F13F" w14:textId="1B38FA0C" w:rsidR="000D62EC" w:rsidRPr="0011261F" w:rsidRDefault="000D62EC" w:rsidP="003D5F19">
            <w:pPr>
              <w:autoSpaceDE w:val="0"/>
              <w:autoSpaceDN w:val="0"/>
              <w:spacing w:line="240" w:lineRule="auto"/>
              <w:ind w:firstLineChars="0" w:firstLine="0"/>
              <w:jc w:val="center"/>
            </w:pPr>
            <w:r>
              <w:rPr>
                <w:rFonts w:eastAsiaTheme="minorEastAsia" w:hint="eastAsia"/>
              </w:rPr>
              <w:t>(0.026)</w:t>
            </w:r>
          </w:p>
        </w:tc>
        <w:tc>
          <w:tcPr>
            <w:tcW w:w="1567" w:type="dxa"/>
            <w:tcBorders>
              <w:left w:val="nil"/>
              <w:bottom w:val="single" w:sz="4" w:space="0" w:color="auto"/>
              <w:right w:val="nil"/>
            </w:tcBorders>
            <w:vAlign w:val="center"/>
            <w:tcPrChange w:id="186" w:author="松浦　正典" w:date="2025-03-02T18:30:00Z" w16du:dateUtc="2025-03-02T09:30:00Z">
              <w:tcPr>
                <w:tcW w:w="1567" w:type="dxa"/>
                <w:tcBorders>
                  <w:left w:val="nil"/>
                  <w:bottom w:val="single" w:sz="4" w:space="0" w:color="auto"/>
                  <w:right w:val="nil"/>
                </w:tcBorders>
                <w:vAlign w:val="center"/>
              </w:tcPr>
            </w:tcPrChange>
          </w:tcPr>
          <w:p w14:paraId="5D20CC36" w14:textId="2385211F" w:rsidR="000D62EC" w:rsidRPr="0011261F" w:rsidRDefault="000D62EC" w:rsidP="003D5F19">
            <w:pPr>
              <w:autoSpaceDE w:val="0"/>
              <w:autoSpaceDN w:val="0"/>
              <w:spacing w:line="240" w:lineRule="auto"/>
              <w:ind w:firstLineChars="0" w:firstLine="0"/>
              <w:jc w:val="center"/>
            </w:pPr>
            <w:r>
              <w:rPr>
                <w:rFonts w:eastAsiaTheme="minorEastAsia" w:hint="eastAsia"/>
              </w:rPr>
              <w:t>(0.071)</w:t>
            </w:r>
          </w:p>
        </w:tc>
        <w:tc>
          <w:tcPr>
            <w:tcW w:w="1567" w:type="dxa"/>
            <w:tcBorders>
              <w:left w:val="nil"/>
              <w:bottom w:val="single" w:sz="4" w:space="0" w:color="auto"/>
              <w:right w:val="nil"/>
            </w:tcBorders>
            <w:vAlign w:val="center"/>
            <w:tcPrChange w:id="187" w:author="松浦　正典" w:date="2025-03-02T18:30:00Z" w16du:dateUtc="2025-03-02T09:30:00Z">
              <w:tcPr>
                <w:tcW w:w="1567" w:type="dxa"/>
                <w:tcBorders>
                  <w:left w:val="nil"/>
                  <w:bottom w:val="single" w:sz="4" w:space="0" w:color="auto"/>
                  <w:right w:val="nil"/>
                </w:tcBorders>
                <w:vAlign w:val="center"/>
              </w:tcPr>
            </w:tcPrChange>
          </w:tcPr>
          <w:p w14:paraId="00379004" w14:textId="4F207314" w:rsidR="000D62EC" w:rsidRPr="0011261F" w:rsidRDefault="000D62EC" w:rsidP="003D5F19">
            <w:pPr>
              <w:autoSpaceDE w:val="0"/>
              <w:autoSpaceDN w:val="0"/>
              <w:spacing w:line="240" w:lineRule="auto"/>
              <w:ind w:firstLineChars="0" w:firstLine="0"/>
              <w:jc w:val="center"/>
              <w:rPr>
                <w:rFonts w:eastAsia="游明朝"/>
              </w:rPr>
            </w:pPr>
            <w:r>
              <w:rPr>
                <w:rFonts w:eastAsiaTheme="minorEastAsia" w:hint="eastAsia"/>
              </w:rPr>
              <w:t>(0.069)</w:t>
            </w:r>
          </w:p>
        </w:tc>
      </w:tr>
      <w:tr w:rsidR="000D62EC" w:rsidRPr="0011261F" w14:paraId="3F092DCD" w14:textId="77777777" w:rsidTr="00A45346">
        <w:trPr>
          <w:trHeight w:val="11"/>
          <w:jc w:val="center"/>
          <w:trPrChange w:id="188" w:author="松浦　正典" w:date="2025-03-02T18:30:00Z" w16du:dateUtc="2025-03-02T09:30:00Z">
            <w:trPr>
              <w:trHeight w:val="11"/>
              <w:jc w:val="center"/>
            </w:trPr>
          </w:trPrChange>
        </w:trPr>
        <w:tc>
          <w:tcPr>
            <w:tcW w:w="1560" w:type="dxa"/>
            <w:tcBorders>
              <w:top w:val="single" w:sz="4" w:space="0" w:color="auto"/>
              <w:left w:val="nil"/>
              <w:right w:val="nil"/>
            </w:tcBorders>
            <w:tcPrChange w:id="189" w:author="松浦　正典" w:date="2025-03-02T18:30:00Z" w16du:dateUtc="2025-03-02T09:30:00Z">
              <w:tcPr>
                <w:tcW w:w="1230" w:type="dxa"/>
                <w:tcBorders>
                  <w:top w:val="single" w:sz="4" w:space="0" w:color="auto"/>
                  <w:left w:val="nil"/>
                  <w:right w:val="nil"/>
                </w:tcBorders>
              </w:tcPr>
            </w:tcPrChange>
          </w:tcPr>
          <w:p w14:paraId="06108E31" w14:textId="04ABB2E7" w:rsidR="000D62EC" w:rsidRDefault="000D62EC" w:rsidP="003D5F19">
            <w:pPr>
              <w:autoSpaceDE w:val="0"/>
              <w:autoSpaceDN w:val="0"/>
              <w:spacing w:line="240" w:lineRule="auto"/>
              <w:ind w:firstLineChars="0" w:firstLine="0"/>
              <w:jc w:val="left"/>
              <w:rPr>
                <w:rFonts w:eastAsiaTheme="minorEastAsia"/>
              </w:rPr>
            </w:pPr>
            <w:r w:rsidRPr="00E7054E">
              <w:t>Household FE</w:t>
            </w:r>
          </w:p>
        </w:tc>
        <w:tc>
          <w:tcPr>
            <w:tcW w:w="1237" w:type="dxa"/>
            <w:tcBorders>
              <w:top w:val="single" w:sz="4" w:space="0" w:color="auto"/>
              <w:left w:val="nil"/>
              <w:right w:val="nil"/>
            </w:tcBorders>
            <w:vAlign w:val="center"/>
            <w:tcPrChange w:id="190" w:author="松浦　正典" w:date="2025-03-02T18:30:00Z" w16du:dateUtc="2025-03-02T09:30:00Z">
              <w:tcPr>
                <w:tcW w:w="1567" w:type="dxa"/>
                <w:gridSpan w:val="2"/>
                <w:tcBorders>
                  <w:top w:val="single" w:sz="4" w:space="0" w:color="auto"/>
                  <w:left w:val="nil"/>
                  <w:right w:val="nil"/>
                </w:tcBorders>
                <w:vAlign w:val="center"/>
              </w:tcPr>
            </w:tcPrChange>
          </w:tcPr>
          <w:p w14:paraId="442B97D6" w14:textId="49FAF074" w:rsidR="000D62EC" w:rsidRPr="006D5EF8" w:rsidRDefault="000D62EC" w:rsidP="003D5F19">
            <w:pPr>
              <w:autoSpaceDE w:val="0"/>
              <w:autoSpaceDN w:val="0"/>
              <w:spacing w:line="240" w:lineRule="auto"/>
              <w:ind w:firstLineChars="0" w:firstLine="0"/>
              <w:jc w:val="center"/>
              <w:rPr>
                <w:rFonts w:eastAsia="游明朝"/>
              </w:rPr>
            </w:pPr>
            <w:r>
              <w:rPr>
                <w:rFonts w:eastAsiaTheme="minorEastAsia" w:hint="eastAsia"/>
                <w:i/>
                <w:iCs/>
              </w:rPr>
              <w:t>Yes</w:t>
            </w:r>
          </w:p>
        </w:tc>
        <w:tc>
          <w:tcPr>
            <w:tcW w:w="1567" w:type="dxa"/>
            <w:tcBorders>
              <w:top w:val="single" w:sz="4" w:space="0" w:color="auto"/>
              <w:left w:val="nil"/>
              <w:right w:val="nil"/>
            </w:tcBorders>
            <w:vAlign w:val="center"/>
            <w:tcPrChange w:id="191" w:author="松浦　正典" w:date="2025-03-02T18:30:00Z" w16du:dateUtc="2025-03-02T09:30:00Z">
              <w:tcPr>
                <w:tcW w:w="1567" w:type="dxa"/>
                <w:tcBorders>
                  <w:top w:val="single" w:sz="4" w:space="0" w:color="auto"/>
                  <w:left w:val="nil"/>
                  <w:right w:val="nil"/>
                </w:tcBorders>
                <w:vAlign w:val="center"/>
              </w:tcPr>
            </w:tcPrChange>
          </w:tcPr>
          <w:p w14:paraId="576CC2C2" w14:textId="3C467F18" w:rsidR="000D62EC" w:rsidRPr="00777C64" w:rsidRDefault="000D62EC" w:rsidP="003D5F19">
            <w:pPr>
              <w:autoSpaceDE w:val="0"/>
              <w:autoSpaceDN w:val="0"/>
              <w:spacing w:line="240" w:lineRule="auto"/>
              <w:ind w:firstLineChars="0" w:firstLine="0"/>
              <w:jc w:val="center"/>
              <w:rPr>
                <w:rFonts w:eastAsiaTheme="minorEastAsia"/>
              </w:rPr>
            </w:pPr>
            <w:r w:rsidRPr="00DA2BCB">
              <w:rPr>
                <w:rFonts w:eastAsiaTheme="minorEastAsia" w:hint="eastAsia"/>
                <w:i/>
                <w:iCs/>
              </w:rPr>
              <w:t>Yes</w:t>
            </w:r>
          </w:p>
        </w:tc>
        <w:tc>
          <w:tcPr>
            <w:tcW w:w="1567" w:type="dxa"/>
            <w:tcBorders>
              <w:top w:val="single" w:sz="4" w:space="0" w:color="auto"/>
              <w:left w:val="nil"/>
              <w:right w:val="nil"/>
            </w:tcBorders>
            <w:vAlign w:val="center"/>
            <w:tcPrChange w:id="192" w:author="松浦　正典" w:date="2025-03-02T18:30:00Z" w16du:dateUtc="2025-03-02T09:30:00Z">
              <w:tcPr>
                <w:tcW w:w="1567" w:type="dxa"/>
                <w:tcBorders>
                  <w:top w:val="single" w:sz="4" w:space="0" w:color="auto"/>
                  <w:left w:val="nil"/>
                  <w:right w:val="nil"/>
                </w:tcBorders>
                <w:vAlign w:val="center"/>
              </w:tcPr>
            </w:tcPrChange>
          </w:tcPr>
          <w:p w14:paraId="02787A67" w14:textId="12722FC2" w:rsidR="000D62EC" w:rsidRPr="0011261F" w:rsidRDefault="000D62EC" w:rsidP="003D5F19">
            <w:pPr>
              <w:autoSpaceDE w:val="0"/>
              <w:autoSpaceDN w:val="0"/>
              <w:spacing w:line="240" w:lineRule="auto"/>
              <w:ind w:firstLineChars="0" w:firstLine="0"/>
              <w:jc w:val="center"/>
            </w:pPr>
            <w:r w:rsidRPr="00DA2BCB">
              <w:rPr>
                <w:rFonts w:eastAsiaTheme="minorEastAsia" w:hint="eastAsia"/>
                <w:i/>
                <w:iCs/>
              </w:rPr>
              <w:t>Yes</w:t>
            </w:r>
          </w:p>
        </w:tc>
        <w:tc>
          <w:tcPr>
            <w:tcW w:w="1567" w:type="dxa"/>
            <w:tcBorders>
              <w:top w:val="single" w:sz="4" w:space="0" w:color="auto"/>
              <w:left w:val="nil"/>
              <w:right w:val="nil"/>
            </w:tcBorders>
            <w:vAlign w:val="center"/>
            <w:tcPrChange w:id="193" w:author="松浦　正典" w:date="2025-03-02T18:30:00Z" w16du:dateUtc="2025-03-02T09:30:00Z">
              <w:tcPr>
                <w:tcW w:w="1567" w:type="dxa"/>
                <w:tcBorders>
                  <w:top w:val="single" w:sz="4" w:space="0" w:color="auto"/>
                  <w:left w:val="nil"/>
                  <w:right w:val="nil"/>
                </w:tcBorders>
                <w:vAlign w:val="center"/>
              </w:tcPr>
            </w:tcPrChange>
          </w:tcPr>
          <w:p w14:paraId="62FC6070" w14:textId="64034824" w:rsidR="000D62EC" w:rsidRPr="0011261F" w:rsidRDefault="000D62EC" w:rsidP="003D5F19">
            <w:pPr>
              <w:autoSpaceDE w:val="0"/>
              <w:autoSpaceDN w:val="0"/>
              <w:spacing w:line="240" w:lineRule="auto"/>
              <w:ind w:firstLineChars="0" w:firstLine="0"/>
              <w:jc w:val="center"/>
              <w:rPr>
                <w:rFonts w:eastAsia="游明朝"/>
              </w:rPr>
            </w:pPr>
            <w:r w:rsidRPr="00DA2BCB">
              <w:rPr>
                <w:rFonts w:eastAsiaTheme="minorEastAsia" w:hint="eastAsia"/>
                <w:i/>
                <w:iCs/>
              </w:rPr>
              <w:t>Yes</w:t>
            </w:r>
          </w:p>
        </w:tc>
        <w:tc>
          <w:tcPr>
            <w:tcW w:w="1567" w:type="dxa"/>
            <w:tcBorders>
              <w:top w:val="single" w:sz="4" w:space="0" w:color="auto"/>
              <w:left w:val="nil"/>
              <w:right w:val="nil"/>
            </w:tcBorders>
            <w:vAlign w:val="center"/>
            <w:tcPrChange w:id="194" w:author="松浦　正典" w:date="2025-03-02T18:30:00Z" w16du:dateUtc="2025-03-02T09:30:00Z">
              <w:tcPr>
                <w:tcW w:w="1567" w:type="dxa"/>
                <w:tcBorders>
                  <w:top w:val="single" w:sz="4" w:space="0" w:color="auto"/>
                  <w:left w:val="nil"/>
                  <w:right w:val="nil"/>
                </w:tcBorders>
                <w:vAlign w:val="center"/>
              </w:tcPr>
            </w:tcPrChange>
          </w:tcPr>
          <w:p w14:paraId="24B8A339" w14:textId="494CCA5F" w:rsidR="000D62EC" w:rsidRPr="00DA2BCB" w:rsidRDefault="000D62EC" w:rsidP="003D5F19">
            <w:pPr>
              <w:autoSpaceDE w:val="0"/>
              <w:autoSpaceDN w:val="0"/>
              <w:spacing w:line="240" w:lineRule="auto"/>
              <w:ind w:firstLineChars="0" w:firstLine="0"/>
              <w:jc w:val="center"/>
              <w:rPr>
                <w:rFonts w:eastAsiaTheme="minorEastAsia"/>
                <w:i/>
                <w:iCs/>
              </w:rPr>
            </w:pPr>
            <w:r w:rsidRPr="00DA2BCB">
              <w:rPr>
                <w:rFonts w:eastAsiaTheme="minorEastAsia" w:hint="eastAsia"/>
                <w:i/>
                <w:iCs/>
              </w:rPr>
              <w:t>Yes</w:t>
            </w:r>
          </w:p>
        </w:tc>
        <w:tc>
          <w:tcPr>
            <w:tcW w:w="1567" w:type="dxa"/>
            <w:tcBorders>
              <w:top w:val="single" w:sz="4" w:space="0" w:color="auto"/>
              <w:left w:val="nil"/>
              <w:right w:val="nil"/>
            </w:tcBorders>
            <w:vAlign w:val="center"/>
            <w:tcPrChange w:id="195" w:author="松浦　正典" w:date="2025-03-02T18:30:00Z" w16du:dateUtc="2025-03-02T09:30:00Z">
              <w:tcPr>
                <w:tcW w:w="1567" w:type="dxa"/>
                <w:tcBorders>
                  <w:top w:val="single" w:sz="4" w:space="0" w:color="auto"/>
                  <w:left w:val="nil"/>
                  <w:right w:val="nil"/>
                </w:tcBorders>
                <w:vAlign w:val="center"/>
              </w:tcPr>
            </w:tcPrChange>
          </w:tcPr>
          <w:p w14:paraId="5C500B99" w14:textId="73DD5F2B" w:rsidR="000D62EC" w:rsidRPr="00DA2BCB" w:rsidRDefault="000D62EC" w:rsidP="003D5F1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567" w:type="dxa"/>
            <w:tcBorders>
              <w:top w:val="single" w:sz="4" w:space="0" w:color="auto"/>
              <w:left w:val="nil"/>
              <w:right w:val="nil"/>
            </w:tcBorders>
            <w:vAlign w:val="center"/>
            <w:tcPrChange w:id="196" w:author="松浦　正典" w:date="2025-03-02T18:30:00Z" w16du:dateUtc="2025-03-02T09:30:00Z">
              <w:tcPr>
                <w:tcW w:w="1567" w:type="dxa"/>
                <w:tcBorders>
                  <w:top w:val="single" w:sz="4" w:space="0" w:color="auto"/>
                  <w:left w:val="nil"/>
                  <w:right w:val="nil"/>
                </w:tcBorders>
                <w:vAlign w:val="center"/>
              </w:tcPr>
            </w:tcPrChange>
          </w:tcPr>
          <w:p w14:paraId="1452D041" w14:textId="455466D2" w:rsidR="000D62EC" w:rsidRPr="00DA2BCB" w:rsidRDefault="000D62EC" w:rsidP="003D5F1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567" w:type="dxa"/>
            <w:tcBorders>
              <w:top w:val="single" w:sz="4" w:space="0" w:color="auto"/>
              <w:left w:val="nil"/>
              <w:right w:val="nil"/>
            </w:tcBorders>
            <w:vAlign w:val="center"/>
            <w:tcPrChange w:id="197" w:author="松浦　正典" w:date="2025-03-02T18:30:00Z" w16du:dateUtc="2025-03-02T09:30:00Z">
              <w:tcPr>
                <w:tcW w:w="1567" w:type="dxa"/>
                <w:tcBorders>
                  <w:top w:val="single" w:sz="4" w:space="0" w:color="auto"/>
                  <w:left w:val="nil"/>
                  <w:right w:val="nil"/>
                </w:tcBorders>
                <w:vAlign w:val="center"/>
              </w:tcPr>
            </w:tcPrChange>
          </w:tcPr>
          <w:p w14:paraId="070C8A2D" w14:textId="2AEBAB1F" w:rsidR="000D62EC" w:rsidRPr="0011261F" w:rsidRDefault="000D62EC" w:rsidP="003D5F19">
            <w:pPr>
              <w:autoSpaceDE w:val="0"/>
              <w:autoSpaceDN w:val="0"/>
              <w:spacing w:line="240" w:lineRule="auto"/>
              <w:ind w:firstLineChars="0" w:firstLine="0"/>
              <w:jc w:val="center"/>
              <w:rPr>
                <w:rFonts w:eastAsia="游明朝"/>
              </w:rPr>
            </w:pPr>
            <w:r w:rsidRPr="00DA2BCB">
              <w:rPr>
                <w:rFonts w:eastAsiaTheme="minorEastAsia" w:hint="eastAsia"/>
                <w:i/>
                <w:iCs/>
              </w:rPr>
              <w:t>Yes</w:t>
            </w:r>
          </w:p>
        </w:tc>
      </w:tr>
      <w:tr w:rsidR="000D62EC" w:rsidRPr="0011261F" w14:paraId="6D488059" w14:textId="77777777" w:rsidTr="00A45346">
        <w:trPr>
          <w:trHeight w:val="11"/>
          <w:jc w:val="center"/>
          <w:trPrChange w:id="198" w:author="松浦　正典" w:date="2025-03-02T18:30:00Z" w16du:dateUtc="2025-03-02T09:30:00Z">
            <w:trPr>
              <w:trHeight w:val="11"/>
              <w:jc w:val="center"/>
            </w:trPr>
          </w:trPrChange>
        </w:trPr>
        <w:tc>
          <w:tcPr>
            <w:tcW w:w="1560" w:type="dxa"/>
            <w:tcBorders>
              <w:left w:val="nil"/>
              <w:right w:val="nil"/>
            </w:tcBorders>
            <w:tcPrChange w:id="199" w:author="松浦　正典" w:date="2025-03-02T18:30:00Z" w16du:dateUtc="2025-03-02T09:30:00Z">
              <w:tcPr>
                <w:tcW w:w="1230" w:type="dxa"/>
                <w:tcBorders>
                  <w:left w:val="nil"/>
                  <w:right w:val="nil"/>
                </w:tcBorders>
              </w:tcPr>
            </w:tcPrChange>
          </w:tcPr>
          <w:p w14:paraId="776220EA" w14:textId="6B344EF7" w:rsidR="000D62EC" w:rsidRDefault="000D62EC" w:rsidP="003D5F19">
            <w:pPr>
              <w:autoSpaceDE w:val="0"/>
              <w:autoSpaceDN w:val="0"/>
              <w:spacing w:line="240" w:lineRule="auto"/>
              <w:ind w:firstLineChars="0" w:firstLine="0"/>
              <w:jc w:val="left"/>
              <w:rPr>
                <w:rFonts w:eastAsiaTheme="minorEastAsia"/>
              </w:rPr>
            </w:pPr>
            <w:r w:rsidRPr="00E7054E">
              <w:rPr>
                <w:rFonts w:eastAsiaTheme="minorEastAsia"/>
              </w:rPr>
              <w:t>Year FE</w:t>
            </w:r>
          </w:p>
        </w:tc>
        <w:tc>
          <w:tcPr>
            <w:tcW w:w="1237" w:type="dxa"/>
            <w:tcBorders>
              <w:left w:val="nil"/>
              <w:right w:val="nil"/>
            </w:tcBorders>
            <w:vAlign w:val="center"/>
            <w:tcPrChange w:id="200" w:author="松浦　正典" w:date="2025-03-02T18:30:00Z" w16du:dateUtc="2025-03-02T09:30:00Z">
              <w:tcPr>
                <w:tcW w:w="1567" w:type="dxa"/>
                <w:gridSpan w:val="2"/>
                <w:tcBorders>
                  <w:left w:val="nil"/>
                  <w:right w:val="nil"/>
                </w:tcBorders>
                <w:vAlign w:val="center"/>
              </w:tcPr>
            </w:tcPrChange>
          </w:tcPr>
          <w:p w14:paraId="0A95AFB7" w14:textId="50C65B48" w:rsidR="000D62EC" w:rsidRPr="006D5EF8"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right w:val="nil"/>
            </w:tcBorders>
            <w:vAlign w:val="center"/>
            <w:tcPrChange w:id="201" w:author="松浦　正典" w:date="2025-03-02T18:30:00Z" w16du:dateUtc="2025-03-02T09:30:00Z">
              <w:tcPr>
                <w:tcW w:w="1567" w:type="dxa"/>
                <w:tcBorders>
                  <w:left w:val="nil"/>
                  <w:right w:val="nil"/>
                </w:tcBorders>
                <w:vAlign w:val="center"/>
              </w:tcPr>
            </w:tcPrChange>
          </w:tcPr>
          <w:p w14:paraId="2B82B8F4" w14:textId="77867F60" w:rsidR="000D62EC" w:rsidRPr="00777C64" w:rsidRDefault="000D62EC" w:rsidP="003D5F19">
            <w:pPr>
              <w:autoSpaceDE w:val="0"/>
              <w:autoSpaceDN w:val="0"/>
              <w:spacing w:line="240" w:lineRule="auto"/>
              <w:ind w:firstLineChars="0" w:firstLine="0"/>
              <w:jc w:val="center"/>
              <w:rPr>
                <w:rFonts w:eastAsiaTheme="minorEastAsia"/>
              </w:rPr>
            </w:pPr>
            <w:r w:rsidRPr="00E7054E">
              <w:rPr>
                <w:i/>
                <w:iCs/>
              </w:rPr>
              <w:t>Yes</w:t>
            </w:r>
          </w:p>
        </w:tc>
        <w:tc>
          <w:tcPr>
            <w:tcW w:w="1567" w:type="dxa"/>
            <w:tcBorders>
              <w:left w:val="nil"/>
              <w:right w:val="nil"/>
            </w:tcBorders>
            <w:vAlign w:val="center"/>
            <w:tcPrChange w:id="202" w:author="松浦　正典" w:date="2025-03-02T18:30:00Z" w16du:dateUtc="2025-03-02T09:30:00Z">
              <w:tcPr>
                <w:tcW w:w="1567" w:type="dxa"/>
                <w:tcBorders>
                  <w:left w:val="nil"/>
                  <w:right w:val="nil"/>
                </w:tcBorders>
                <w:vAlign w:val="center"/>
              </w:tcPr>
            </w:tcPrChange>
          </w:tcPr>
          <w:p w14:paraId="50FE2854" w14:textId="419ED32F" w:rsidR="000D62EC" w:rsidRPr="0011261F" w:rsidRDefault="000D62EC" w:rsidP="003D5F19">
            <w:pPr>
              <w:autoSpaceDE w:val="0"/>
              <w:autoSpaceDN w:val="0"/>
              <w:spacing w:line="240" w:lineRule="auto"/>
              <w:ind w:firstLineChars="0" w:firstLine="0"/>
              <w:jc w:val="center"/>
            </w:pPr>
            <w:r w:rsidRPr="00E7054E">
              <w:rPr>
                <w:i/>
                <w:iCs/>
              </w:rPr>
              <w:t>Yes</w:t>
            </w:r>
          </w:p>
        </w:tc>
        <w:tc>
          <w:tcPr>
            <w:tcW w:w="1567" w:type="dxa"/>
            <w:tcBorders>
              <w:left w:val="nil"/>
              <w:right w:val="nil"/>
            </w:tcBorders>
            <w:vAlign w:val="center"/>
            <w:tcPrChange w:id="203" w:author="松浦　正典" w:date="2025-03-02T18:30:00Z" w16du:dateUtc="2025-03-02T09:30:00Z">
              <w:tcPr>
                <w:tcW w:w="1567" w:type="dxa"/>
                <w:tcBorders>
                  <w:left w:val="nil"/>
                  <w:right w:val="nil"/>
                </w:tcBorders>
                <w:vAlign w:val="center"/>
              </w:tcPr>
            </w:tcPrChange>
          </w:tcPr>
          <w:p w14:paraId="415E077E" w14:textId="6CF386E9"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right w:val="nil"/>
            </w:tcBorders>
            <w:vAlign w:val="center"/>
            <w:tcPrChange w:id="204" w:author="松浦　正典" w:date="2025-03-02T18:30:00Z" w16du:dateUtc="2025-03-02T09:30:00Z">
              <w:tcPr>
                <w:tcW w:w="1567" w:type="dxa"/>
                <w:tcBorders>
                  <w:left w:val="nil"/>
                  <w:right w:val="nil"/>
                </w:tcBorders>
                <w:vAlign w:val="center"/>
              </w:tcPr>
            </w:tcPrChange>
          </w:tcPr>
          <w:p w14:paraId="5D6C1926" w14:textId="21FC7342"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right w:val="nil"/>
            </w:tcBorders>
            <w:vAlign w:val="center"/>
            <w:tcPrChange w:id="205" w:author="松浦　正典" w:date="2025-03-02T18:30:00Z" w16du:dateUtc="2025-03-02T09:30:00Z">
              <w:tcPr>
                <w:tcW w:w="1567" w:type="dxa"/>
                <w:tcBorders>
                  <w:left w:val="nil"/>
                  <w:right w:val="nil"/>
                </w:tcBorders>
                <w:vAlign w:val="center"/>
              </w:tcPr>
            </w:tcPrChange>
          </w:tcPr>
          <w:p w14:paraId="175DC0AC" w14:textId="0E98F966"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right w:val="nil"/>
            </w:tcBorders>
            <w:vAlign w:val="center"/>
            <w:tcPrChange w:id="206" w:author="松浦　正典" w:date="2025-03-02T18:30:00Z" w16du:dateUtc="2025-03-02T09:30:00Z">
              <w:tcPr>
                <w:tcW w:w="1567" w:type="dxa"/>
                <w:tcBorders>
                  <w:left w:val="nil"/>
                  <w:right w:val="nil"/>
                </w:tcBorders>
                <w:vAlign w:val="center"/>
              </w:tcPr>
            </w:tcPrChange>
          </w:tcPr>
          <w:p w14:paraId="7AE92F50" w14:textId="51F967D8"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right w:val="nil"/>
            </w:tcBorders>
            <w:vAlign w:val="center"/>
            <w:tcPrChange w:id="207" w:author="松浦　正典" w:date="2025-03-02T18:30:00Z" w16du:dateUtc="2025-03-02T09:30:00Z">
              <w:tcPr>
                <w:tcW w:w="1567" w:type="dxa"/>
                <w:tcBorders>
                  <w:left w:val="nil"/>
                  <w:right w:val="nil"/>
                </w:tcBorders>
                <w:vAlign w:val="center"/>
              </w:tcPr>
            </w:tcPrChange>
          </w:tcPr>
          <w:p w14:paraId="4F52329B" w14:textId="2E108A79"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r>
      <w:tr w:rsidR="000D62EC" w:rsidRPr="0011261F" w14:paraId="370C3979" w14:textId="77777777" w:rsidTr="00A45346">
        <w:trPr>
          <w:trHeight w:val="11"/>
          <w:jc w:val="center"/>
          <w:trPrChange w:id="208" w:author="松浦　正典" w:date="2025-03-02T18:30:00Z" w16du:dateUtc="2025-03-02T09:30:00Z">
            <w:trPr>
              <w:trHeight w:val="11"/>
              <w:jc w:val="center"/>
            </w:trPr>
          </w:trPrChange>
        </w:trPr>
        <w:tc>
          <w:tcPr>
            <w:tcW w:w="1560" w:type="dxa"/>
            <w:tcBorders>
              <w:left w:val="nil"/>
              <w:bottom w:val="nil"/>
              <w:right w:val="nil"/>
            </w:tcBorders>
            <w:tcPrChange w:id="209" w:author="松浦　正典" w:date="2025-03-02T18:30:00Z" w16du:dateUtc="2025-03-02T09:30:00Z">
              <w:tcPr>
                <w:tcW w:w="1230" w:type="dxa"/>
                <w:tcBorders>
                  <w:left w:val="nil"/>
                  <w:bottom w:val="nil"/>
                  <w:right w:val="nil"/>
                </w:tcBorders>
              </w:tcPr>
            </w:tcPrChange>
          </w:tcPr>
          <w:p w14:paraId="0400C6FF" w14:textId="5DF0C2CF" w:rsidR="000D62EC" w:rsidRDefault="000D62EC" w:rsidP="003D5F19">
            <w:pPr>
              <w:autoSpaceDE w:val="0"/>
              <w:autoSpaceDN w:val="0"/>
              <w:spacing w:line="240" w:lineRule="auto"/>
              <w:ind w:firstLineChars="0" w:firstLine="0"/>
              <w:jc w:val="left"/>
              <w:rPr>
                <w:rFonts w:eastAsiaTheme="minorEastAsia"/>
              </w:rPr>
            </w:pPr>
            <w:r w:rsidRPr="00E7054E">
              <w:t>Control variables</w:t>
            </w:r>
          </w:p>
        </w:tc>
        <w:tc>
          <w:tcPr>
            <w:tcW w:w="1237" w:type="dxa"/>
            <w:tcBorders>
              <w:left w:val="nil"/>
              <w:bottom w:val="nil"/>
              <w:right w:val="nil"/>
            </w:tcBorders>
            <w:vAlign w:val="center"/>
            <w:tcPrChange w:id="210" w:author="松浦　正典" w:date="2025-03-02T18:30:00Z" w16du:dateUtc="2025-03-02T09:30:00Z">
              <w:tcPr>
                <w:tcW w:w="1567" w:type="dxa"/>
                <w:gridSpan w:val="2"/>
                <w:tcBorders>
                  <w:left w:val="nil"/>
                  <w:bottom w:val="nil"/>
                  <w:right w:val="nil"/>
                </w:tcBorders>
                <w:vAlign w:val="center"/>
              </w:tcPr>
            </w:tcPrChange>
          </w:tcPr>
          <w:p w14:paraId="2CDEDE1C" w14:textId="786E58A9" w:rsidR="000D62EC" w:rsidRPr="006D5EF8"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bottom w:val="nil"/>
              <w:right w:val="nil"/>
            </w:tcBorders>
            <w:vAlign w:val="center"/>
            <w:tcPrChange w:id="211" w:author="松浦　正典" w:date="2025-03-02T18:30:00Z" w16du:dateUtc="2025-03-02T09:30:00Z">
              <w:tcPr>
                <w:tcW w:w="1567" w:type="dxa"/>
                <w:tcBorders>
                  <w:left w:val="nil"/>
                  <w:bottom w:val="nil"/>
                  <w:right w:val="nil"/>
                </w:tcBorders>
                <w:vAlign w:val="center"/>
              </w:tcPr>
            </w:tcPrChange>
          </w:tcPr>
          <w:p w14:paraId="7CFB97DC" w14:textId="7DD186E6" w:rsidR="000D62EC" w:rsidRPr="00777C64" w:rsidRDefault="000D62EC" w:rsidP="003D5F19">
            <w:pPr>
              <w:autoSpaceDE w:val="0"/>
              <w:autoSpaceDN w:val="0"/>
              <w:spacing w:line="240" w:lineRule="auto"/>
              <w:ind w:firstLineChars="0" w:firstLine="0"/>
              <w:jc w:val="center"/>
              <w:rPr>
                <w:rFonts w:eastAsiaTheme="minorEastAsia"/>
              </w:rPr>
            </w:pPr>
            <w:r w:rsidRPr="00E7054E">
              <w:rPr>
                <w:i/>
                <w:iCs/>
              </w:rPr>
              <w:t>Yes</w:t>
            </w:r>
          </w:p>
        </w:tc>
        <w:tc>
          <w:tcPr>
            <w:tcW w:w="1567" w:type="dxa"/>
            <w:tcBorders>
              <w:left w:val="nil"/>
              <w:bottom w:val="nil"/>
              <w:right w:val="nil"/>
            </w:tcBorders>
            <w:vAlign w:val="center"/>
            <w:tcPrChange w:id="212" w:author="松浦　正典" w:date="2025-03-02T18:30:00Z" w16du:dateUtc="2025-03-02T09:30:00Z">
              <w:tcPr>
                <w:tcW w:w="1567" w:type="dxa"/>
                <w:tcBorders>
                  <w:left w:val="nil"/>
                  <w:bottom w:val="nil"/>
                  <w:right w:val="nil"/>
                </w:tcBorders>
                <w:vAlign w:val="center"/>
              </w:tcPr>
            </w:tcPrChange>
          </w:tcPr>
          <w:p w14:paraId="5AFDBBE5" w14:textId="05188446" w:rsidR="000D62EC" w:rsidRPr="0011261F" w:rsidRDefault="000D62EC" w:rsidP="003D5F19">
            <w:pPr>
              <w:autoSpaceDE w:val="0"/>
              <w:autoSpaceDN w:val="0"/>
              <w:spacing w:line="240" w:lineRule="auto"/>
              <w:ind w:firstLineChars="0" w:firstLine="0"/>
              <w:jc w:val="center"/>
            </w:pPr>
            <w:r w:rsidRPr="00E7054E">
              <w:rPr>
                <w:i/>
                <w:iCs/>
              </w:rPr>
              <w:t>Yes</w:t>
            </w:r>
          </w:p>
        </w:tc>
        <w:tc>
          <w:tcPr>
            <w:tcW w:w="1567" w:type="dxa"/>
            <w:tcBorders>
              <w:left w:val="nil"/>
              <w:bottom w:val="nil"/>
              <w:right w:val="nil"/>
            </w:tcBorders>
            <w:vAlign w:val="center"/>
            <w:tcPrChange w:id="213" w:author="松浦　正典" w:date="2025-03-02T18:30:00Z" w16du:dateUtc="2025-03-02T09:30:00Z">
              <w:tcPr>
                <w:tcW w:w="1567" w:type="dxa"/>
                <w:tcBorders>
                  <w:left w:val="nil"/>
                  <w:bottom w:val="nil"/>
                  <w:right w:val="nil"/>
                </w:tcBorders>
                <w:vAlign w:val="center"/>
              </w:tcPr>
            </w:tcPrChange>
          </w:tcPr>
          <w:p w14:paraId="531E2C76" w14:textId="558B7FD2"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c>
          <w:tcPr>
            <w:tcW w:w="1567" w:type="dxa"/>
            <w:tcBorders>
              <w:left w:val="nil"/>
              <w:bottom w:val="nil"/>
              <w:right w:val="nil"/>
            </w:tcBorders>
            <w:vAlign w:val="center"/>
            <w:tcPrChange w:id="214" w:author="松浦　正典" w:date="2025-03-02T18:30:00Z" w16du:dateUtc="2025-03-02T09:30:00Z">
              <w:tcPr>
                <w:tcW w:w="1567" w:type="dxa"/>
                <w:tcBorders>
                  <w:left w:val="nil"/>
                  <w:bottom w:val="nil"/>
                  <w:right w:val="nil"/>
                </w:tcBorders>
                <w:vAlign w:val="center"/>
              </w:tcPr>
            </w:tcPrChange>
          </w:tcPr>
          <w:p w14:paraId="29DC3F95" w14:textId="6CDE6F29"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bottom w:val="nil"/>
              <w:right w:val="nil"/>
            </w:tcBorders>
            <w:vAlign w:val="center"/>
            <w:tcPrChange w:id="215" w:author="松浦　正典" w:date="2025-03-02T18:30:00Z" w16du:dateUtc="2025-03-02T09:30:00Z">
              <w:tcPr>
                <w:tcW w:w="1567" w:type="dxa"/>
                <w:tcBorders>
                  <w:left w:val="nil"/>
                  <w:bottom w:val="nil"/>
                  <w:right w:val="nil"/>
                </w:tcBorders>
                <w:vAlign w:val="center"/>
              </w:tcPr>
            </w:tcPrChange>
          </w:tcPr>
          <w:p w14:paraId="65B0E61F" w14:textId="1DA46C70"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bottom w:val="nil"/>
              <w:right w:val="nil"/>
            </w:tcBorders>
            <w:vAlign w:val="center"/>
            <w:tcPrChange w:id="216" w:author="松浦　正典" w:date="2025-03-02T18:30:00Z" w16du:dateUtc="2025-03-02T09:30:00Z">
              <w:tcPr>
                <w:tcW w:w="1567" w:type="dxa"/>
                <w:tcBorders>
                  <w:left w:val="nil"/>
                  <w:bottom w:val="nil"/>
                  <w:right w:val="nil"/>
                </w:tcBorders>
                <w:vAlign w:val="center"/>
              </w:tcPr>
            </w:tcPrChange>
          </w:tcPr>
          <w:p w14:paraId="0D185AE1" w14:textId="6811B656" w:rsidR="000D62EC" w:rsidRPr="00E7054E" w:rsidRDefault="000D62EC" w:rsidP="003D5F19">
            <w:pPr>
              <w:autoSpaceDE w:val="0"/>
              <w:autoSpaceDN w:val="0"/>
              <w:spacing w:line="240" w:lineRule="auto"/>
              <w:ind w:firstLineChars="0" w:firstLine="0"/>
              <w:jc w:val="center"/>
              <w:rPr>
                <w:i/>
                <w:iCs/>
              </w:rPr>
            </w:pPr>
            <w:r w:rsidRPr="00E7054E">
              <w:rPr>
                <w:i/>
                <w:iCs/>
              </w:rPr>
              <w:t>Yes</w:t>
            </w:r>
          </w:p>
        </w:tc>
        <w:tc>
          <w:tcPr>
            <w:tcW w:w="1567" w:type="dxa"/>
            <w:tcBorders>
              <w:left w:val="nil"/>
              <w:bottom w:val="nil"/>
              <w:right w:val="nil"/>
            </w:tcBorders>
            <w:vAlign w:val="center"/>
            <w:tcPrChange w:id="217" w:author="松浦　正典" w:date="2025-03-02T18:30:00Z" w16du:dateUtc="2025-03-02T09:30:00Z">
              <w:tcPr>
                <w:tcW w:w="1567" w:type="dxa"/>
                <w:tcBorders>
                  <w:left w:val="nil"/>
                  <w:bottom w:val="nil"/>
                  <w:right w:val="nil"/>
                </w:tcBorders>
                <w:vAlign w:val="center"/>
              </w:tcPr>
            </w:tcPrChange>
          </w:tcPr>
          <w:p w14:paraId="479C96C4" w14:textId="4B9CFF00" w:rsidR="000D62EC" w:rsidRPr="0011261F" w:rsidRDefault="000D62EC" w:rsidP="003D5F19">
            <w:pPr>
              <w:autoSpaceDE w:val="0"/>
              <w:autoSpaceDN w:val="0"/>
              <w:spacing w:line="240" w:lineRule="auto"/>
              <w:ind w:firstLineChars="0" w:firstLine="0"/>
              <w:jc w:val="center"/>
              <w:rPr>
                <w:rFonts w:eastAsia="游明朝"/>
              </w:rPr>
            </w:pPr>
            <w:r w:rsidRPr="00E7054E">
              <w:rPr>
                <w:i/>
                <w:iCs/>
              </w:rPr>
              <w:t>Yes</w:t>
            </w:r>
          </w:p>
        </w:tc>
      </w:tr>
      <w:tr w:rsidR="000D62EC" w:rsidRPr="0011261F" w14:paraId="65492B95" w14:textId="786D98BA" w:rsidTr="00A45346">
        <w:trPr>
          <w:trHeight w:val="11"/>
          <w:jc w:val="center"/>
          <w:trPrChange w:id="218" w:author="松浦　正典" w:date="2025-03-02T18:30:00Z" w16du:dateUtc="2025-03-02T09:30:00Z">
            <w:trPr>
              <w:trHeight w:val="11"/>
              <w:jc w:val="center"/>
            </w:trPr>
          </w:trPrChange>
        </w:trPr>
        <w:tc>
          <w:tcPr>
            <w:tcW w:w="1560" w:type="dxa"/>
            <w:tcBorders>
              <w:left w:val="nil"/>
              <w:bottom w:val="single" w:sz="4" w:space="0" w:color="auto"/>
              <w:right w:val="nil"/>
            </w:tcBorders>
            <w:tcPrChange w:id="219" w:author="松浦　正典" w:date="2025-03-02T18:30:00Z" w16du:dateUtc="2025-03-02T09:30:00Z">
              <w:tcPr>
                <w:tcW w:w="1230" w:type="dxa"/>
                <w:tcBorders>
                  <w:left w:val="nil"/>
                  <w:bottom w:val="single" w:sz="4" w:space="0" w:color="auto"/>
                  <w:right w:val="nil"/>
                </w:tcBorders>
              </w:tcPr>
            </w:tcPrChange>
          </w:tcPr>
          <w:p w14:paraId="6F145737" w14:textId="4A346E6B" w:rsidR="000D62EC" w:rsidRDefault="000D62EC" w:rsidP="003D5F19">
            <w:pPr>
              <w:autoSpaceDE w:val="0"/>
              <w:autoSpaceDN w:val="0"/>
              <w:spacing w:line="240" w:lineRule="auto"/>
              <w:ind w:firstLineChars="0" w:firstLine="0"/>
              <w:jc w:val="left"/>
              <w:rPr>
                <w:rFonts w:eastAsiaTheme="minorEastAsia"/>
              </w:rPr>
            </w:pPr>
            <w:r>
              <w:rPr>
                <w:rFonts w:eastAsiaTheme="minorEastAsia" w:hint="eastAsia"/>
              </w:rPr>
              <w:t>Obs</w:t>
            </w:r>
          </w:p>
        </w:tc>
        <w:tc>
          <w:tcPr>
            <w:tcW w:w="1237" w:type="dxa"/>
            <w:tcBorders>
              <w:left w:val="nil"/>
              <w:bottom w:val="single" w:sz="4" w:space="0" w:color="auto"/>
              <w:right w:val="nil"/>
            </w:tcBorders>
            <w:vAlign w:val="center"/>
            <w:tcPrChange w:id="220" w:author="松浦　正典" w:date="2025-03-02T18:30:00Z" w16du:dateUtc="2025-03-02T09:30:00Z">
              <w:tcPr>
                <w:tcW w:w="1567" w:type="dxa"/>
                <w:gridSpan w:val="2"/>
                <w:tcBorders>
                  <w:left w:val="nil"/>
                  <w:bottom w:val="single" w:sz="4" w:space="0" w:color="auto"/>
                  <w:right w:val="nil"/>
                </w:tcBorders>
                <w:vAlign w:val="center"/>
              </w:tcPr>
            </w:tcPrChange>
          </w:tcPr>
          <w:p w14:paraId="7A62D270" w14:textId="0FBFCC78"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Change w:id="221" w:author="松浦　正典" w:date="2025-03-02T18:30:00Z" w16du:dateUtc="2025-03-02T09:30:00Z">
              <w:tcPr>
                <w:tcW w:w="1567" w:type="dxa"/>
                <w:tcBorders>
                  <w:left w:val="nil"/>
                  <w:bottom w:val="single" w:sz="4" w:space="0" w:color="auto"/>
                  <w:right w:val="nil"/>
                </w:tcBorders>
                <w:vAlign w:val="center"/>
              </w:tcPr>
            </w:tcPrChange>
          </w:tcPr>
          <w:p w14:paraId="3C2FFD76" w14:textId="6A311DAA"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Change w:id="222" w:author="松浦　正典" w:date="2025-03-02T18:30:00Z" w16du:dateUtc="2025-03-02T09:30:00Z">
              <w:tcPr>
                <w:tcW w:w="1567" w:type="dxa"/>
                <w:tcBorders>
                  <w:left w:val="nil"/>
                  <w:bottom w:val="single" w:sz="4" w:space="0" w:color="auto"/>
                  <w:right w:val="nil"/>
                </w:tcBorders>
                <w:vAlign w:val="center"/>
              </w:tcPr>
            </w:tcPrChange>
          </w:tcPr>
          <w:p w14:paraId="181B6B91" w14:textId="18972EE0"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Change w:id="223" w:author="松浦　正典" w:date="2025-03-02T18:30:00Z" w16du:dateUtc="2025-03-02T09:30:00Z">
              <w:tcPr>
                <w:tcW w:w="1567" w:type="dxa"/>
                <w:tcBorders>
                  <w:left w:val="nil"/>
                  <w:bottom w:val="single" w:sz="4" w:space="0" w:color="auto"/>
                  <w:right w:val="nil"/>
                </w:tcBorders>
                <w:vAlign w:val="center"/>
              </w:tcPr>
            </w:tcPrChange>
          </w:tcPr>
          <w:p w14:paraId="6EFA4907" w14:textId="63B379C6" w:rsidR="000D62EC" w:rsidRPr="00AF5453" w:rsidRDefault="000D62EC" w:rsidP="003D5F19">
            <w:pPr>
              <w:autoSpaceDE w:val="0"/>
              <w:autoSpaceDN w:val="0"/>
              <w:spacing w:line="240" w:lineRule="auto"/>
              <w:ind w:firstLineChars="0" w:firstLine="0"/>
              <w:jc w:val="center"/>
              <w:rPr>
                <w:rFonts w:eastAsiaTheme="minorEastAsia"/>
              </w:rPr>
            </w:pPr>
            <w:r w:rsidRPr="00AF5453">
              <w:t>3,150</w:t>
            </w:r>
          </w:p>
        </w:tc>
        <w:tc>
          <w:tcPr>
            <w:tcW w:w="1567" w:type="dxa"/>
            <w:tcBorders>
              <w:left w:val="nil"/>
              <w:bottom w:val="single" w:sz="4" w:space="0" w:color="auto"/>
              <w:right w:val="nil"/>
            </w:tcBorders>
            <w:vAlign w:val="center"/>
            <w:tcPrChange w:id="224" w:author="松浦　正典" w:date="2025-03-02T18:30:00Z" w16du:dateUtc="2025-03-02T09:30:00Z">
              <w:tcPr>
                <w:tcW w:w="1567" w:type="dxa"/>
                <w:tcBorders>
                  <w:left w:val="nil"/>
                  <w:bottom w:val="single" w:sz="4" w:space="0" w:color="auto"/>
                  <w:right w:val="nil"/>
                </w:tcBorders>
                <w:vAlign w:val="center"/>
              </w:tcPr>
            </w:tcPrChange>
          </w:tcPr>
          <w:p w14:paraId="15F4453D" w14:textId="2C5B5CF9" w:rsidR="000D62EC" w:rsidRPr="00AF5453" w:rsidRDefault="000D62EC" w:rsidP="003D5F19">
            <w:pPr>
              <w:autoSpaceDE w:val="0"/>
              <w:autoSpaceDN w:val="0"/>
              <w:spacing w:line="240" w:lineRule="auto"/>
              <w:ind w:firstLineChars="0" w:firstLine="0"/>
              <w:jc w:val="center"/>
            </w:pPr>
            <w:r w:rsidRPr="00AF5453">
              <w:rPr>
                <w:rFonts w:eastAsiaTheme="minorEastAsia"/>
              </w:rPr>
              <w:t>34,675</w:t>
            </w:r>
          </w:p>
        </w:tc>
        <w:tc>
          <w:tcPr>
            <w:tcW w:w="1567" w:type="dxa"/>
            <w:tcBorders>
              <w:left w:val="nil"/>
              <w:bottom w:val="single" w:sz="4" w:space="0" w:color="auto"/>
              <w:right w:val="nil"/>
            </w:tcBorders>
            <w:vAlign w:val="center"/>
            <w:tcPrChange w:id="225" w:author="松浦　正典" w:date="2025-03-02T18:30:00Z" w16du:dateUtc="2025-03-02T09:30:00Z">
              <w:tcPr>
                <w:tcW w:w="1567" w:type="dxa"/>
                <w:tcBorders>
                  <w:left w:val="nil"/>
                  <w:bottom w:val="single" w:sz="4" w:space="0" w:color="auto"/>
                  <w:right w:val="nil"/>
                </w:tcBorders>
                <w:vAlign w:val="center"/>
              </w:tcPr>
            </w:tcPrChange>
          </w:tcPr>
          <w:p w14:paraId="5C87BA8B" w14:textId="47E0C8DF" w:rsidR="000D62EC" w:rsidRPr="00AF5453" w:rsidRDefault="000D62EC" w:rsidP="003D5F19">
            <w:pPr>
              <w:autoSpaceDE w:val="0"/>
              <w:autoSpaceDN w:val="0"/>
              <w:spacing w:line="240" w:lineRule="auto"/>
              <w:ind w:firstLineChars="0" w:firstLine="0"/>
              <w:jc w:val="center"/>
            </w:pPr>
            <w:r w:rsidRPr="00AF5453">
              <w:rPr>
                <w:rFonts w:eastAsiaTheme="minorEastAsia"/>
              </w:rPr>
              <w:t>34,675</w:t>
            </w:r>
          </w:p>
        </w:tc>
        <w:tc>
          <w:tcPr>
            <w:tcW w:w="1567" w:type="dxa"/>
            <w:tcBorders>
              <w:left w:val="nil"/>
              <w:bottom w:val="single" w:sz="4" w:space="0" w:color="auto"/>
              <w:right w:val="nil"/>
            </w:tcBorders>
            <w:vAlign w:val="center"/>
            <w:tcPrChange w:id="226" w:author="松浦　正典" w:date="2025-03-02T18:30:00Z" w16du:dateUtc="2025-03-02T09:30:00Z">
              <w:tcPr>
                <w:tcW w:w="1567" w:type="dxa"/>
                <w:tcBorders>
                  <w:left w:val="nil"/>
                  <w:bottom w:val="single" w:sz="4" w:space="0" w:color="auto"/>
                  <w:right w:val="nil"/>
                </w:tcBorders>
                <w:vAlign w:val="center"/>
              </w:tcPr>
            </w:tcPrChange>
          </w:tcPr>
          <w:p w14:paraId="0AC4A17A" w14:textId="0A8CFE87" w:rsidR="000D62EC" w:rsidRPr="00AF5453" w:rsidRDefault="000D62EC" w:rsidP="003D5F19">
            <w:pPr>
              <w:autoSpaceDE w:val="0"/>
              <w:autoSpaceDN w:val="0"/>
              <w:spacing w:line="240" w:lineRule="auto"/>
              <w:ind w:firstLineChars="0" w:firstLine="0"/>
              <w:jc w:val="center"/>
            </w:pPr>
            <w:r w:rsidRPr="00AF5453">
              <w:t>34,675</w:t>
            </w:r>
          </w:p>
        </w:tc>
        <w:tc>
          <w:tcPr>
            <w:tcW w:w="1567" w:type="dxa"/>
            <w:tcBorders>
              <w:left w:val="nil"/>
              <w:bottom w:val="single" w:sz="4" w:space="0" w:color="auto"/>
              <w:right w:val="nil"/>
            </w:tcBorders>
            <w:vAlign w:val="center"/>
            <w:tcPrChange w:id="227" w:author="松浦　正典" w:date="2025-03-02T18:30:00Z" w16du:dateUtc="2025-03-02T09:30:00Z">
              <w:tcPr>
                <w:tcW w:w="1567" w:type="dxa"/>
                <w:tcBorders>
                  <w:left w:val="nil"/>
                  <w:bottom w:val="single" w:sz="4" w:space="0" w:color="auto"/>
                  <w:right w:val="nil"/>
                </w:tcBorders>
                <w:vAlign w:val="center"/>
              </w:tcPr>
            </w:tcPrChange>
          </w:tcPr>
          <w:p w14:paraId="12D089F5" w14:textId="60EF81EF" w:rsidR="000D62EC" w:rsidRPr="00AF5453" w:rsidRDefault="000D62EC" w:rsidP="003D5F19">
            <w:pPr>
              <w:autoSpaceDE w:val="0"/>
              <w:autoSpaceDN w:val="0"/>
              <w:spacing w:line="240" w:lineRule="auto"/>
              <w:ind w:firstLineChars="0" w:firstLine="0"/>
              <w:jc w:val="center"/>
              <w:rPr>
                <w:rFonts w:eastAsiaTheme="minorEastAsia"/>
              </w:rPr>
            </w:pPr>
            <w:r w:rsidRPr="00AF5453">
              <w:t>34,675</w:t>
            </w:r>
          </w:p>
        </w:tc>
      </w:tr>
    </w:tbl>
    <w:p w14:paraId="4A255D01" w14:textId="389DE785" w:rsidR="00082C9A" w:rsidRDefault="0090498D" w:rsidP="001B40DF">
      <w:pPr>
        <w:spacing w:line="240" w:lineRule="auto"/>
        <w:ind w:firstLineChars="0" w:firstLine="0"/>
        <w:rPr>
          <w:rFonts w:eastAsiaTheme="minorEastAsia"/>
          <w:color w:val="A20000"/>
        </w:rPr>
        <w:sectPr w:rsidR="00082C9A" w:rsidSect="00920816">
          <w:footnotePr>
            <w:numFmt w:val="decimalFullWidth"/>
            <w:numRestart w:val="eachSect"/>
          </w:footnotePr>
          <w:type w:val="continuous"/>
          <w:pgSz w:w="16838" w:h="11906" w:orient="landscape"/>
          <w:pgMar w:top="1440" w:right="1440" w:bottom="1440" w:left="1440" w:header="851" w:footer="992" w:gutter="0"/>
          <w:lnNumType w:countBy="1" w:restart="continuous"/>
          <w:cols w:space="425"/>
          <w:docGrid w:type="linesAndChars" w:linePitch="360"/>
        </w:sectPr>
      </w:pPr>
      <w:r w:rsidRPr="006871A7">
        <w:rPr>
          <w:rFonts w:eastAsiaTheme="minorEastAsia" w:hint="eastAsia"/>
          <w:color w:val="000000" w:themeColor="text1"/>
        </w:rPr>
        <w:t xml:space="preserve">Note: </w:t>
      </w:r>
      <w:r w:rsidR="001B40DF">
        <w:rPr>
          <w:rFonts w:eastAsiaTheme="minorEastAsia"/>
        </w:rPr>
        <w:t>Two-way cluster sta</w:t>
      </w:r>
      <w:r w:rsidR="001B40DF" w:rsidRPr="009A2373">
        <w:rPr>
          <w:rFonts w:eastAsiaTheme="minorEastAsia"/>
        </w:rPr>
        <w:t xml:space="preserve">ndard errors at household and rural community-level in parenthesis. </w:t>
      </w:r>
      <w:r w:rsidR="001B40DF" w:rsidRPr="009A2373">
        <w:t>*, **,</w:t>
      </w:r>
      <w:r w:rsidR="001B40DF">
        <w:t xml:space="preserve"> </w:t>
      </w:r>
      <w:r w:rsidR="001B40DF" w:rsidRPr="009A2373">
        <w:t>and*** denote significance at the 10%, 5%, and 1% level, respectively.</w:t>
      </w:r>
      <w:r w:rsidR="001B40DF">
        <w:rPr>
          <w:rFonts w:eastAsiaTheme="minorEastAsia" w:hint="eastAsia"/>
        </w:rPr>
        <w:t xml:space="preserve"> C</w:t>
      </w:r>
      <w:r w:rsidR="001B40DF" w:rsidRPr="00362636">
        <w:rPr>
          <w:rFonts w:eastAsiaTheme="minorEastAsia"/>
        </w:rPr>
        <w:t xml:space="preserve">ontrol variables include age </w:t>
      </w:r>
      <w:r w:rsidR="001B40DF">
        <w:rPr>
          <w:rFonts w:eastAsiaTheme="minorEastAsia"/>
        </w:rPr>
        <w:t xml:space="preserve">and sex </w:t>
      </w:r>
      <w:r w:rsidR="001B40DF" w:rsidRPr="00362636">
        <w:rPr>
          <w:rFonts w:eastAsiaTheme="minorEastAsia"/>
        </w:rPr>
        <w:t>of household head, household size, dummy variable</w:t>
      </w:r>
      <w:r w:rsidR="001B40DF">
        <w:rPr>
          <w:rFonts w:eastAsiaTheme="minorEastAsia"/>
        </w:rPr>
        <w:t>s</w:t>
      </w:r>
      <w:r w:rsidR="001B40DF" w:rsidRPr="00362636">
        <w:rPr>
          <w:rFonts w:eastAsiaTheme="minorEastAsia"/>
        </w:rPr>
        <w:t xml:space="preserve"> of </w:t>
      </w:r>
      <w:r w:rsidR="001B40DF">
        <w:rPr>
          <w:rFonts w:eastAsiaTheme="minorEastAsia"/>
        </w:rPr>
        <w:t>incorporated farmers, farmers who gain non-farm income, and self-sufficient farmers</w:t>
      </w:r>
      <w:r w:rsidR="001B40DF">
        <w:rPr>
          <w:rFonts w:eastAsiaTheme="minorEastAsia" w:hint="eastAsia"/>
          <w:color w:val="A20000"/>
        </w:rPr>
        <w:t xml:space="preserve">  </w:t>
      </w:r>
    </w:p>
    <w:p w14:paraId="57B7A65A" w14:textId="2A12C5EB" w:rsidR="000443CC" w:rsidRDefault="000443CC" w:rsidP="00C643AD">
      <w:pPr>
        <w:pStyle w:val="Section"/>
        <w:rPr>
          <w:rFonts w:eastAsiaTheme="minorEastAsia"/>
        </w:rPr>
      </w:pPr>
      <w:r>
        <w:rPr>
          <w:rFonts w:eastAsiaTheme="minorEastAsia" w:hint="eastAsia"/>
        </w:rPr>
        <w:lastRenderedPageBreak/>
        <w:t>C</w:t>
      </w:r>
      <w:r>
        <w:rPr>
          <w:rFonts w:eastAsiaTheme="minorEastAsia"/>
        </w:rPr>
        <w:t>onclusions and policy implications</w:t>
      </w:r>
    </w:p>
    <w:p w14:paraId="39FDE10A" w14:textId="28270450" w:rsidR="00550A85" w:rsidRDefault="00550A85" w:rsidP="4C0EBCA6">
      <w:pPr>
        <w:ind w:firstLine="220"/>
        <w:rPr>
          <w:rFonts w:eastAsiaTheme="minorEastAsia"/>
        </w:rPr>
      </w:pPr>
      <w:r w:rsidRPr="00550A85">
        <w:rPr>
          <w:rFonts w:eastAsiaTheme="minorEastAsia"/>
        </w:rPr>
        <w:t xml:space="preserve">This study provides robust evidence that reputational loss, driven by negative environmental externalities, significantly influences farmers' decision-making. In the context of the Fukushima nuclear accident, we find that reputational </w:t>
      </w:r>
      <w:r w:rsidR="00B74205">
        <w:rPr>
          <w:rFonts w:eastAsiaTheme="minorEastAsia" w:hint="eastAsia"/>
        </w:rPr>
        <w:t>loss</w:t>
      </w:r>
      <w:r w:rsidRPr="00550A85">
        <w:rPr>
          <w:rFonts w:eastAsiaTheme="minorEastAsia"/>
        </w:rPr>
        <w:t xml:space="preserve"> reduced the adoption of high-value-added agricultural practices. To our knowledge, this </w:t>
      </w:r>
      <w:r w:rsidR="0033672B">
        <w:rPr>
          <w:rFonts w:eastAsiaTheme="minorEastAsia" w:hint="eastAsia"/>
        </w:rPr>
        <w:t>study</w:t>
      </w:r>
      <w:r w:rsidRPr="00550A85">
        <w:rPr>
          <w:rFonts w:eastAsiaTheme="minorEastAsia"/>
        </w:rPr>
        <w:t xml:space="preserve"> is among the first to establish a causal relationship between reputational loss and producers’ input decision</w:t>
      </w:r>
      <w:r w:rsidR="00C72A68">
        <w:rPr>
          <w:rFonts w:eastAsiaTheme="minorEastAsia" w:hint="eastAsia"/>
        </w:rPr>
        <w:t>-making</w:t>
      </w:r>
      <w:r w:rsidRPr="00550A85">
        <w:rPr>
          <w:rFonts w:eastAsiaTheme="minorEastAsia"/>
        </w:rPr>
        <w:t>, shedding light on how externalities affect investment behavior in agriculture.</w:t>
      </w:r>
    </w:p>
    <w:p w14:paraId="0E538271" w14:textId="651DD666" w:rsidR="00FC0066" w:rsidRPr="00FC0066" w:rsidRDefault="00FC0066" w:rsidP="00FC0066">
      <w:pPr>
        <w:ind w:firstLine="220"/>
        <w:rPr>
          <w:rFonts w:eastAsiaTheme="minorEastAsia"/>
        </w:rPr>
      </w:pPr>
      <w:r w:rsidRPr="00FC0066">
        <w:rPr>
          <w:rFonts w:eastAsiaTheme="minorEastAsia"/>
        </w:rPr>
        <w:t xml:space="preserve">Two key policy implications arise from our findings. First, reputational loss can </w:t>
      </w:r>
      <w:r w:rsidR="008625B3">
        <w:rPr>
          <w:rFonts w:eastAsiaTheme="minorEastAsia" w:hint="eastAsia"/>
        </w:rPr>
        <w:t>affect</w:t>
      </w:r>
      <w:r w:rsidRPr="00FC0066">
        <w:rPr>
          <w:rFonts w:eastAsiaTheme="minorEastAsia"/>
        </w:rPr>
        <w:t xml:space="preserve"> farmers’ decision-making, even when government inspections and quality assurances confirm product safety. This underscores the economic importance of collective reputation as an externality that influences markets beyond direct physical or environmental damage. Policymakers should recognize that </w:t>
      </w:r>
      <w:r w:rsidR="00B755DD">
        <w:rPr>
          <w:rFonts w:eastAsiaTheme="minorEastAsia" w:hint="eastAsia"/>
        </w:rPr>
        <w:t xml:space="preserve">protecting </w:t>
      </w:r>
      <w:r w:rsidRPr="00FC0066">
        <w:rPr>
          <w:rFonts w:eastAsiaTheme="minorEastAsia"/>
        </w:rPr>
        <w:t>collective reputation is essential to</w:t>
      </w:r>
      <w:r w:rsidR="00770964">
        <w:rPr>
          <w:rFonts w:eastAsiaTheme="minorEastAsia" w:hint="eastAsia"/>
        </w:rPr>
        <w:t xml:space="preserve"> make agriculture sustainable</w:t>
      </w:r>
      <w:r w:rsidRPr="00FC0066">
        <w:rPr>
          <w:rFonts w:eastAsiaTheme="minorEastAsia"/>
        </w:rPr>
        <w:t>, particularly in regions where geographical branding plays a vital role.</w:t>
      </w:r>
    </w:p>
    <w:p w14:paraId="34BFE67E" w14:textId="607364B9" w:rsidR="00FC0066" w:rsidRPr="00FC0066" w:rsidRDefault="00FC0066" w:rsidP="00FC0066">
      <w:pPr>
        <w:ind w:firstLine="220"/>
        <w:rPr>
          <w:rFonts w:eastAsiaTheme="minorEastAsia"/>
        </w:rPr>
      </w:pPr>
      <w:r w:rsidRPr="00FC0066">
        <w:rPr>
          <w:rFonts w:eastAsiaTheme="minorEastAsia"/>
        </w:rPr>
        <w:t xml:space="preserve">Second, our results demonstrate that reputational </w:t>
      </w:r>
      <w:r w:rsidR="00D077BE">
        <w:rPr>
          <w:rFonts w:eastAsiaTheme="minorEastAsia" w:hint="eastAsia"/>
        </w:rPr>
        <w:t>loss</w:t>
      </w:r>
      <w:r w:rsidRPr="00FC0066">
        <w:rPr>
          <w:rFonts w:eastAsiaTheme="minorEastAsia"/>
        </w:rPr>
        <w:t xml:space="preserve"> </w:t>
      </w:r>
      <w:r w:rsidR="00D077BE">
        <w:rPr>
          <w:rFonts w:eastAsiaTheme="minorEastAsia" w:hint="eastAsia"/>
        </w:rPr>
        <w:t>reduces</w:t>
      </w:r>
      <w:r w:rsidRPr="00FC0066">
        <w:rPr>
          <w:rFonts w:eastAsiaTheme="minorEastAsia"/>
        </w:rPr>
        <w:t xml:space="preserve"> incentives for farmers to adopt high-value-added practices, such as eco-friendly farming. These practices are critical for enhancing </w:t>
      </w:r>
      <w:r w:rsidR="00E36809">
        <w:rPr>
          <w:rFonts w:eastAsiaTheme="minorEastAsia"/>
        </w:rPr>
        <w:t>a sustainable</w:t>
      </w:r>
      <w:r w:rsidR="002D4518">
        <w:rPr>
          <w:rFonts w:eastAsiaTheme="minorEastAsia" w:hint="eastAsia"/>
        </w:rPr>
        <w:t xml:space="preserve"> environment</w:t>
      </w:r>
      <w:r w:rsidRPr="00FC0066">
        <w:rPr>
          <w:rFonts w:eastAsiaTheme="minorEastAsia"/>
        </w:rPr>
        <w:t xml:space="preserve">. Addressing reputational crises requires targeted interventions, such as improving </w:t>
      </w:r>
      <w:r w:rsidR="00D31E08">
        <w:rPr>
          <w:rFonts w:eastAsiaTheme="minorEastAsia" w:hint="eastAsia"/>
        </w:rPr>
        <w:t>traceability</w:t>
      </w:r>
      <w:r w:rsidR="00DE61DF">
        <w:rPr>
          <w:rFonts w:eastAsiaTheme="minorEastAsia" w:hint="eastAsia"/>
        </w:rPr>
        <w:t>,</w:t>
      </w:r>
      <w:r w:rsidR="00E73E0B">
        <w:rPr>
          <w:rFonts w:eastAsiaTheme="minorEastAsia" w:hint="eastAsia"/>
        </w:rPr>
        <w:t xml:space="preserve"> and</w:t>
      </w:r>
      <w:r w:rsidRPr="00FC0066">
        <w:rPr>
          <w:rFonts w:eastAsiaTheme="minorEastAsia"/>
        </w:rPr>
        <w:t xml:space="preserve"> promoting third-party certification systems</w:t>
      </w:r>
      <w:r w:rsidR="00145EB2">
        <w:rPr>
          <w:rFonts w:eastAsiaTheme="minorEastAsia" w:hint="eastAsia"/>
        </w:rPr>
        <w:t xml:space="preserve"> </w:t>
      </w:r>
      <w:r w:rsidR="00145EB2">
        <w:rPr>
          <w:rFonts w:eastAsiaTheme="minorEastAsia"/>
        </w:rPr>
        <w:fldChar w:fldCharType="begin"/>
      </w:r>
      <w:r w:rsidR="00145EB2">
        <w:rPr>
          <w:rFonts w:eastAsiaTheme="minorEastAsia"/>
        </w:rPr>
        <w:instrText xml:space="preserve"> ADDIN ZOTERO_ITEM CSL_CITATION {"citationID":"Q3emll1N","properties":{"formattedCitation":"(Winfree &amp; McCluskey, 2005)","plainCitation":"(Winfree &amp; McCluskey, 2005)","noteIndex":0},"citationItems":[{"id":703,"uris":["http://zotero.org/users/local/U3219zZl/items/ZEQ94HZK"],"itemData":{"id":703,"type":"article-journal","abstract":"Firms who sell regional or specialty products often share a collective reputation based on aggregate quality. Collective reputation can be approached as a dynamic common property resource problem. We show that for an experience good without ﬁrm traceability, individual ﬁrms have the incentive to choose quality levels that are sub-optimal for the group. These results support minimum quality standards. Trigger strategies are analyzed as an alternative solution to this problem. Finally, the implications of these results are discussed as they relate to the case study of Washington apples.","container-title":"American Journal of Agricultural Economics","DOI":"10.1111/j.0002-9092.2005.00712.x","ISSN":"0002-9092, 1467-8276","issue":"1","journalAbbreviation":"American J Agri Economics","language":"en","page":"206-213","source":"DOI.org (Crossref)","title":"Collective Reputation and Quality","volume":"87","author":[{"family":"Winfree","given":"Jason A."},{"family":"McCluskey","given":"Jill J."}],"issued":{"date-parts":[["2005",2]]}}}],"schema":"https://github.com/citation-style-language/schema/raw/master/csl-citation.json"} </w:instrText>
      </w:r>
      <w:r w:rsidR="00145EB2">
        <w:rPr>
          <w:rFonts w:eastAsiaTheme="minorEastAsia"/>
        </w:rPr>
        <w:fldChar w:fldCharType="separate"/>
      </w:r>
      <w:r w:rsidR="00145EB2" w:rsidRPr="00145EB2">
        <w:rPr>
          <w:rFonts w:eastAsiaTheme="minorEastAsia"/>
        </w:rPr>
        <w:t>(Winfree &amp; McCluskey, 2005)</w:t>
      </w:r>
      <w:r w:rsidR="00145EB2">
        <w:rPr>
          <w:rFonts w:eastAsiaTheme="minorEastAsia"/>
        </w:rPr>
        <w:fldChar w:fldCharType="end"/>
      </w:r>
      <w:r w:rsidRPr="00FC0066">
        <w:rPr>
          <w:rFonts w:eastAsiaTheme="minorEastAsia"/>
        </w:rPr>
        <w:t>.</w:t>
      </w:r>
    </w:p>
    <w:p w14:paraId="6333D4EC" w14:textId="22C7F401" w:rsidR="00861C5E" w:rsidRDefault="00FC0066" w:rsidP="00C4142E">
      <w:pPr>
        <w:ind w:firstLine="220"/>
        <w:rPr>
          <w:rFonts w:eastAsiaTheme="minorEastAsia"/>
        </w:rPr>
      </w:pPr>
      <w:r w:rsidRPr="00FC0066">
        <w:rPr>
          <w:rFonts w:eastAsiaTheme="minorEastAsia"/>
        </w:rPr>
        <w:t xml:space="preserve">Beyond these findings, several open questions remain. It is unclear whether the observed impacts of </w:t>
      </w:r>
      <w:r w:rsidRPr="00FC0066">
        <w:rPr>
          <w:rFonts w:eastAsiaTheme="minorEastAsia"/>
        </w:rPr>
        <w:lastRenderedPageBreak/>
        <w:t>reputational loss are t</w:t>
      </w:r>
      <w:r w:rsidR="00E27A93">
        <w:rPr>
          <w:rFonts w:eastAsiaTheme="minorEastAsia" w:hint="eastAsia"/>
        </w:rPr>
        <w:t>entative</w:t>
      </w:r>
      <w:r w:rsidRPr="00FC0066">
        <w:rPr>
          <w:rFonts w:eastAsiaTheme="minorEastAsia"/>
        </w:rPr>
        <w:t xml:space="preserve"> or if they have long-term effects on agricultural </w:t>
      </w:r>
      <w:r w:rsidR="00E212A7">
        <w:rPr>
          <w:rFonts w:eastAsiaTheme="minorEastAsia"/>
        </w:rPr>
        <w:t>practices</w:t>
      </w:r>
      <w:r w:rsidRPr="00FC0066">
        <w:rPr>
          <w:rFonts w:eastAsiaTheme="minorEastAsia"/>
        </w:rPr>
        <w:t xml:space="preserve">, land use patterns, and biodiversity conservation. </w:t>
      </w:r>
      <w:r w:rsidR="00E212A7" w:rsidRPr="00E212A7">
        <w:rPr>
          <w:rFonts w:eastAsiaTheme="minorEastAsia"/>
        </w:rPr>
        <w:t>In addition, the role of individual reputation as a mitigating factor for collective reputation loss requires further investigation.</w:t>
      </w:r>
      <w:r w:rsidRPr="00FC0066">
        <w:rPr>
          <w:rFonts w:eastAsiaTheme="minorEastAsia"/>
        </w:rPr>
        <w:t xml:space="preserve"> Future research could explore these dimensions using longitudinal datasets or comparative case studies to deepen our understanding of how reputational dynamics shape economic behavior.</w:t>
      </w:r>
      <w:r w:rsidR="00861C5E">
        <w:rPr>
          <w:rFonts w:eastAsiaTheme="minorEastAsia"/>
        </w:rPr>
        <w:br w:type="page"/>
      </w:r>
    </w:p>
    <w:p w14:paraId="6BE87FEF" w14:textId="77777777" w:rsidR="00C4142E" w:rsidRDefault="00C4142E" w:rsidP="00C4142E">
      <w:pPr>
        <w:ind w:firstLine="220"/>
        <w:rPr>
          <w:rFonts w:eastAsiaTheme="minorEastAsia"/>
        </w:rPr>
        <w:sectPr w:rsidR="00C4142E" w:rsidSect="00920816">
          <w:footnotePr>
            <w:numFmt w:val="decimalFullWidth"/>
            <w:numRestart w:val="eachSect"/>
          </w:footnotePr>
          <w:type w:val="continuous"/>
          <w:pgSz w:w="11906" w:h="16838"/>
          <w:pgMar w:top="1440" w:right="1440" w:bottom="1440" w:left="1440" w:header="851" w:footer="992" w:gutter="0"/>
          <w:lnNumType w:countBy="1" w:restart="continuous"/>
          <w:cols w:space="425"/>
          <w:docGrid w:type="linesAndChars" w:linePitch="360"/>
        </w:sectPr>
      </w:pPr>
    </w:p>
    <w:p w14:paraId="522BF7DD" w14:textId="72C91F03" w:rsidR="00F11E13" w:rsidRPr="00225DA2" w:rsidRDefault="00F11E13" w:rsidP="003C3BA5">
      <w:pPr>
        <w:pStyle w:val="Reference"/>
        <w:ind w:left="220" w:hanging="220"/>
        <w:rPr>
          <w:rFonts w:eastAsiaTheme="minorEastAsia"/>
        </w:rPr>
        <w:pPrChange w:id="228" w:author="松浦　正典" w:date="2025-03-10T18:27:00Z" w16du:dateUtc="2025-03-10T09:27:00Z">
          <w:pPr>
            <w:ind w:firstLine="220"/>
          </w:pPr>
        </w:pPrChange>
      </w:pPr>
      <w:r w:rsidRPr="00225DA2">
        <w:rPr>
          <w:rFonts w:eastAsiaTheme="minorEastAsia" w:hint="eastAsia"/>
        </w:rPr>
        <w:lastRenderedPageBreak/>
        <w:t>R</w:t>
      </w:r>
      <w:r w:rsidRPr="00225DA2">
        <w:rPr>
          <w:rFonts w:eastAsiaTheme="minorEastAsia"/>
        </w:rPr>
        <w:t>eference</w:t>
      </w:r>
    </w:p>
    <w:p w14:paraId="74EAC243" w14:textId="77777777" w:rsidR="00BF2D88" w:rsidRPr="00BF2D88" w:rsidRDefault="0047347D" w:rsidP="003C3BA5">
      <w:pPr>
        <w:pStyle w:val="Reference"/>
        <w:ind w:left="220" w:hanging="220"/>
        <w:pPrChange w:id="229" w:author="松浦　正典" w:date="2025-03-10T18:27:00Z" w16du:dateUtc="2025-03-10T09:27:00Z">
          <w:pPr>
            <w:pStyle w:val="af"/>
            <w:ind w:firstLine="220"/>
          </w:pPr>
        </w:pPrChange>
      </w:pPr>
      <w:r>
        <w:rPr>
          <w:rFonts w:eastAsiaTheme="minorEastAsia"/>
        </w:rPr>
        <w:fldChar w:fldCharType="begin"/>
      </w:r>
      <w:r w:rsidR="00BF2D88">
        <w:rPr>
          <w:rFonts w:eastAsiaTheme="minorEastAsia"/>
        </w:rPr>
        <w:instrText xml:space="preserve"> ADDIN ZOTERO_BIBL {"uncited":[],"omitted":[],"custom":[]} CSL_BIBLIOGRAPHY </w:instrText>
      </w:r>
      <w:r>
        <w:rPr>
          <w:rFonts w:eastAsiaTheme="minorEastAsia"/>
        </w:rPr>
        <w:fldChar w:fldCharType="separate"/>
      </w:r>
      <w:r w:rsidR="00BF2D88" w:rsidRPr="00BF2D88">
        <w:t xml:space="preserve">Bachmann, R., Ehrlich, G., Fan, Y., Ruzic, D., &amp; Leard, B. (2023). Firms and Collective Reputation: A Study of the Volkswagen Emissions Scandal. </w:t>
      </w:r>
      <w:r w:rsidR="00BF2D88" w:rsidRPr="00BF2D88">
        <w:rPr>
          <w:i/>
          <w:iCs/>
        </w:rPr>
        <w:t>Journal of the European Economic Association</w:t>
      </w:r>
      <w:r w:rsidR="00BF2D88" w:rsidRPr="00BF2D88">
        <w:t xml:space="preserve">, </w:t>
      </w:r>
      <w:r w:rsidR="00BF2D88" w:rsidRPr="00BF2D88">
        <w:rPr>
          <w:i/>
          <w:iCs/>
        </w:rPr>
        <w:t>21</w:t>
      </w:r>
      <w:r w:rsidR="00BF2D88" w:rsidRPr="00BF2D88">
        <w:t>(2), 484–525. https://doi.org/10.1093/jeea/jvac046</w:t>
      </w:r>
    </w:p>
    <w:p w14:paraId="6D2B7734" w14:textId="77777777" w:rsidR="00BF2D88" w:rsidRPr="00BF2D88" w:rsidRDefault="00BF2D88">
      <w:pPr>
        <w:pStyle w:val="Reference"/>
        <w:ind w:left="220" w:hanging="220"/>
        <w:pPrChange w:id="230" w:author="松浦　正典" w:date="2025-03-03T01:48:00Z" w16du:dateUtc="2025-03-02T16:48:00Z">
          <w:pPr>
            <w:pStyle w:val="af"/>
            <w:ind w:firstLine="220"/>
          </w:pPr>
        </w:pPrChange>
      </w:pPr>
      <w:r w:rsidRPr="00BF2D88">
        <w:t xml:space="preserve">Bai, J., Gazze, L., &amp; Wang, Y. (2022). Collective Reputation in Trade: Evidence from the Chinese Dairy Industry. </w:t>
      </w:r>
      <w:r w:rsidRPr="00BF2D88">
        <w:rPr>
          <w:i/>
          <w:iCs/>
        </w:rPr>
        <w:t>The Review of Economics and Statistics</w:t>
      </w:r>
      <w:r w:rsidRPr="00BF2D88">
        <w:t xml:space="preserve">, </w:t>
      </w:r>
      <w:r w:rsidRPr="00BF2D88">
        <w:rPr>
          <w:i/>
          <w:iCs/>
        </w:rPr>
        <w:t>104</w:t>
      </w:r>
      <w:r w:rsidRPr="00BF2D88">
        <w:t>(6), 1121–1137. https://doi.org/10.1162/rest_a_01032</w:t>
      </w:r>
    </w:p>
    <w:p w14:paraId="3788F144" w14:textId="77777777" w:rsidR="00BF2D88" w:rsidRPr="00BF2D88" w:rsidRDefault="00BF2D88">
      <w:pPr>
        <w:pStyle w:val="Reference"/>
        <w:ind w:left="220" w:hanging="220"/>
        <w:pPrChange w:id="231" w:author="松浦　正典" w:date="2025-03-03T01:48:00Z" w16du:dateUtc="2025-03-02T16:48:00Z">
          <w:pPr>
            <w:pStyle w:val="af"/>
            <w:ind w:firstLine="220"/>
          </w:pPr>
        </w:pPrChange>
      </w:pPr>
      <w:r w:rsidRPr="00BF2D88">
        <w:t xml:space="preserve">Banerjee, A. V., &amp; Duflo, E. (2000). Reputation Effects and the Limits of Contracting: A Study of the Indian Software Industry. </w:t>
      </w:r>
      <w:r w:rsidRPr="00BF2D88">
        <w:rPr>
          <w:i/>
          <w:iCs/>
        </w:rPr>
        <w:t>Quarterly Journal of Economics</w:t>
      </w:r>
      <w:r w:rsidRPr="00BF2D88">
        <w:t xml:space="preserve">, </w:t>
      </w:r>
      <w:r w:rsidRPr="00BF2D88">
        <w:rPr>
          <w:i/>
          <w:iCs/>
        </w:rPr>
        <w:t>115</w:t>
      </w:r>
      <w:r w:rsidRPr="00BF2D88">
        <w:t>(3), 989–1017. https://doi.org/10.1162/003355300554962</w:t>
      </w:r>
    </w:p>
    <w:p w14:paraId="1B9C7C6C" w14:textId="77777777" w:rsidR="00BF2D88" w:rsidRPr="00BF2D88" w:rsidRDefault="00BF2D88">
      <w:pPr>
        <w:pStyle w:val="Reference"/>
        <w:ind w:left="220" w:hanging="220"/>
        <w:pPrChange w:id="232" w:author="松浦　正典" w:date="2025-03-03T01:48:00Z" w16du:dateUtc="2025-03-02T16:48:00Z">
          <w:pPr>
            <w:pStyle w:val="af"/>
            <w:ind w:firstLine="220"/>
          </w:pPr>
        </w:pPrChange>
      </w:pPr>
      <w:r w:rsidRPr="00BF2D88">
        <w:t xml:space="preserve">Barrot, J.-N., &amp; Sauvagnat, J. (2016). Input Specificity and the Propagation of Idiosyncratic Shocks in Production Networks*. </w:t>
      </w:r>
      <w:r w:rsidRPr="00BF2D88">
        <w:rPr>
          <w:i/>
          <w:iCs/>
        </w:rPr>
        <w:t>The Quarterly Journal of Economics</w:t>
      </w:r>
      <w:r w:rsidRPr="00BF2D88">
        <w:t xml:space="preserve">, </w:t>
      </w:r>
      <w:r w:rsidRPr="00BF2D88">
        <w:rPr>
          <w:i/>
          <w:iCs/>
        </w:rPr>
        <w:t>131</w:t>
      </w:r>
      <w:r w:rsidRPr="00BF2D88">
        <w:t>(3), 1543–1592. https://doi.org/10.1093/qje/qjw018</w:t>
      </w:r>
    </w:p>
    <w:p w14:paraId="5D5DEFFC" w14:textId="77777777" w:rsidR="00BF2D88" w:rsidRPr="00BF2D88" w:rsidRDefault="00BF2D88">
      <w:pPr>
        <w:pStyle w:val="Reference"/>
        <w:ind w:left="220" w:hanging="220"/>
        <w:pPrChange w:id="233" w:author="松浦　正典" w:date="2025-03-03T01:48:00Z" w16du:dateUtc="2025-03-02T16:48:00Z">
          <w:pPr>
            <w:pStyle w:val="af"/>
            <w:ind w:firstLine="220"/>
          </w:pPr>
        </w:pPrChange>
      </w:pPr>
      <w:r w:rsidRPr="00BF2D88">
        <w:t xml:space="preserve">Bloom, N., Eifert, B., Mahajan, A., McKenzie, D., &amp; Roberts, J. (2013). Does Management Matter? Evidence from India*. </w:t>
      </w:r>
      <w:r w:rsidRPr="00BF2D88">
        <w:rPr>
          <w:i/>
          <w:iCs/>
        </w:rPr>
        <w:t>The Quarterly Journal of Economics</w:t>
      </w:r>
      <w:r w:rsidRPr="00BF2D88">
        <w:t xml:space="preserve">, </w:t>
      </w:r>
      <w:r w:rsidRPr="00BF2D88">
        <w:rPr>
          <w:i/>
          <w:iCs/>
        </w:rPr>
        <w:t>128</w:t>
      </w:r>
      <w:r w:rsidRPr="00BF2D88">
        <w:t>(1), 1–51. https://doi.org/10.1093/qje/qjs044</w:t>
      </w:r>
    </w:p>
    <w:p w14:paraId="77CC6B96" w14:textId="77777777" w:rsidR="00BF2D88" w:rsidRPr="00BF2D88" w:rsidRDefault="00BF2D88">
      <w:pPr>
        <w:pStyle w:val="Reference"/>
        <w:ind w:left="220" w:hanging="220"/>
        <w:pPrChange w:id="234" w:author="松浦　正典" w:date="2025-03-03T01:48:00Z" w16du:dateUtc="2025-03-02T16:48:00Z">
          <w:pPr>
            <w:pStyle w:val="af"/>
            <w:ind w:firstLine="220"/>
          </w:pPr>
        </w:pPrChange>
      </w:pPr>
      <w:r w:rsidRPr="00BF2D88">
        <w:t xml:space="preserve">Castriota, S., &amp; Delmastro, M. (2015). The Economics of Collective Reputation: Evidence from the Wine Industry. </w:t>
      </w:r>
      <w:r w:rsidRPr="00BF2D88">
        <w:rPr>
          <w:i/>
          <w:iCs/>
        </w:rPr>
        <w:t>American Journal of Agricultural Economics</w:t>
      </w:r>
      <w:r w:rsidRPr="00BF2D88">
        <w:t xml:space="preserve">, </w:t>
      </w:r>
      <w:r w:rsidRPr="00BF2D88">
        <w:rPr>
          <w:i/>
          <w:iCs/>
        </w:rPr>
        <w:t>97</w:t>
      </w:r>
      <w:r w:rsidRPr="00BF2D88">
        <w:t xml:space="preserve">(2), 469–489. </w:t>
      </w:r>
      <w:r w:rsidRPr="00BF2D88">
        <w:lastRenderedPageBreak/>
        <w:t>https://doi.org/10.1093/ajae/aau107</w:t>
      </w:r>
    </w:p>
    <w:p w14:paraId="78485FE9" w14:textId="77777777" w:rsidR="00BF2D88" w:rsidRPr="00BF2D88" w:rsidRDefault="00BF2D88">
      <w:pPr>
        <w:pStyle w:val="Reference"/>
        <w:ind w:left="220" w:hanging="220"/>
        <w:pPrChange w:id="235" w:author="松浦　正典" w:date="2025-03-03T01:48:00Z" w16du:dateUtc="2025-03-02T16:48:00Z">
          <w:pPr>
            <w:pStyle w:val="af"/>
            <w:ind w:firstLine="220"/>
          </w:pPr>
        </w:pPrChange>
      </w:pPr>
      <w:r w:rsidRPr="00BF2D88">
        <w:t xml:space="preserve">Curzi, D., &amp; Huysmans, M. (2022). The Impact of Protecting EU Geographical Indications in Trade Agreements. </w:t>
      </w:r>
      <w:r w:rsidRPr="00BF2D88">
        <w:rPr>
          <w:i/>
          <w:iCs/>
        </w:rPr>
        <w:t>American Journal of Agricultural Economics</w:t>
      </w:r>
      <w:r w:rsidRPr="00BF2D88">
        <w:t xml:space="preserve">, </w:t>
      </w:r>
      <w:r w:rsidRPr="00BF2D88">
        <w:rPr>
          <w:i/>
          <w:iCs/>
        </w:rPr>
        <w:t>104</w:t>
      </w:r>
      <w:r w:rsidRPr="00BF2D88">
        <w:t>(1), 364–384. https://doi.org/10.1111/ajae.12226</w:t>
      </w:r>
    </w:p>
    <w:p w14:paraId="0B9468C1" w14:textId="77777777" w:rsidR="00BF2D88" w:rsidRPr="00BF2D88" w:rsidRDefault="00BF2D88">
      <w:pPr>
        <w:pStyle w:val="Reference"/>
        <w:ind w:left="220" w:hanging="220"/>
        <w:pPrChange w:id="236" w:author="松浦　正典" w:date="2025-03-03T01:48:00Z" w16du:dateUtc="2025-03-02T16:48:00Z">
          <w:pPr>
            <w:pStyle w:val="af"/>
            <w:ind w:firstLine="220"/>
          </w:pPr>
        </w:pPrChange>
      </w:pPr>
      <w:r w:rsidRPr="00BF2D88">
        <w:t xml:space="preserve">Gergaud, O., Livat, F., Rickard, B., &amp; Warzynski, F. (2017). Evaluating the net benefits of collective reputation: The case of Bordeaux wine. </w:t>
      </w:r>
      <w:r w:rsidRPr="00BF2D88">
        <w:rPr>
          <w:i/>
          <w:iCs/>
        </w:rPr>
        <w:t>Food Policy</w:t>
      </w:r>
      <w:r w:rsidRPr="00BF2D88">
        <w:t xml:space="preserve">, </w:t>
      </w:r>
      <w:r w:rsidRPr="00BF2D88">
        <w:rPr>
          <w:i/>
          <w:iCs/>
        </w:rPr>
        <w:t>71</w:t>
      </w:r>
      <w:r w:rsidRPr="00BF2D88">
        <w:t>, 8–16. https://doi.org/10.1016/j.foodpol.2017.07.002</w:t>
      </w:r>
    </w:p>
    <w:p w14:paraId="5783785F" w14:textId="77777777" w:rsidR="00BF2D88" w:rsidRPr="00BF2D88" w:rsidRDefault="00BF2D88">
      <w:pPr>
        <w:pStyle w:val="Reference"/>
        <w:ind w:left="220" w:hanging="220"/>
        <w:pPrChange w:id="237" w:author="松浦　正典" w:date="2025-03-03T01:48:00Z" w16du:dateUtc="2025-03-02T16:48:00Z">
          <w:pPr>
            <w:pStyle w:val="af"/>
            <w:ind w:firstLine="220"/>
          </w:pPr>
        </w:pPrChange>
      </w:pPr>
      <w:r w:rsidRPr="00BF2D88">
        <w:t xml:space="preserve">He, G., &amp; Tanaka, T. (2023). Energy Saving May Kill: Evidence from the Fukushima Nuclear Accident. </w:t>
      </w:r>
      <w:r w:rsidRPr="00BF2D88">
        <w:rPr>
          <w:i/>
          <w:iCs/>
        </w:rPr>
        <w:t>American Economic Journal: Applied Economics</w:t>
      </w:r>
      <w:r w:rsidRPr="00BF2D88">
        <w:t xml:space="preserve">, </w:t>
      </w:r>
      <w:r w:rsidRPr="00BF2D88">
        <w:rPr>
          <w:i/>
          <w:iCs/>
        </w:rPr>
        <w:t>15</w:t>
      </w:r>
      <w:r w:rsidRPr="00BF2D88">
        <w:t>(2), 377–414. https://doi.org/10.1257/app.20200505</w:t>
      </w:r>
    </w:p>
    <w:p w14:paraId="69ADC08E" w14:textId="77777777" w:rsidR="00BF2D88" w:rsidRPr="00BF2D88" w:rsidRDefault="00BF2D88">
      <w:pPr>
        <w:pStyle w:val="Reference"/>
        <w:ind w:left="220" w:hanging="220"/>
        <w:pPrChange w:id="238" w:author="松浦　正典" w:date="2025-03-03T01:48:00Z" w16du:dateUtc="2025-03-02T16:48:00Z">
          <w:pPr>
            <w:pStyle w:val="af"/>
            <w:ind w:firstLine="220"/>
          </w:pPr>
        </w:pPrChange>
      </w:pPr>
      <w:r w:rsidRPr="00BF2D88">
        <w:t xml:space="preserve">Horie, S., &amp; Managi, S. (2017). Why do people stay in or leave Fukushima? </w:t>
      </w:r>
      <w:r w:rsidRPr="00BF2D88">
        <w:rPr>
          <w:i/>
          <w:iCs/>
        </w:rPr>
        <w:t>Journal of Regional Science</w:t>
      </w:r>
      <w:r w:rsidRPr="00BF2D88">
        <w:t xml:space="preserve">, </w:t>
      </w:r>
      <w:r w:rsidRPr="00BF2D88">
        <w:rPr>
          <w:i/>
          <w:iCs/>
        </w:rPr>
        <w:t>57</w:t>
      </w:r>
      <w:r w:rsidRPr="00BF2D88">
        <w:t>(5), 840–857. https://doi.org/10.1111/jors.12341</w:t>
      </w:r>
    </w:p>
    <w:p w14:paraId="49C104F1" w14:textId="77777777" w:rsidR="00BF2D88" w:rsidRPr="00BF2D88" w:rsidRDefault="00BF2D88">
      <w:pPr>
        <w:pStyle w:val="Reference"/>
        <w:ind w:left="220" w:hanging="220"/>
        <w:pPrChange w:id="239" w:author="松浦　正典" w:date="2025-03-03T01:48:00Z" w16du:dateUtc="2025-03-02T16:48:00Z">
          <w:pPr>
            <w:pStyle w:val="af"/>
            <w:ind w:firstLine="220"/>
          </w:pPr>
        </w:pPrChange>
      </w:pPr>
      <w:r w:rsidRPr="00BF2D88">
        <w:t xml:space="preserve">Ito, N., &amp; Kuriyama, K. (2017). Averting Behaviors of Very Small Radiation Exposure via Food Consumption after the Fukushima Nuclear Power Station Accident. </w:t>
      </w:r>
      <w:r w:rsidRPr="00BF2D88">
        <w:rPr>
          <w:i/>
          <w:iCs/>
        </w:rPr>
        <w:t>American Journal of Agricultural Economics</w:t>
      </w:r>
      <w:r w:rsidRPr="00BF2D88">
        <w:t xml:space="preserve">, </w:t>
      </w:r>
      <w:r w:rsidRPr="00BF2D88">
        <w:rPr>
          <w:i/>
          <w:iCs/>
        </w:rPr>
        <w:t>99</w:t>
      </w:r>
      <w:r w:rsidRPr="00BF2D88">
        <w:t>(1), 1–18. https://doi.org/10.1093/ajae/aaw078</w:t>
      </w:r>
    </w:p>
    <w:p w14:paraId="0CE766F9" w14:textId="77777777" w:rsidR="00BF2D88" w:rsidRPr="00BF2D88" w:rsidRDefault="00BF2D88">
      <w:pPr>
        <w:pStyle w:val="Reference"/>
        <w:ind w:left="220" w:hanging="220"/>
        <w:pPrChange w:id="240" w:author="松浦　正典" w:date="2025-03-03T01:48:00Z" w16du:dateUtc="2025-03-02T16:48:00Z">
          <w:pPr>
            <w:pStyle w:val="af"/>
            <w:ind w:firstLine="220"/>
          </w:pPr>
        </w:pPrChange>
      </w:pPr>
      <w:r w:rsidRPr="00BF2D88">
        <w:t xml:space="preserve">Jin, G. Z., &amp; Leslie, P. (2009). Reputational Incentives for Restaurant Hygiene. </w:t>
      </w:r>
      <w:r w:rsidRPr="00BF2D88">
        <w:rPr>
          <w:i/>
          <w:iCs/>
        </w:rPr>
        <w:t>American Economic Journal: Microeconomics</w:t>
      </w:r>
      <w:r w:rsidRPr="00BF2D88">
        <w:t xml:space="preserve">, </w:t>
      </w:r>
      <w:r w:rsidRPr="00BF2D88">
        <w:rPr>
          <w:i/>
          <w:iCs/>
        </w:rPr>
        <w:t>1</w:t>
      </w:r>
      <w:r w:rsidRPr="00BF2D88">
        <w:t>(1), 237–267. https://doi.org/10.1257/mic.1.1.237</w:t>
      </w:r>
    </w:p>
    <w:p w14:paraId="246614A2" w14:textId="77777777" w:rsidR="00BF2D88" w:rsidRPr="00BF2D88" w:rsidRDefault="00BF2D88">
      <w:pPr>
        <w:pStyle w:val="Reference"/>
        <w:ind w:left="220" w:hanging="220"/>
        <w:pPrChange w:id="241" w:author="松浦　正典" w:date="2025-03-03T01:48:00Z" w16du:dateUtc="2025-03-02T16:48:00Z">
          <w:pPr>
            <w:pStyle w:val="af"/>
            <w:ind w:firstLine="220"/>
          </w:pPr>
        </w:pPrChange>
      </w:pPr>
      <w:r w:rsidRPr="00BF2D88">
        <w:t xml:space="preserve">Jin, Y., Zhou, J., &amp; Ye, J. (2023). Value of certification in collective reputation crises: Evidence </w:t>
      </w:r>
      <w:r w:rsidRPr="00BF2D88">
        <w:lastRenderedPageBreak/>
        <w:t xml:space="preserve">from Chinese dairy firms. </w:t>
      </w:r>
      <w:r w:rsidRPr="00BF2D88">
        <w:rPr>
          <w:i/>
          <w:iCs/>
        </w:rPr>
        <w:t>Food Policy</w:t>
      </w:r>
      <w:r w:rsidRPr="00BF2D88">
        <w:t xml:space="preserve">, </w:t>
      </w:r>
      <w:r w:rsidRPr="00BF2D88">
        <w:rPr>
          <w:i/>
          <w:iCs/>
        </w:rPr>
        <w:t>121</w:t>
      </w:r>
      <w:r w:rsidRPr="00BF2D88">
        <w:t>, 102550. https://doi.org/10.1016/j.foodpol.2023.102550</w:t>
      </w:r>
    </w:p>
    <w:p w14:paraId="7B324AD6" w14:textId="77777777" w:rsidR="00BF2D88" w:rsidRPr="00BF2D88" w:rsidRDefault="00BF2D88">
      <w:pPr>
        <w:pStyle w:val="Reference"/>
        <w:ind w:left="220" w:hanging="220"/>
        <w:pPrChange w:id="242" w:author="松浦　正典" w:date="2025-03-03T01:48:00Z" w16du:dateUtc="2025-03-02T16:48:00Z">
          <w:pPr>
            <w:pStyle w:val="af"/>
            <w:ind w:firstLine="220"/>
          </w:pPr>
        </w:pPrChange>
      </w:pPr>
      <w:r w:rsidRPr="00BF2D88">
        <w:t xml:space="preserve">Kawaguchi, D., &amp; Yukutake, N. (2017). Estimating the residential land damage of the Fukushima nuclear accident. </w:t>
      </w:r>
      <w:r w:rsidRPr="00BF2D88">
        <w:rPr>
          <w:i/>
          <w:iCs/>
        </w:rPr>
        <w:t>Journal of Urban Economics</w:t>
      </w:r>
      <w:r w:rsidRPr="00BF2D88">
        <w:t xml:space="preserve">, </w:t>
      </w:r>
      <w:r w:rsidRPr="00BF2D88">
        <w:rPr>
          <w:i/>
          <w:iCs/>
        </w:rPr>
        <w:t>99</w:t>
      </w:r>
      <w:r w:rsidRPr="00BF2D88">
        <w:t>, 148–160. https://doi.org/10.1016/j.jue.2017.02.005</w:t>
      </w:r>
    </w:p>
    <w:p w14:paraId="536DF897" w14:textId="77777777" w:rsidR="00BF2D88" w:rsidRPr="00BF2D88" w:rsidRDefault="00BF2D88">
      <w:pPr>
        <w:pStyle w:val="Reference"/>
        <w:ind w:left="220" w:hanging="220"/>
        <w:pPrChange w:id="243" w:author="松浦　正典" w:date="2025-03-03T01:48:00Z" w16du:dateUtc="2025-03-02T16:48:00Z">
          <w:pPr>
            <w:pStyle w:val="af"/>
            <w:ind w:firstLine="220"/>
          </w:pPr>
        </w:pPrChange>
      </w:pPr>
      <w:r w:rsidRPr="00BF2D88">
        <w:t xml:space="preserve">Koenig, P., &amp; Poncet, S. (2022). The effects of the Rana Plaza collapse on the sourcing choices of French importers. </w:t>
      </w:r>
      <w:r w:rsidRPr="00BF2D88">
        <w:rPr>
          <w:i/>
          <w:iCs/>
        </w:rPr>
        <w:t>Journal of International Economics</w:t>
      </w:r>
      <w:r w:rsidRPr="00BF2D88">
        <w:t xml:space="preserve">, </w:t>
      </w:r>
      <w:r w:rsidRPr="00BF2D88">
        <w:rPr>
          <w:i/>
          <w:iCs/>
        </w:rPr>
        <w:t>137</w:t>
      </w:r>
      <w:r w:rsidRPr="00BF2D88">
        <w:t>, 103576. https://doi.org/10.1016/j.jinteco.2022.103576</w:t>
      </w:r>
    </w:p>
    <w:p w14:paraId="3CE694A5" w14:textId="77777777" w:rsidR="00BF2D88" w:rsidRPr="00BF2D88" w:rsidRDefault="00BF2D88">
      <w:pPr>
        <w:pStyle w:val="Reference"/>
        <w:ind w:left="220" w:hanging="220"/>
        <w:pPrChange w:id="244" w:author="松浦　正典" w:date="2025-03-03T01:48:00Z" w16du:dateUtc="2025-03-02T16:48:00Z">
          <w:pPr>
            <w:pStyle w:val="af"/>
            <w:ind w:firstLine="220"/>
          </w:pPr>
        </w:pPrChange>
      </w:pPr>
      <w:r w:rsidRPr="00BF2D88">
        <w:t xml:space="preserve">Mao, H., &amp; Görg, H. (2024). Don’t take me for a free‐ride: Chinese Agricultural Geographical Indications and firms’ export quality. </w:t>
      </w:r>
      <w:r w:rsidRPr="00BF2D88">
        <w:rPr>
          <w:i/>
          <w:iCs/>
        </w:rPr>
        <w:t>Agricultural Economics</w:t>
      </w:r>
      <w:r w:rsidRPr="00BF2D88">
        <w:t>, agec.12871. https://doi.org/10.1111/agec.12871</w:t>
      </w:r>
    </w:p>
    <w:p w14:paraId="74E144F8" w14:textId="77777777" w:rsidR="00BF2D88" w:rsidRPr="00BF2D88" w:rsidRDefault="00BF2D88">
      <w:pPr>
        <w:pStyle w:val="Reference"/>
        <w:ind w:left="220" w:hanging="220"/>
        <w:pPrChange w:id="245" w:author="松浦　正典" w:date="2025-03-03T01:48:00Z" w16du:dateUtc="2025-03-02T16:48:00Z">
          <w:pPr>
            <w:pStyle w:val="af"/>
            <w:ind w:firstLine="220"/>
          </w:pPr>
        </w:pPrChange>
      </w:pPr>
      <w:r w:rsidRPr="00BF2D88">
        <w:t xml:space="preserve">Matsumoto, S., &amp; Hoang, V. (2020). Economic Loss Due to Reputation Damage: A New Model and Its Application to Fukushima Peaches. </w:t>
      </w:r>
      <w:r w:rsidRPr="00BF2D88">
        <w:rPr>
          <w:i/>
          <w:iCs/>
        </w:rPr>
        <w:t>Journal of Agricultural Economics</w:t>
      </w:r>
      <w:r w:rsidRPr="00BF2D88">
        <w:t xml:space="preserve">, </w:t>
      </w:r>
      <w:r w:rsidRPr="00BF2D88">
        <w:rPr>
          <w:i/>
          <w:iCs/>
        </w:rPr>
        <w:t>71</w:t>
      </w:r>
      <w:r w:rsidRPr="00BF2D88">
        <w:t>(2), 581–600. https://doi.org/10.1111/1477-9552.12366</w:t>
      </w:r>
    </w:p>
    <w:p w14:paraId="011FE5CB" w14:textId="77777777" w:rsidR="00BF2D88" w:rsidRPr="00BF2D88" w:rsidRDefault="00BF2D88">
      <w:pPr>
        <w:pStyle w:val="Reference"/>
        <w:ind w:left="220" w:hanging="220"/>
        <w:pPrChange w:id="246" w:author="松浦　正典" w:date="2025-03-03T01:48:00Z" w16du:dateUtc="2025-03-02T16:48:00Z">
          <w:pPr>
            <w:pStyle w:val="af"/>
            <w:ind w:firstLine="220"/>
          </w:pPr>
        </w:pPrChange>
      </w:pPr>
      <w:r w:rsidRPr="00BF2D88">
        <w:t xml:space="preserve">Neeman, Z., Öry, A., &amp; Yu, J. (2019). The benefit of collective reputation. </w:t>
      </w:r>
      <w:r w:rsidRPr="00BF2D88">
        <w:rPr>
          <w:i/>
          <w:iCs/>
        </w:rPr>
        <w:t>The RAND Journal of Economics</w:t>
      </w:r>
      <w:r w:rsidRPr="00BF2D88">
        <w:t xml:space="preserve">, </w:t>
      </w:r>
      <w:r w:rsidRPr="00BF2D88">
        <w:rPr>
          <w:i/>
          <w:iCs/>
        </w:rPr>
        <w:t>50</w:t>
      </w:r>
      <w:r w:rsidRPr="00BF2D88">
        <w:t>(4), 787–821. https://doi.org/10.1111/1756-2171.12296</w:t>
      </w:r>
    </w:p>
    <w:p w14:paraId="3FBF4E6D" w14:textId="77777777" w:rsidR="00BF2D88" w:rsidRPr="00BF2D88" w:rsidRDefault="00BF2D88">
      <w:pPr>
        <w:pStyle w:val="Reference"/>
        <w:ind w:left="220" w:hanging="220"/>
        <w:pPrChange w:id="247" w:author="松浦　正典" w:date="2025-03-03T01:48:00Z" w16du:dateUtc="2025-03-02T16:48:00Z">
          <w:pPr>
            <w:pStyle w:val="af"/>
            <w:ind w:firstLine="220"/>
          </w:pPr>
        </w:pPrChange>
      </w:pPr>
      <w:r w:rsidRPr="00BF2D88">
        <w:t xml:space="preserve">Rehdanz, K., Welsch, H., Narita, D., &amp; Okubo, T. (2015). Well-being effects of a major natural disaster: The case of Fukushima. </w:t>
      </w:r>
      <w:r w:rsidRPr="00BF2D88">
        <w:rPr>
          <w:i/>
          <w:iCs/>
        </w:rPr>
        <w:t>Journal of Economic Behavior &amp; Organization</w:t>
      </w:r>
      <w:r w:rsidRPr="00BF2D88">
        <w:t xml:space="preserve">, </w:t>
      </w:r>
      <w:r w:rsidRPr="00BF2D88">
        <w:rPr>
          <w:i/>
          <w:iCs/>
        </w:rPr>
        <w:t>116</w:t>
      </w:r>
      <w:r w:rsidRPr="00BF2D88">
        <w:t>, 500–</w:t>
      </w:r>
      <w:r w:rsidRPr="00BF2D88">
        <w:lastRenderedPageBreak/>
        <w:t>517. https://doi.org/10.1016/j.jebo.2015.05.014</w:t>
      </w:r>
    </w:p>
    <w:p w14:paraId="29306F7C" w14:textId="77777777" w:rsidR="00BF2D88" w:rsidRPr="00BF2D88" w:rsidRDefault="00BF2D88">
      <w:pPr>
        <w:pStyle w:val="Reference"/>
        <w:ind w:left="220" w:hanging="220"/>
        <w:pPrChange w:id="248" w:author="松浦　正典" w:date="2025-03-03T01:48:00Z" w16du:dateUtc="2025-03-02T16:48:00Z">
          <w:pPr>
            <w:pStyle w:val="af"/>
            <w:ind w:firstLine="220"/>
          </w:pPr>
        </w:pPrChange>
      </w:pPr>
      <w:r w:rsidRPr="00BF2D88">
        <w:t xml:space="preserve">Swank, O. H., &amp; Visser, B. (2023). Committees as active audiences: Reputation concerns and information acquisition. </w:t>
      </w:r>
      <w:r w:rsidRPr="00BF2D88">
        <w:rPr>
          <w:i/>
          <w:iCs/>
        </w:rPr>
        <w:t>Journal of Public Economics</w:t>
      </w:r>
      <w:r w:rsidRPr="00BF2D88">
        <w:t xml:space="preserve">, </w:t>
      </w:r>
      <w:r w:rsidRPr="00BF2D88">
        <w:rPr>
          <w:i/>
          <w:iCs/>
        </w:rPr>
        <w:t>221</w:t>
      </w:r>
      <w:r w:rsidRPr="00BF2D88">
        <w:t>, 104875. https://doi.org/10.1016/j.jpubeco.2023.104875</w:t>
      </w:r>
    </w:p>
    <w:p w14:paraId="4231BCB7" w14:textId="77777777" w:rsidR="00BF2D88" w:rsidRPr="00BF2D88" w:rsidRDefault="00BF2D88">
      <w:pPr>
        <w:pStyle w:val="Reference"/>
        <w:ind w:left="220" w:hanging="220"/>
        <w:pPrChange w:id="249" w:author="松浦　正典" w:date="2025-03-03T01:48:00Z" w16du:dateUtc="2025-03-02T16:48:00Z">
          <w:pPr>
            <w:pStyle w:val="af"/>
            <w:ind w:firstLine="220"/>
          </w:pPr>
        </w:pPrChange>
      </w:pPr>
      <w:r w:rsidRPr="00BF2D88">
        <w:t xml:space="preserve">Tajima, K., Yamamoto, M., &amp; Ichinose, D. (2016). How do agricultural markets respond to radiation risk? Evidence from the 2011 disaster in Japan. </w:t>
      </w:r>
      <w:r w:rsidRPr="00BF2D88">
        <w:rPr>
          <w:i/>
          <w:iCs/>
        </w:rPr>
        <w:t>Regional Science and Urban Economics</w:t>
      </w:r>
      <w:r w:rsidRPr="00BF2D88">
        <w:t xml:space="preserve">, </w:t>
      </w:r>
      <w:r w:rsidRPr="00BF2D88">
        <w:rPr>
          <w:i/>
          <w:iCs/>
        </w:rPr>
        <w:t>60</w:t>
      </w:r>
      <w:r w:rsidRPr="00BF2D88">
        <w:t>, 20–30. https://doi.org/10.1016/j.regsciurbeco.2016.06.004</w:t>
      </w:r>
    </w:p>
    <w:p w14:paraId="09219C10" w14:textId="77777777" w:rsidR="00BF2D88" w:rsidRPr="00BF2D88" w:rsidRDefault="00BF2D88">
      <w:pPr>
        <w:pStyle w:val="Reference"/>
        <w:ind w:left="220" w:hanging="220"/>
        <w:pPrChange w:id="250" w:author="松浦　正典" w:date="2025-03-03T01:48:00Z" w16du:dateUtc="2025-03-02T16:48:00Z">
          <w:pPr>
            <w:pStyle w:val="af"/>
            <w:ind w:firstLine="220"/>
          </w:pPr>
        </w:pPrChange>
      </w:pPr>
      <w:r w:rsidRPr="00BF2D88">
        <w:t xml:space="preserve">Takayama, T., Nakatani, T., Senda, T., &amp; Fujie, T. (2021). Less‐favoured‐area payments, farmland abandonment and farm size: Evidence from hilly and mountainous areas in Japan. </w:t>
      </w:r>
      <w:r w:rsidRPr="00BF2D88">
        <w:rPr>
          <w:i/>
          <w:iCs/>
        </w:rPr>
        <w:t>Australian Journal of Agricultural and Resource Economics</w:t>
      </w:r>
      <w:r w:rsidRPr="00BF2D88">
        <w:t xml:space="preserve">, </w:t>
      </w:r>
      <w:r w:rsidRPr="00BF2D88">
        <w:rPr>
          <w:i/>
          <w:iCs/>
        </w:rPr>
        <w:t>65</w:t>
      </w:r>
      <w:r w:rsidRPr="00BF2D88">
        <w:t>(3), 658–678. https://doi.org/10.1111/1467-8489.12425</w:t>
      </w:r>
    </w:p>
    <w:p w14:paraId="696CD4A5" w14:textId="77777777" w:rsidR="00BF2D88" w:rsidRPr="00BF2D88" w:rsidRDefault="00BF2D88">
      <w:pPr>
        <w:pStyle w:val="Reference"/>
        <w:ind w:left="220" w:hanging="220"/>
        <w:pPrChange w:id="251" w:author="松浦　正典" w:date="2025-03-03T01:48:00Z" w16du:dateUtc="2025-03-02T16:48:00Z">
          <w:pPr>
            <w:pStyle w:val="af"/>
            <w:ind w:firstLine="220"/>
          </w:pPr>
        </w:pPrChange>
      </w:pPr>
      <w:r w:rsidRPr="00BF2D88">
        <w:t xml:space="preserve">Takayama, T., Norito, T., Nakatani, T., &amp; Ito, R. (2021). Do geographical indications preserve farming in rural areas? Evidence from a natural experiment in Japan. </w:t>
      </w:r>
      <w:r w:rsidRPr="00BF2D88">
        <w:rPr>
          <w:i/>
          <w:iCs/>
        </w:rPr>
        <w:t>Food Policy</w:t>
      </w:r>
      <w:r w:rsidRPr="00BF2D88">
        <w:t xml:space="preserve">, </w:t>
      </w:r>
      <w:r w:rsidRPr="00BF2D88">
        <w:rPr>
          <w:i/>
          <w:iCs/>
        </w:rPr>
        <w:t>102</w:t>
      </w:r>
      <w:r w:rsidRPr="00BF2D88">
        <w:t>, 102101. https://doi.org/10.1016/j.foodpol.2021.102101</w:t>
      </w:r>
    </w:p>
    <w:p w14:paraId="0F26BF0C" w14:textId="77777777" w:rsidR="00BF2D88" w:rsidRPr="00BF2D88" w:rsidRDefault="00BF2D88">
      <w:pPr>
        <w:pStyle w:val="Reference"/>
        <w:ind w:left="220" w:hanging="220"/>
        <w:pPrChange w:id="252" w:author="松浦　正典" w:date="2025-03-03T01:48:00Z" w16du:dateUtc="2025-03-02T16:48:00Z">
          <w:pPr>
            <w:pStyle w:val="af"/>
            <w:ind w:firstLine="220"/>
          </w:pPr>
        </w:pPrChange>
      </w:pPr>
      <w:r w:rsidRPr="00BF2D88">
        <w:t xml:space="preserve">Tirole, J. (1996). A Theory of Collective Reputations (with Applications to the Persistence of Corruption and to Firm Quality). </w:t>
      </w:r>
      <w:r w:rsidRPr="00BF2D88">
        <w:rPr>
          <w:i/>
          <w:iCs/>
        </w:rPr>
        <w:t>The Review of Economic Studies</w:t>
      </w:r>
      <w:r w:rsidRPr="00BF2D88">
        <w:t xml:space="preserve">, </w:t>
      </w:r>
      <w:r w:rsidRPr="00BF2D88">
        <w:rPr>
          <w:i/>
          <w:iCs/>
        </w:rPr>
        <w:t>63</w:t>
      </w:r>
      <w:r w:rsidRPr="00BF2D88">
        <w:t>(1), 1. https://doi.org/10.2307/2298112</w:t>
      </w:r>
    </w:p>
    <w:p w14:paraId="5C7BE18F" w14:textId="77777777" w:rsidR="00BF2D88" w:rsidRPr="00BF2D88" w:rsidRDefault="00BF2D88">
      <w:pPr>
        <w:pStyle w:val="Reference"/>
        <w:ind w:left="220" w:hanging="220"/>
        <w:pPrChange w:id="253" w:author="松浦　正典" w:date="2025-03-03T01:48:00Z" w16du:dateUtc="2025-03-02T16:48:00Z">
          <w:pPr>
            <w:pStyle w:val="af"/>
            <w:ind w:firstLine="220"/>
          </w:pPr>
        </w:pPrChange>
      </w:pPr>
      <w:r w:rsidRPr="00BF2D88">
        <w:t xml:space="preserve">Winfree, J. A. (2023). Collective reputation and food. </w:t>
      </w:r>
      <w:r w:rsidRPr="00BF2D88">
        <w:rPr>
          <w:i/>
          <w:iCs/>
        </w:rPr>
        <w:t>Applied Economic Perspectives and Policy</w:t>
      </w:r>
      <w:r w:rsidRPr="00BF2D88">
        <w:t xml:space="preserve">, </w:t>
      </w:r>
      <w:r w:rsidRPr="00BF2D88">
        <w:rPr>
          <w:i/>
          <w:iCs/>
        </w:rPr>
        <w:lastRenderedPageBreak/>
        <w:t>45</w:t>
      </w:r>
      <w:r w:rsidRPr="00BF2D88">
        <w:t>(2), 666–683. https://doi.org/10.1002/aepp.13291</w:t>
      </w:r>
    </w:p>
    <w:p w14:paraId="17891F9E" w14:textId="77777777" w:rsidR="00BF2D88" w:rsidRPr="00BF2D88" w:rsidRDefault="00BF2D88">
      <w:pPr>
        <w:pStyle w:val="Reference"/>
        <w:ind w:left="220" w:hanging="220"/>
        <w:pPrChange w:id="254" w:author="松浦　正典" w:date="2025-03-03T01:48:00Z" w16du:dateUtc="2025-03-02T16:48:00Z">
          <w:pPr>
            <w:pStyle w:val="af"/>
            <w:ind w:firstLine="220"/>
          </w:pPr>
        </w:pPrChange>
      </w:pPr>
      <w:r w:rsidRPr="00BF2D88">
        <w:t xml:space="preserve">Winfree, J. A., &amp; McCluskey, J. J. (2005). Collective Reputation and Quality. </w:t>
      </w:r>
      <w:r w:rsidRPr="00BF2D88">
        <w:rPr>
          <w:i/>
          <w:iCs/>
        </w:rPr>
        <w:t>American Journal of Agricultural Economics</w:t>
      </w:r>
      <w:r w:rsidRPr="00BF2D88">
        <w:t xml:space="preserve">, </w:t>
      </w:r>
      <w:r w:rsidRPr="00BF2D88">
        <w:rPr>
          <w:i/>
          <w:iCs/>
        </w:rPr>
        <w:t>87</w:t>
      </w:r>
      <w:r w:rsidRPr="00BF2D88">
        <w:t>(1), 206–213. https://doi.org/10.1111/j.0002-9092.2005.00712.x</w:t>
      </w:r>
    </w:p>
    <w:p w14:paraId="6442BAE9" w14:textId="2C6CA67D" w:rsidR="00C37119" w:rsidRPr="0053307D" w:rsidRDefault="0047347D" w:rsidP="006C0B43">
      <w:pPr>
        <w:pStyle w:val="Reference"/>
        <w:ind w:left="220" w:hanging="220"/>
        <w:rPr>
          <w:rFonts w:eastAsiaTheme="minorEastAsia" w:hint="eastAsia"/>
        </w:rPr>
      </w:pPr>
      <w:r>
        <w:rPr>
          <w:rFonts w:eastAsiaTheme="minorEastAsia"/>
        </w:rPr>
        <w:fldChar w:fldCharType="end"/>
      </w:r>
    </w:p>
    <w:sectPr w:rsidR="00C37119" w:rsidRPr="0053307D" w:rsidSect="00402C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2BD41" w14:textId="77777777" w:rsidR="00252C73" w:rsidRDefault="00252C73" w:rsidP="00D70681">
      <w:pPr>
        <w:spacing w:line="240" w:lineRule="auto"/>
        <w:ind w:firstLine="220"/>
      </w:pPr>
      <w:r>
        <w:separator/>
      </w:r>
    </w:p>
  </w:endnote>
  <w:endnote w:type="continuationSeparator" w:id="0">
    <w:p w14:paraId="675071CC" w14:textId="77777777" w:rsidR="00252C73" w:rsidRDefault="00252C73" w:rsidP="00D70681">
      <w:pPr>
        <w:spacing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22DA" w14:textId="77777777" w:rsidR="001861A8" w:rsidRDefault="001861A8">
    <w:pPr>
      <w:pStyle w:val="aa"/>
      <w:ind w:firstLine="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Pr>
      <w:id w:val="-204714008"/>
      <w:docPartObj>
        <w:docPartGallery w:val="Page Numbers (Bottom of Page)"/>
        <w:docPartUnique/>
      </w:docPartObj>
    </w:sdtPr>
    <w:sdtContent>
      <w:p w14:paraId="73AF6624" w14:textId="17317723" w:rsidR="008F3B5A" w:rsidRDefault="008F3B5A">
        <w:pPr>
          <w:pStyle w:val="aa"/>
          <w:ind w:firstLine="220"/>
          <w:jc w:val="center"/>
        </w:pPr>
        <w:r>
          <w:fldChar w:fldCharType="begin"/>
        </w:r>
        <w:r>
          <w:instrText>PAGE   \* MERGEFORMAT</w:instrText>
        </w:r>
        <w:r>
          <w:fldChar w:fldCharType="separate"/>
        </w:r>
        <w:r>
          <w:rPr>
            <w:lang w:val="ja-JP"/>
          </w:rPr>
          <w:t>2</w:t>
        </w:r>
        <w:r>
          <w:fldChar w:fldCharType="end"/>
        </w:r>
      </w:p>
    </w:sdtContent>
  </w:sdt>
  <w:p w14:paraId="0AE461AD" w14:textId="77777777" w:rsidR="001861A8" w:rsidRDefault="001861A8">
    <w:pPr>
      <w:pStyle w:val="aa"/>
      <w:ind w:firstLine="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1E1E8" w14:textId="77777777" w:rsidR="001861A8" w:rsidRDefault="001861A8">
    <w:pPr>
      <w:pStyle w:val="aa"/>
      <w:ind w:firstLine="2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9062E" w14:textId="77777777" w:rsidR="00CA6C5C" w:rsidRDefault="00CA6C5C">
    <w:pPr>
      <w:pStyle w:val="aa"/>
      <w:ind w:firstLine="2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Pr>
      <w:id w:val="-1219278899"/>
      <w:docPartObj>
        <w:docPartGallery w:val="Page Numbers (Bottom of Page)"/>
        <w:docPartUnique/>
      </w:docPartObj>
    </w:sdtPr>
    <w:sdtContent>
      <w:p w14:paraId="0B249C7B" w14:textId="5B07BC9F" w:rsidR="0014660E" w:rsidRDefault="0014660E">
        <w:pPr>
          <w:pStyle w:val="aa"/>
          <w:ind w:firstLine="220"/>
          <w:jc w:val="center"/>
        </w:pPr>
        <w:r>
          <w:fldChar w:fldCharType="begin"/>
        </w:r>
        <w:r>
          <w:instrText>PAGE   \* MERGEFORMAT</w:instrText>
        </w:r>
        <w:r>
          <w:fldChar w:fldCharType="separate"/>
        </w:r>
        <w:r>
          <w:rPr>
            <w:lang w:val="ja-JP"/>
          </w:rPr>
          <w:t>2</w:t>
        </w:r>
        <w:r>
          <w:fldChar w:fldCharType="end"/>
        </w:r>
      </w:p>
    </w:sdtContent>
  </w:sdt>
  <w:p w14:paraId="62ED3ACA" w14:textId="77777777" w:rsidR="00CA6C5C" w:rsidRDefault="00CA6C5C">
    <w:pPr>
      <w:pStyle w:val="aa"/>
      <w:ind w:firstLine="2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A7439" w14:textId="77777777" w:rsidR="00CA6C5C" w:rsidRDefault="00CA6C5C">
    <w:pPr>
      <w:pStyle w:val="aa"/>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10D49" w14:textId="77777777" w:rsidR="00252C73" w:rsidRDefault="00252C73" w:rsidP="00D70681">
      <w:pPr>
        <w:spacing w:line="240" w:lineRule="auto"/>
        <w:ind w:firstLine="220"/>
      </w:pPr>
      <w:r>
        <w:separator/>
      </w:r>
    </w:p>
  </w:footnote>
  <w:footnote w:type="continuationSeparator" w:id="0">
    <w:p w14:paraId="11C544E8" w14:textId="77777777" w:rsidR="00252C73" w:rsidRDefault="00252C73" w:rsidP="00D70681">
      <w:pPr>
        <w:spacing w:line="240" w:lineRule="auto"/>
        <w:ind w:firstLine="220"/>
      </w:pPr>
      <w:r>
        <w:continuationSeparator/>
      </w:r>
    </w:p>
  </w:footnote>
  <w:footnote w:id="1">
    <w:p w14:paraId="602B53FF" w14:textId="491D0949" w:rsidR="007D1808" w:rsidRPr="007D1808" w:rsidDel="006F40AD" w:rsidRDefault="007D1808" w:rsidP="007D1808">
      <w:pPr>
        <w:pStyle w:val="a5"/>
        <w:spacing w:line="240" w:lineRule="auto"/>
        <w:ind w:firstLineChars="0" w:firstLine="0"/>
        <w:rPr>
          <w:del w:id="2" w:author="松浦　正典" w:date="2025-03-10T18:24:00Z" w16du:dateUtc="2025-03-10T09:24:00Z"/>
          <w:rFonts w:eastAsiaTheme="minorEastAsia"/>
          <w:sz w:val="21"/>
          <w:szCs w:val="21"/>
        </w:rPr>
      </w:pPr>
      <w:del w:id="3" w:author="松浦　正典" w:date="2025-03-10T18:24:00Z" w16du:dateUtc="2025-03-10T09:24:00Z">
        <w:r w:rsidRPr="007D1808" w:rsidDel="006F40AD">
          <w:rPr>
            <w:rStyle w:val="a7"/>
            <w:sz w:val="21"/>
            <w:szCs w:val="21"/>
          </w:rPr>
          <w:footnoteRef/>
        </w:r>
        <w:r w:rsidRPr="007D1808" w:rsidDel="006F40AD">
          <w:rPr>
            <w:sz w:val="21"/>
            <w:szCs w:val="21"/>
          </w:rPr>
          <w:delText xml:space="preserve"> </w:delText>
        </w:r>
      </w:del>
      <w:ins w:id="4" w:author="松浦　正典" w:date="2025-03-02T18:04:00Z" w16du:dateUtc="2025-03-02T09:04:00Z">
        <w:del w:id="5" w:author="松浦　正典" w:date="2025-03-10T18:24:00Z" w16du:dateUtc="2025-03-10T09:24:00Z">
          <w:r w:rsidR="0004786B" w:rsidRPr="0004786B" w:rsidDel="006F40AD">
            <w:rPr>
              <w:sz w:val="21"/>
              <w:szCs w:val="21"/>
            </w:rPr>
            <w:delText>We thank the valuable comments from Yuma Noritomo. This paper does not represent opinions of the authors’ affiliations. We acknowledge research grants from the Tokyo Center for Economic Research, JSPS Grant-in-Aid for Challenging Research (Pioneering) 22K18353, Institute of Developing Economies-JETRO, and in part by the Special Interest Group on Statistical Digital Archives of Agriculture, Forestry, and Fisheries of Academic Center for Computing and Media Studies, Kyoto University. We thank the Department of Statistics and the Ministry of Agriculture, Forestry, and Fisheries. All errors are our own.</w:delText>
          </w:r>
        </w:del>
      </w:ins>
      <w:del w:id="6" w:author="松浦　正典" w:date="2025-03-10T18:24:00Z" w16du:dateUtc="2025-03-10T09:24:00Z">
        <w:r w:rsidRPr="007D1808" w:rsidDel="006F40AD">
          <w:rPr>
            <w:rFonts w:eastAsiaTheme="minorEastAsia" w:hint="eastAsia"/>
            <w:sz w:val="21"/>
            <w:szCs w:val="21"/>
          </w:rPr>
          <w:delText xml:space="preserve">We thank the valuable comments from </w:delText>
        </w:r>
        <w:r w:rsidR="00040F5A" w:rsidDel="006F40AD">
          <w:rPr>
            <w:rFonts w:eastAsiaTheme="minorEastAsia" w:hint="eastAsia"/>
            <w:sz w:val="21"/>
            <w:szCs w:val="21"/>
          </w:rPr>
          <w:delText>Yuma Noritomo</w:delText>
        </w:r>
        <w:r w:rsidRPr="007D1808" w:rsidDel="006F40AD">
          <w:rPr>
            <w:rFonts w:eastAsiaTheme="minorEastAsia" w:hint="eastAsia"/>
            <w:sz w:val="21"/>
            <w:szCs w:val="21"/>
          </w:rPr>
          <w:delText>.</w:delText>
        </w:r>
        <w:r w:rsidDel="006F40AD">
          <w:rPr>
            <w:rFonts w:eastAsiaTheme="minorEastAsia" w:hint="eastAsia"/>
            <w:sz w:val="21"/>
            <w:szCs w:val="21"/>
          </w:rPr>
          <w:delText xml:space="preserve"> </w:delText>
        </w:r>
        <w:r w:rsidR="009F4EE6" w:rsidDel="006F40AD">
          <w:rPr>
            <w:rFonts w:eastAsiaTheme="minorEastAsia" w:hint="eastAsia"/>
            <w:sz w:val="21"/>
            <w:szCs w:val="21"/>
          </w:rPr>
          <w:delText>This paper does not represent opinions of the authors</w:delText>
        </w:r>
        <w:r w:rsidR="009F4EE6" w:rsidDel="006F40AD">
          <w:rPr>
            <w:rFonts w:eastAsiaTheme="minorEastAsia"/>
            <w:sz w:val="21"/>
            <w:szCs w:val="21"/>
          </w:rPr>
          <w:delText>’</w:delText>
        </w:r>
        <w:r w:rsidR="009F4EE6" w:rsidDel="006F40AD">
          <w:rPr>
            <w:rFonts w:eastAsiaTheme="minorEastAsia" w:hint="eastAsia"/>
            <w:sz w:val="21"/>
            <w:szCs w:val="21"/>
          </w:rPr>
          <w:delText xml:space="preserve"> affiliation</w:delText>
        </w:r>
        <w:r w:rsidR="0059079B" w:rsidDel="006F40AD">
          <w:rPr>
            <w:rFonts w:eastAsiaTheme="minorEastAsia" w:hint="eastAsia"/>
            <w:sz w:val="21"/>
            <w:szCs w:val="21"/>
          </w:rPr>
          <w:delText>s</w:delText>
        </w:r>
        <w:r w:rsidR="009F4EE6" w:rsidDel="006F40AD">
          <w:rPr>
            <w:rFonts w:eastAsiaTheme="minorEastAsia" w:hint="eastAsia"/>
            <w:sz w:val="21"/>
            <w:szCs w:val="21"/>
          </w:rPr>
          <w:delText xml:space="preserve">. </w:delText>
        </w:r>
        <w:r w:rsidR="00521CA9" w:rsidDel="006F40AD">
          <w:rPr>
            <w:rFonts w:eastAsiaTheme="minorEastAsia" w:hint="eastAsia"/>
            <w:sz w:val="21"/>
            <w:szCs w:val="21"/>
          </w:rPr>
          <w:delText>We acknowledge</w:delText>
        </w:r>
        <w:r w:rsidR="00AA501A" w:rsidDel="006F40AD">
          <w:rPr>
            <w:rFonts w:eastAsiaTheme="minorEastAsia" w:hint="eastAsia"/>
            <w:sz w:val="21"/>
            <w:szCs w:val="21"/>
          </w:rPr>
          <w:delText xml:space="preserve"> research grants</w:delText>
        </w:r>
        <w:r w:rsidR="00521CA9" w:rsidDel="006F40AD">
          <w:rPr>
            <w:rFonts w:eastAsiaTheme="minorEastAsia" w:hint="eastAsia"/>
            <w:sz w:val="21"/>
            <w:szCs w:val="21"/>
          </w:rPr>
          <w:delText xml:space="preserve"> from</w:delText>
        </w:r>
        <w:r w:rsidR="00BB3CF5" w:rsidDel="006F40AD">
          <w:rPr>
            <w:rFonts w:eastAsiaTheme="minorEastAsia" w:hint="eastAsia"/>
            <w:sz w:val="21"/>
            <w:szCs w:val="21"/>
          </w:rPr>
          <w:delText xml:space="preserve"> </w:delText>
        </w:r>
        <w:r w:rsidR="00521CA9" w:rsidDel="006F40AD">
          <w:rPr>
            <w:rFonts w:eastAsiaTheme="minorEastAsia" w:hint="eastAsia"/>
            <w:sz w:val="21"/>
            <w:szCs w:val="21"/>
          </w:rPr>
          <w:delText xml:space="preserve">the </w:delText>
        </w:r>
        <w:r w:rsidR="009016D4" w:rsidRPr="009016D4" w:rsidDel="006F40AD">
          <w:rPr>
            <w:rFonts w:eastAsiaTheme="minorEastAsia"/>
            <w:sz w:val="21"/>
            <w:szCs w:val="21"/>
          </w:rPr>
          <w:delText>Tokyo Center for Economic Research</w:delText>
        </w:r>
        <w:r w:rsidR="009C62CD" w:rsidDel="006F40AD">
          <w:rPr>
            <w:rFonts w:eastAsiaTheme="minorEastAsia" w:hint="eastAsia"/>
            <w:sz w:val="21"/>
            <w:szCs w:val="21"/>
          </w:rPr>
          <w:delText>,</w:delText>
        </w:r>
        <w:r w:rsidR="00ED08F7" w:rsidDel="006F40AD">
          <w:rPr>
            <w:rFonts w:eastAsiaTheme="minorEastAsia" w:hint="eastAsia"/>
            <w:sz w:val="21"/>
            <w:szCs w:val="21"/>
          </w:rPr>
          <w:delText xml:space="preserve"> </w:delText>
        </w:r>
        <w:r w:rsidR="00480918" w:rsidRPr="00480918" w:rsidDel="006F40AD">
          <w:rPr>
            <w:rFonts w:eastAsiaTheme="minorEastAsia"/>
            <w:sz w:val="21"/>
            <w:szCs w:val="21"/>
          </w:rPr>
          <w:delText>JSPS Grant-in-Aid for Challenging Research (Pioneering)</w:delText>
        </w:r>
        <w:r w:rsidR="009D6440" w:rsidDel="006F40AD">
          <w:rPr>
            <w:rFonts w:eastAsiaTheme="minorEastAsia" w:hint="eastAsia"/>
            <w:sz w:val="21"/>
            <w:szCs w:val="21"/>
          </w:rPr>
          <w:delText xml:space="preserve"> </w:delText>
        </w:r>
        <w:r w:rsidR="009D6440" w:rsidRPr="009D6440" w:rsidDel="006F40AD">
          <w:rPr>
            <w:rFonts w:eastAsiaTheme="minorEastAsia"/>
            <w:sz w:val="21"/>
            <w:szCs w:val="21"/>
          </w:rPr>
          <w:delText>22K18353</w:delText>
        </w:r>
        <w:r w:rsidR="009C62CD" w:rsidDel="006F40AD">
          <w:rPr>
            <w:rFonts w:eastAsiaTheme="minorEastAsia" w:hint="eastAsia"/>
            <w:sz w:val="21"/>
            <w:szCs w:val="21"/>
          </w:rPr>
          <w:delText>, and Institute of Developing Economies-JETRO</w:delText>
        </w:r>
        <w:r w:rsidR="00521CA9" w:rsidDel="006F40AD">
          <w:rPr>
            <w:rFonts w:eastAsiaTheme="minorEastAsia" w:hint="eastAsia"/>
            <w:sz w:val="21"/>
            <w:szCs w:val="21"/>
          </w:rPr>
          <w:delText>.</w:delText>
        </w:r>
        <w:r w:rsidR="00AD0220" w:rsidDel="006F40AD">
          <w:rPr>
            <w:rFonts w:eastAsiaTheme="minorEastAsia" w:hint="eastAsia"/>
            <w:sz w:val="21"/>
            <w:szCs w:val="21"/>
          </w:rPr>
          <w:delText xml:space="preserve"> All errors are </w:delText>
        </w:r>
        <w:r w:rsidR="001A0E62" w:rsidDel="006F40AD">
          <w:rPr>
            <w:rFonts w:eastAsiaTheme="minorEastAsia" w:hint="eastAsia"/>
            <w:sz w:val="21"/>
            <w:szCs w:val="21"/>
          </w:rPr>
          <w:delText>our own.</w:delText>
        </w:r>
        <w:r w:rsidR="00F90C60" w:rsidDel="006F40AD">
          <w:rPr>
            <w:rFonts w:eastAsiaTheme="minorEastAsia" w:hint="eastAsia"/>
            <w:sz w:val="21"/>
            <w:szCs w:val="21"/>
          </w:rPr>
          <w:delText xml:space="preserve"> </w:delText>
        </w:r>
      </w:del>
    </w:p>
  </w:footnote>
  <w:footnote w:id="2">
    <w:p w14:paraId="161F518B" w14:textId="6AD4D275" w:rsidR="00D70681" w:rsidRPr="007D1808" w:rsidDel="006F40AD" w:rsidRDefault="00D70681" w:rsidP="009E7689">
      <w:pPr>
        <w:pStyle w:val="a5"/>
        <w:tabs>
          <w:tab w:val="center" w:pos="4252"/>
        </w:tabs>
        <w:spacing w:line="240" w:lineRule="auto"/>
        <w:ind w:firstLineChars="0" w:firstLine="0"/>
        <w:rPr>
          <w:del w:id="9" w:author="松浦　正典" w:date="2025-03-10T18:24:00Z" w16du:dateUtc="2025-03-10T09:24:00Z"/>
          <w:rFonts w:eastAsiaTheme="minorEastAsia"/>
          <w:sz w:val="21"/>
          <w:szCs w:val="21"/>
        </w:rPr>
      </w:pPr>
      <w:del w:id="10" w:author="松浦　正典" w:date="2025-03-10T18:24:00Z" w16du:dateUtc="2025-03-10T09:24:00Z">
        <w:r w:rsidRPr="007D1808" w:rsidDel="006F40AD">
          <w:rPr>
            <w:rStyle w:val="a7"/>
            <w:sz w:val="21"/>
            <w:szCs w:val="21"/>
          </w:rPr>
          <w:footnoteRef/>
        </w:r>
        <w:r w:rsidRPr="007D1808" w:rsidDel="006F40AD">
          <w:rPr>
            <w:sz w:val="21"/>
            <w:szCs w:val="21"/>
          </w:rPr>
          <w:delText xml:space="preserve"> </w:delText>
        </w:r>
        <w:r w:rsidRPr="007D1808" w:rsidDel="006F40AD">
          <w:rPr>
            <w:rFonts w:eastAsiaTheme="minorEastAsia" w:hint="eastAsia"/>
            <w:sz w:val="21"/>
            <w:szCs w:val="21"/>
          </w:rPr>
          <w:delText>I</w:delText>
        </w:r>
        <w:r w:rsidRPr="007D1808" w:rsidDel="006F40AD">
          <w:rPr>
            <w:rFonts w:eastAsiaTheme="minorEastAsia"/>
            <w:sz w:val="21"/>
            <w:szCs w:val="21"/>
          </w:rPr>
          <w:delText>nstitute of Developing Economie</w:delText>
        </w:r>
        <w:r w:rsidR="00845B89" w:rsidRPr="007D1808" w:rsidDel="006F40AD">
          <w:rPr>
            <w:rFonts w:eastAsiaTheme="minorEastAsia"/>
            <w:sz w:val="21"/>
            <w:szCs w:val="21"/>
          </w:rPr>
          <w:delText>s</w:delText>
        </w:r>
        <w:r w:rsidR="00623492" w:rsidDel="006F40AD">
          <w:rPr>
            <w:rFonts w:eastAsiaTheme="minorEastAsia" w:hint="eastAsia"/>
            <w:sz w:val="21"/>
            <w:szCs w:val="21"/>
          </w:rPr>
          <w:delText>-JETRO</w:delText>
        </w:r>
      </w:del>
      <w:ins w:id="11" w:author="松浦　正典" w:date="2025-03-04T11:09:00Z" w16du:dateUtc="2025-03-04T02:09:00Z">
        <w:del w:id="12" w:author="松浦　正典" w:date="2025-03-10T18:24:00Z" w16du:dateUtc="2025-03-10T09:24:00Z">
          <w:r w:rsidR="005D42BE" w:rsidDel="006F40AD">
            <w:rPr>
              <w:rFonts w:eastAsiaTheme="minorEastAsia" w:hint="eastAsia"/>
              <w:sz w:val="21"/>
              <w:szCs w:val="21"/>
            </w:rPr>
            <w:delText xml:space="preserve">, </w:delText>
          </w:r>
          <w:r w:rsidR="005D42BE" w:rsidRPr="007D1808" w:rsidDel="006F40AD">
            <w:rPr>
              <w:rFonts w:eastAsiaTheme="minorEastAsia"/>
              <w:sz w:val="21"/>
              <w:szCs w:val="21"/>
            </w:rPr>
            <w:delText>Corresponding author</w:delText>
          </w:r>
          <w:r w:rsidR="005D42BE" w:rsidDel="006F40AD">
            <w:rPr>
              <w:rFonts w:eastAsiaTheme="minorEastAsia" w:hint="eastAsia"/>
              <w:sz w:val="21"/>
              <w:szCs w:val="21"/>
            </w:rPr>
            <w:delText>: Masanori_Matsuura@ide.go.jp</w:delText>
          </w:r>
        </w:del>
      </w:ins>
    </w:p>
  </w:footnote>
  <w:footnote w:id="3">
    <w:p w14:paraId="2B8FF488" w14:textId="3BFEE719" w:rsidR="006F73CC" w:rsidRPr="006F73CC" w:rsidDel="006F40AD" w:rsidRDefault="006F73CC" w:rsidP="009E7689">
      <w:pPr>
        <w:pStyle w:val="a5"/>
        <w:spacing w:line="240" w:lineRule="auto"/>
        <w:ind w:firstLineChars="0" w:firstLine="0"/>
        <w:rPr>
          <w:del w:id="13" w:author="松浦　正典" w:date="2025-03-10T18:24:00Z" w16du:dateUtc="2025-03-10T09:24:00Z"/>
          <w:rFonts w:eastAsiaTheme="minorEastAsia"/>
        </w:rPr>
      </w:pPr>
      <w:del w:id="14" w:author="松浦　正典" w:date="2025-03-10T18:24:00Z" w16du:dateUtc="2025-03-10T09:24:00Z">
        <w:r w:rsidDel="006F40AD">
          <w:rPr>
            <w:rStyle w:val="a7"/>
          </w:rPr>
          <w:footnoteRef/>
        </w:r>
        <w:r w:rsidDel="006F40AD">
          <w:delText xml:space="preserve"> </w:delText>
        </w:r>
        <w:r w:rsidDel="006F40AD">
          <w:rPr>
            <w:rFonts w:eastAsiaTheme="minorEastAsia" w:hint="eastAsia"/>
            <w:sz w:val="21"/>
            <w:szCs w:val="21"/>
          </w:rPr>
          <w:delText>National Graduate Institute for Policy Studies</w:delText>
        </w:r>
        <w:r w:rsidR="00583718" w:rsidRPr="007D1808" w:rsidDel="006F40AD">
          <w:rPr>
            <w:rFonts w:eastAsiaTheme="minorEastAsia"/>
            <w:sz w:val="21"/>
            <w:szCs w:val="21"/>
          </w:rPr>
          <w:delText>, Corresponding author</w:delText>
        </w:r>
        <w:r w:rsidR="00037685" w:rsidDel="006F40AD">
          <w:rPr>
            <w:rFonts w:eastAsiaTheme="minorEastAsia" w:hint="eastAsia"/>
            <w:sz w:val="21"/>
            <w:szCs w:val="21"/>
          </w:rPr>
          <w:delText>:</w:delText>
        </w:r>
        <w:r w:rsidR="00583718" w:rsidDel="006F40AD">
          <w:rPr>
            <w:rFonts w:eastAsiaTheme="minorEastAsia" w:hint="eastAsia"/>
            <w:sz w:val="21"/>
            <w:szCs w:val="21"/>
          </w:rPr>
          <w:delText xml:space="preserve"> phd24104@grips.ac.jp</w:delText>
        </w:r>
      </w:del>
    </w:p>
  </w:footnote>
  <w:footnote w:id="4">
    <w:p w14:paraId="7B79C7D6" w14:textId="09F44D4A" w:rsidR="009E7689" w:rsidRPr="007D1808" w:rsidDel="006F40AD" w:rsidRDefault="00D778B8" w:rsidP="009E7689">
      <w:pPr>
        <w:pStyle w:val="a5"/>
        <w:spacing w:line="240" w:lineRule="auto"/>
        <w:ind w:firstLineChars="0" w:firstLine="0"/>
        <w:rPr>
          <w:del w:id="15" w:author="松浦　正典" w:date="2025-03-10T18:24:00Z" w16du:dateUtc="2025-03-10T09:24:00Z"/>
          <w:rFonts w:eastAsiaTheme="minorEastAsia"/>
          <w:sz w:val="21"/>
          <w:szCs w:val="21"/>
        </w:rPr>
      </w:pPr>
      <w:del w:id="16" w:author="松浦　正典" w:date="2025-03-10T18:24:00Z" w16du:dateUtc="2025-03-10T09:24:00Z">
        <w:r w:rsidRPr="007D1808" w:rsidDel="006F40AD">
          <w:rPr>
            <w:rStyle w:val="a7"/>
            <w:sz w:val="21"/>
            <w:szCs w:val="21"/>
          </w:rPr>
          <w:footnoteRef/>
        </w:r>
        <w:r w:rsidRPr="007D1808" w:rsidDel="006F40AD">
          <w:rPr>
            <w:sz w:val="21"/>
            <w:szCs w:val="21"/>
          </w:rPr>
          <w:delText xml:space="preserve"> </w:delText>
        </w:r>
        <w:r w:rsidRPr="007D1808" w:rsidDel="006F40AD">
          <w:rPr>
            <w:rFonts w:eastAsiaTheme="minorEastAsia" w:hint="eastAsia"/>
            <w:sz w:val="21"/>
            <w:szCs w:val="21"/>
          </w:rPr>
          <w:delText>F</w:delText>
        </w:r>
        <w:r w:rsidRPr="007D1808" w:rsidDel="006F40AD">
          <w:rPr>
            <w:rFonts w:eastAsiaTheme="minorEastAsia"/>
            <w:sz w:val="21"/>
            <w:szCs w:val="21"/>
          </w:rPr>
          <w:delText>ukushima University</w:delText>
        </w:r>
      </w:del>
    </w:p>
  </w:footnote>
  <w:footnote w:id="5">
    <w:p w14:paraId="67E28E22" w14:textId="469AA43C" w:rsidR="00936987" w:rsidRPr="007D1808" w:rsidDel="006F40AD" w:rsidRDefault="00936987" w:rsidP="009E7689">
      <w:pPr>
        <w:pStyle w:val="a5"/>
        <w:spacing w:line="240" w:lineRule="auto"/>
        <w:ind w:firstLineChars="0" w:firstLine="0"/>
        <w:rPr>
          <w:del w:id="17" w:author="松浦　正典" w:date="2025-03-10T18:24:00Z" w16du:dateUtc="2025-03-10T09:24:00Z"/>
          <w:rFonts w:eastAsiaTheme="minorEastAsia"/>
          <w:sz w:val="21"/>
          <w:szCs w:val="21"/>
        </w:rPr>
      </w:pPr>
      <w:del w:id="18" w:author="松浦　正典" w:date="2025-03-10T18:24:00Z" w16du:dateUtc="2025-03-10T09:24:00Z">
        <w:r w:rsidRPr="007D1808" w:rsidDel="006F40AD">
          <w:rPr>
            <w:rStyle w:val="a7"/>
            <w:sz w:val="21"/>
            <w:szCs w:val="21"/>
          </w:rPr>
          <w:footnoteRef/>
        </w:r>
        <w:r w:rsidRPr="007D1808" w:rsidDel="006F40AD">
          <w:rPr>
            <w:sz w:val="21"/>
            <w:szCs w:val="21"/>
          </w:rPr>
          <w:delText xml:space="preserve"> </w:delText>
        </w:r>
        <w:r w:rsidR="001C5367" w:rsidRPr="007D1808" w:rsidDel="006F40AD">
          <w:rPr>
            <w:rFonts w:eastAsiaTheme="minorEastAsia" w:hint="eastAsia"/>
            <w:sz w:val="21"/>
            <w:szCs w:val="21"/>
          </w:rPr>
          <w:delText>Nihon University</w:delText>
        </w:r>
      </w:del>
    </w:p>
  </w:footnote>
  <w:footnote w:id="6">
    <w:p w14:paraId="211B24BE" w14:textId="52B68FC8" w:rsidR="0075523E" w:rsidRPr="007D1808" w:rsidDel="006F40AD" w:rsidRDefault="0075523E" w:rsidP="009E7689">
      <w:pPr>
        <w:pStyle w:val="a5"/>
        <w:spacing w:line="240" w:lineRule="auto"/>
        <w:ind w:firstLineChars="0" w:firstLine="0"/>
        <w:rPr>
          <w:del w:id="19" w:author="松浦　正典" w:date="2025-03-10T18:24:00Z" w16du:dateUtc="2025-03-10T09:24:00Z"/>
          <w:rFonts w:eastAsiaTheme="minorEastAsia"/>
          <w:sz w:val="21"/>
          <w:szCs w:val="21"/>
        </w:rPr>
      </w:pPr>
      <w:del w:id="20" w:author="松浦　正典" w:date="2025-03-10T18:24:00Z" w16du:dateUtc="2025-03-10T09:24:00Z">
        <w:r w:rsidRPr="007D1808" w:rsidDel="006F40AD">
          <w:rPr>
            <w:rStyle w:val="a7"/>
            <w:sz w:val="21"/>
            <w:szCs w:val="21"/>
          </w:rPr>
          <w:footnoteRef/>
        </w:r>
        <w:r w:rsidRPr="007D1808" w:rsidDel="006F40AD">
          <w:rPr>
            <w:sz w:val="21"/>
            <w:szCs w:val="21"/>
          </w:rPr>
          <w:delText xml:space="preserve"> </w:delText>
        </w:r>
        <w:r w:rsidRPr="007D1808" w:rsidDel="006F40AD">
          <w:rPr>
            <w:rFonts w:eastAsiaTheme="minorEastAsia" w:hint="eastAsia"/>
            <w:sz w:val="21"/>
            <w:szCs w:val="21"/>
          </w:rPr>
          <w:delText>K</w:delText>
        </w:r>
        <w:r w:rsidRPr="007D1808" w:rsidDel="006F40AD">
          <w:rPr>
            <w:rFonts w:eastAsiaTheme="minorEastAsia"/>
            <w:sz w:val="21"/>
            <w:szCs w:val="21"/>
          </w:rPr>
          <w:delText>yoto University</w:delText>
        </w:r>
      </w:del>
    </w:p>
  </w:footnote>
  <w:footnote w:id="7">
    <w:p w14:paraId="425B416D" w14:textId="130590E0" w:rsidR="0075523E" w:rsidRPr="0075523E" w:rsidDel="006F40AD" w:rsidRDefault="0075523E" w:rsidP="009E7689">
      <w:pPr>
        <w:pStyle w:val="a5"/>
        <w:spacing w:line="240" w:lineRule="auto"/>
        <w:ind w:firstLineChars="0" w:firstLine="0"/>
        <w:rPr>
          <w:del w:id="21" w:author="松浦　正典" w:date="2025-03-10T18:24:00Z" w16du:dateUtc="2025-03-10T09:24:00Z"/>
          <w:rFonts w:eastAsiaTheme="minorEastAsia"/>
        </w:rPr>
      </w:pPr>
      <w:del w:id="22" w:author="松浦　正典" w:date="2025-03-10T18:24:00Z" w16du:dateUtc="2025-03-10T09:24:00Z">
        <w:r w:rsidRPr="007D1808" w:rsidDel="006F40AD">
          <w:rPr>
            <w:rStyle w:val="a7"/>
            <w:sz w:val="21"/>
            <w:szCs w:val="21"/>
          </w:rPr>
          <w:footnoteRef/>
        </w:r>
        <w:r w:rsidRPr="007D1808" w:rsidDel="006F40AD">
          <w:rPr>
            <w:sz w:val="21"/>
            <w:szCs w:val="21"/>
          </w:rPr>
          <w:delText xml:space="preserve"> </w:delText>
        </w:r>
        <w:r w:rsidRPr="007D1808" w:rsidDel="006F40AD">
          <w:rPr>
            <w:rFonts w:eastAsiaTheme="minorEastAsia" w:hint="eastAsia"/>
            <w:sz w:val="21"/>
            <w:szCs w:val="21"/>
          </w:rPr>
          <w:delText>M</w:delText>
        </w:r>
        <w:r w:rsidRPr="007D1808" w:rsidDel="006F40AD">
          <w:rPr>
            <w:rFonts w:eastAsiaTheme="minorEastAsia"/>
            <w:sz w:val="21"/>
            <w:szCs w:val="21"/>
          </w:rPr>
          <w:delText>eiji University</w:delText>
        </w:r>
      </w:del>
    </w:p>
  </w:footnote>
  <w:footnote w:id="8">
    <w:p w14:paraId="04DCFA91" w14:textId="23D29BAD" w:rsidR="00D23BD9" w:rsidRPr="00D51DAA" w:rsidDel="001218D0" w:rsidRDefault="00D23BD9" w:rsidP="00606500">
      <w:pPr>
        <w:pStyle w:val="a5"/>
        <w:spacing w:line="240" w:lineRule="auto"/>
        <w:ind w:firstLineChars="0" w:firstLine="0"/>
        <w:rPr>
          <w:del w:id="54" w:author="松浦　正典" w:date="2025-03-02T18:08:00Z" w16du:dateUtc="2025-03-02T09:08:00Z"/>
          <w:rFonts w:eastAsiaTheme="minorEastAsia"/>
          <w:sz w:val="21"/>
          <w:szCs w:val="24"/>
        </w:rPr>
      </w:pPr>
      <w:del w:id="55" w:author="松浦　正典" w:date="2025-03-02T18:08:00Z" w16du:dateUtc="2025-03-02T09:08:00Z">
        <w:r w:rsidRPr="00EF35CA" w:rsidDel="001218D0">
          <w:rPr>
            <w:rStyle w:val="a7"/>
            <w:sz w:val="21"/>
            <w:szCs w:val="24"/>
          </w:rPr>
          <w:footnoteRef/>
        </w:r>
        <w:r w:rsidRPr="00EF35CA" w:rsidDel="001218D0">
          <w:rPr>
            <w:sz w:val="21"/>
            <w:szCs w:val="24"/>
          </w:rPr>
          <w:delText xml:space="preserve"> </w:delText>
        </w:r>
        <w:r w:rsidR="00EF35CA" w:rsidDel="001218D0">
          <w:rPr>
            <w:sz w:val="21"/>
            <w:szCs w:val="24"/>
          </w:rPr>
          <w:delText>T</w:delText>
        </w:r>
        <w:r w:rsidR="007B2FDA" w:rsidRPr="00F90C60" w:rsidDel="001218D0">
          <w:rPr>
            <w:rFonts w:eastAsiaTheme="minorEastAsia"/>
            <w:sz w:val="21"/>
            <w:szCs w:val="21"/>
          </w:rPr>
          <w:delText>he data supporting the findings of this study are available from</w:delText>
        </w:r>
        <w:r w:rsidR="007B2FDA" w:rsidDel="001218D0">
          <w:rPr>
            <w:rFonts w:eastAsiaTheme="minorEastAsia" w:hint="eastAsia"/>
            <w:sz w:val="21"/>
            <w:szCs w:val="21"/>
          </w:rPr>
          <w:delText xml:space="preserve"> </w:delText>
        </w:r>
        <w:r w:rsidR="007B2FDA" w:rsidRPr="00F90C60" w:rsidDel="001218D0">
          <w:rPr>
            <w:rFonts w:eastAsiaTheme="minorEastAsia"/>
            <w:sz w:val="21"/>
            <w:szCs w:val="21"/>
          </w:rPr>
          <w:delText>MAFF. However, restrictions apply to the availability of these data, which were used under license for the current study. Thus, they are not publicly available. They are, however, available from the authors upon reasonable request and with permission from MAFF.</w:delText>
        </w:r>
      </w:del>
    </w:p>
  </w:footnote>
  <w:footnote w:id="9">
    <w:p w14:paraId="7F314183" w14:textId="26B68C46" w:rsidR="00375F4E" w:rsidRPr="0099606E" w:rsidRDefault="00375F4E" w:rsidP="0099606E">
      <w:pPr>
        <w:pStyle w:val="a5"/>
        <w:spacing w:line="240" w:lineRule="auto"/>
        <w:ind w:firstLineChars="0" w:firstLine="0"/>
        <w:rPr>
          <w:rFonts w:eastAsiaTheme="minorEastAsia"/>
          <w:sz w:val="21"/>
          <w:szCs w:val="21"/>
        </w:rPr>
      </w:pPr>
      <w:r w:rsidRPr="0099606E">
        <w:rPr>
          <w:rStyle w:val="a7"/>
          <w:sz w:val="21"/>
          <w:szCs w:val="21"/>
        </w:rPr>
        <w:footnoteRef/>
      </w:r>
      <w:r w:rsidRPr="0099606E">
        <w:rPr>
          <w:sz w:val="21"/>
          <w:szCs w:val="21"/>
        </w:rPr>
        <w:t xml:space="preserve"> </w:t>
      </w:r>
      <w:r w:rsidR="000B73D6" w:rsidRPr="0099606E">
        <w:rPr>
          <w:sz w:val="21"/>
          <w:szCs w:val="21"/>
        </w:rPr>
        <w:t>This categorical variable has up to 15 levels. If there are no sales, the farmer's sales are considered to be 0 yen.</w:t>
      </w:r>
      <w:r w:rsidR="000B73D6" w:rsidRPr="0099606E">
        <w:rPr>
          <w:rFonts w:eastAsiaTheme="minorEastAsia" w:hint="eastAsia"/>
          <w:sz w:val="21"/>
          <w:szCs w:val="21"/>
        </w:rPr>
        <w:t xml:space="preserve"> </w:t>
      </w:r>
      <w:r w:rsidR="000B73D6" w:rsidRPr="0099606E">
        <w:rPr>
          <w:sz w:val="21"/>
          <w:szCs w:val="21"/>
        </w:rPr>
        <w:t>If less than 150,000 yen, it is considered 75,000 yen.</w:t>
      </w:r>
      <w:r w:rsidR="000B73D6" w:rsidRPr="0099606E">
        <w:rPr>
          <w:rFonts w:eastAsiaTheme="minorEastAsia" w:hint="eastAsia"/>
          <w:sz w:val="21"/>
          <w:szCs w:val="21"/>
        </w:rPr>
        <w:t xml:space="preserve"> </w:t>
      </w:r>
      <w:r w:rsidR="000B73D6" w:rsidRPr="0099606E">
        <w:rPr>
          <w:sz w:val="21"/>
          <w:szCs w:val="21"/>
        </w:rPr>
        <w:t>If sales are between 500,000 and 1,000,000 yen, they are considered to be 750,000 yen.</w:t>
      </w:r>
      <w:r w:rsidR="000B73D6" w:rsidRPr="0099606E">
        <w:rPr>
          <w:rFonts w:eastAsiaTheme="minorEastAsia" w:hint="eastAsia"/>
          <w:sz w:val="21"/>
          <w:szCs w:val="21"/>
        </w:rPr>
        <w:t xml:space="preserve"> </w:t>
      </w:r>
      <w:r w:rsidR="000B73D6" w:rsidRPr="0099606E">
        <w:rPr>
          <w:sz w:val="21"/>
          <w:szCs w:val="21"/>
        </w:rPr>
        <w:t>Sales between 2 and 3 million yen are considered to be 2.5 million yen.</w:t>
      </w:r>
      <w:r w:rsidR="000B73D6" w:rsidRPr="0099606E">
        <w:rPr>
          <w:rFonts w:eastAsiaTheme="minorEastAsia" w:hint="eastAsia"/>
          <w:sz w:val="21"/>
          <w:szCs w:val="21"/>
        </w:rPr>
        <w:t xml:space="preserve"> </w:t>
      </w:r>
      <w:r w:rsidR="000B73D6" w:rsidRPr="0099606E">
        <w:rPr>
          <w:sz w:val="21"/>
          <w:szCs w:val="21"/>
        </w:rPr>
        <w:t>Sales between 3 and 5 million yen are considered to be 4 million yen.</w:t>
      </w:r>
      <w:r w:rsidR="000B73D6" w:rsidRPr="0099606E">
        <w:rPr>
          <w:rFonts w:eastAsiaTheme="minorEastAsia" w:hint="eastAsia"/>
          <w:sz w:val="21"/>
          <w:szCs w:val="21"/>
        </w:rPr>
        <w:t xml:space="preserve"> </w:t>
      </w:r>
      <w:r w:rsidR="000B73D6" w:rsidRPr="0099606E">
        <w:rPr>
          <w:sz w:val="21"/>
          <w:szCs w:val="21"/>
        </w:rPr>
        <w:t>5~7 million yen shall be considered as 6 million yen.</w:t>
      </w:r>
      <w:r w:rsidR="000B73D6" w:rsidRPr="0099606E">
        <w:rPr>
          <w:rFonts w:eastAsiaTheme="minorEastAsia" w:hint="eastAsia"/>
          <w:sz w:val="21"/>
          <w:szCs w:val="21"/>
        </w:rPr>
        <w:t xml:space="preserve"> </w:t>
      </w:r>
      <w:r w:rsidR="000B73D6" w:rsidRPr="0099606E">
        <w:rPr>
          <w:sz w:val="21"/>
          <w:szCs w:val="21"/>
        </w:rPr>
        <w:t>7 to 10 million yen is considered 8.5 million yen.</w:t>
      </w:r>
      <w:r w:rsidR="000B73D6" w:rsidRPr="0099606E">
        <w:rPr>
          <w:rFonts w:eastAsiaTheme="minorEastAsia" w:hint="eastAsia"/>
          <w:sz w:val="21"/>
          <w:szCs w:val="21"/>
        </w:rPr>
        <w:t xml:space="preserve"> </w:t>
      </w:r>
      <w:r w:rsidR="000B73D6" w:rsidRPr="0099606E">
        <w:rPr>
          <w:sz w:val="21"/>
          <w:szCs w:val="21"/>
        </w:rPr>
        <w:t>If the value is between 10~15 million yen, it is considered as 12.5 million yen.</w:t>
      </w:r>
      <w:r w:rsidR="000B73D6" w:rsidRPr="0099606E">
        <w:rPr>
          <w:rFonts w:eastAsiaTheme="minorEastAsia" w:hint="eastAsia"/>
          <w:sz w:val="21"/>
          <w:szCs w:val="21"/>
        </w:rPr>
        <w:t xml:space="preserve"> </w:t>
      </w:r>
      <w:r w:rsidR="000B73D6" w:rsidRPr="0099606E">
        <w:rPr>
          <w:sz w:val="21"/>
          <w:szCs w:val="21"/>
        </w:rPr>
        <w:t>In case of 15~20 million yen, it is regarded as 17.5 million yen.</w:t>
      </w:r>
      <w:r w:rsidR="000B73D6" w:rsidRPr="0099606E">
        <w:rPr>
          <w:rFonts w:eastAsiaTheme="minorEastAsia" w:hint="eastAsia"/>
          <w:sz w:val="21"/>
          <w:szCs w:val="21"/>
        </w:rPr>
        <w:t xml:space="preserve"> </w:t>
      </w:r>
      <w:r w:rsidR="000B73D6" w:rsidRPr="0099606E">
        <w:rPr>
          <w:sz w:val="21"/>
          <w:szCs w:val="21"/>
        </w:rPr>
        <w:t>In the case of 20~30 million yen, it is regarded as 25 million yen.</w:t>
      </w:r>
      <w:r w:rsidR="000B73D6" w:rsidRPr="0099606E">
        <w:rPr>
          <w:rFonts w:eastAsiaTheme="minorEastAsia" w:hint="eastAsia"/>
          <w:sz w:val="21"/>
          <w:szCs w:val="21"/>
        </w:rPr>
        <w:t xml:space="preserve"> </w:t>
      </w:r>
      <w:r w:rsidR="000B73D6" w:rsidRPr="0099606E">
        <w:rPr>
          <w:sz w:val="21"/>
          <w:szCs w:val="21"/>
        </w:rPr>
        <w:t>In the case of 30~50 million yen, it is considered 40 million yen.</w:t>
      </w:r>
      <w:r w:rsidR="000B73D6" w:rsidRPr="0099606E">
        <w:rPr>
          <w:rFonts w:eastAsiaTheme="minorEastAsia" w:hint="eastAsia"/>
          <w:sz w:val="21"/>
          <w:szCs w:val="21"/>
        </w:rPr>
        <w:t xml:space="preserve"> </w:t>
      </w:r>
      <w:r w:rsidR="000B73D6" w:rsidRPr="0099606E">
        <w:rPr>
          <w:sz w:val="21"/>
          <w:szCs w:val="21"/>
        </w:rPr>
        <w:t>In the case of 50~100 million yen, 75 million yen shall be considered.</w:t>
      </w:r>
      <w:r w:rsidR="000B73D6" w:rsidRPr="0099606E">
        <w:rPr>
          <w:rFonts w:eastAsiaTheme="minorEastAsia" w:hint="eastAsia"/>
          <w:sz w:val="21"/>
          <w:szCs w:val="21"/>
        </w:rPr>
        <w:t xml:space="preserve"> </w:t>
      </w:r>
      <w:r w:rsidR="000B73D6" w:rsidRPr="0099606E">
        <w:rPr>
          <w:sz w:val="21"/>
          <w:szCs w:val="21"/>
        </w:rPr>
        <w:t>For the category of 100 million yen or more, it shall be deemed as 10 million yen.</w:t>
      </w:r>
    </w:p>
  </w:footnote>
  <w:footnote w:id="10">
    <w:p w14:paraId="422C1180" w14:textId="64BF41E7" w:rsidR="007B6705" w:rsidRPr="007B6705" w:rsidRDefault="007B6705" w:rsidP="009D4B7B">
      <w:pPr>
        <w:pStyle w:val="a5"/>
        <w:ind w:firstLineChars="0" w:firstLine="0"/>
        <w:jc w:val="both"/>
        <w:rPr>
          <w:rFonts w:eastAsiaTheme="minorEastAsia"/>
        </w:rPr>
      </w:pPr>
      <w:r>
        <w:rPr>
          <w:rStyle w:val="a7"/>
        </w:rPr>
        <w:footnoteRef/>
      </w:r>
      <w:r>
        <w:t xml:space="preserve"> </w:t>
      </w:r>
      <w:r w:rsidR="00371659" w:rsidRPr="00371659">
        <w:rPr>
          <w:rFonts w:eastAsiaTheme="minorEastAsia"/>
          <w:sz w:val="21"/>
          <w:szCs w:val="24"/>
        </w:rPr>
        <w:t>Following conventional theoretical studies</w:t>
      </w:r>
      <w:r w:rsidRPr="00812350">
        <w:rPr>
          <w:rFonts w:eastAsiaTheme="minorEastAsia"/>
          <w:sz w:val="21"/>
          <w:szCs w:val="24"/>
        </w:rPr>
        <w:t xml:space="preserve"> </w:t>
      </w:r>
      <w:r w:rsidRPr="00812350">
        <w:rPr>
          <w:rFonts w:eastAsiaTheme="minorEastAsia"/>
          <w:sz w:val="21"/>
          <w:szCs w:val="24"/>
        </w:rPr>
        <w:fldChar w:fldCharType="begin"/>
      </w:r>
      <w:r w:rsidR="00345408">
        <w:rPr>
          <w:rFonts w:eastAsiaTheme="minorEastAsia"/>
          <w:sz w:val="21"/>
          <w:szCs w:val="24"/>
        </w:rPr>
        <w:instrText xml:space="preserve"> ADDIN ZOTERO_ITEM CSL_CITATION {"citationID":"RbmbjplC","properties":{"formattedCitation":"(Winfree, 2023)","plainCitation":"(Winfree, 2023)","noteIndex":10},"citationItems":[{"id":95,"uris":["http://zotero.org/users/local/U3219zZl/items/VN4FBCA8"],"itemData":{"id":95,"type":"article-journal","abstract":"This paper gives an overview of the economic literature on food and collective reputation. Often both the quality of food and the producer of the food are not known at the time of purchase; therefore, consumers sometimes rely on a collective reputation for the expected quality. This collective reputation could be for a region, commodity, country, franchise, or cooperative. This paper summarizes the theoretical literature that illustrates incentives for firms and regions, as well as the empirical literature that analyzes collective reputation for various types of food. Recommendations for future work and policy implications are given.","container-title":"Applied Economic Perspectives and Policy","DOI":"10.1002/aepp.13291","ISSN":"2040-5790, 2040-5804","issue":"2","journalAbbreviation":"Applied Eco Perspectives Pol","language":"en","page":"666-683","source":"DOI.org (Crossref)","title":"Collective reputation and food","volume":"45","author":[{"family":"Winfree","given":"Jason A."}],"issued":{"date-parts":[["2023",6]]}}}],"schema":"https://github.com/citation-style-language/schema/raw/master/csl-citation.json"} </w:instrText>
      </w:r>
      <w:r w:rsidRPr="00812350">
        <w:rPr>
          <w:rFonts w:eastAsiaTheme="minorEastAsia"/>
          <w:sz w:val="21"/>
          <w:szCs w:val="24"/>
        </w:rPr>
        <w:fldChar w:fldCharType="separate"/>
      </w:r>
      <w:r w:rsidRPr="00812350">
        <w:rPr>
          <w:rFonts w:eastAsiaTheme="minorEastAsia"/>
          <w:sz w:val="21"/>
          <w:szCs w:val="24"/>
        </w:rPr>
        <w:t>(Winfree, 2023)</w:t>
      </w:r>
      <w:r w:rsidRPr="00812350">
        <w:rPr>
          <w:rFonts w:eastAsiaTheme="minorEastAsia"/>
          <w:sz w:val="21"/>
          <w:szCs w:val="24"/>
        </w:rPr>
        <w:fldChar w:fldCharType="end"/>
      </w:r>
      <w:r w:rsidRPr="00812350">
        <w:rPr>
          <w:rFonts w:eastAsiaTheme="minorEastAsia"/>
          <w:sz w:val="21"/>
          <w:szCs w:val="24"/>
        </w:rPr>
        <w:t xml:space="preserve">, </w:t>
      </w:r>
      <w:r w:rsidR="00371659" w:rsidRPr="00371659">
        <w:rPr>
          <w:rFonts w:eastAsiaTheme="minorEastAsia"/>
          <w:sz w:val="21"/>
          <w:szCs w:val="24"/>
        </w:rPr>
        <w:t>we assume quantity (</w:t>
      </w:r>
      <w:r w:rsidR="007B05D3" w:rsidRPr="007B05D3">
        <w:rPr>
          <w:rFonts w:eastAsiaTheme="minorEastAsia" w:hint="eastAsia"/>
          <w:i/>
          <w:iCs/>
          <w:sz w:val="21"/>
          <w:szCs w:val="24"/>
        </w:rPr>
        <w:t>Q</w:t>
      </w:r>
      <w:r w:rsidR="00371659" w:rsidRPr="00371659">
        <w:rPr>
          <w:rFonts w:eastAsiaTheme="minorEastAsia"/>
          <w:sz w:val="21"/>
          <w:szCs w:val="24"/>
        </w:rPr>
        <w:t>) is fixed for farmers, as our focus is on examining the effect of reputational loss on quality investment.</w:t>
      </w:r>
    </w:p>
  </w:footnote>
  <w:footnote w:id="11">
    <w:p w14:paraId="20F7D6FB" w14:textId="005D3EA8" w:rsidR="00A8025B" w:rsidRPr="00E450FA" w:rsidRDefault="00A8025B" w:rsidP="00720BE1">
      <w:pPr>
        <w:spacing w:line="240" w:lineRule="auto"/>
        <w:ind w:firstLineChars="0" w:firstLine="0"/>
        <w:rPr>
          <w:rFonts w:eastAsiaTheme="minorEastAsia"/>
        </w:rPr>
      </w:pPr>
      <w:r w:rsidRPr="00720BE1">
        <w:rPr>
          <w:rStyle w:val="a7"/>
          <w:sz w:val="21"/>
          <w:szCs w:val="21"/>
        </w:rPr>
        <w:footnoteRef/>
      </w:r>
      <w:r w:rsidRPr="00531671">
        <w:rPr>
          <w:sz w:val="21"/>
          <w:szCs w:val="21"/>
        </w:rPr>
        <w:t xml:space="preserve"> </w:t>
      </w:r>
      <w:r w:rsidRPr="00531671">
        <w:rPr>
          <w:rFonts w:eastAsiaTheme="minorEastAsia"/>
          <w:sz w:val="21"/>
          <w:szCs w:val="21"/>
        </w:rPr>
        <w:t xml:space="preserve">The graphical description of the event study analysis is shown in Appendix. The following regression is estimated for the event study analysis; </w:t>
      </w: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r>
          <w:rPr>
            <w:rFonts w:ascii="Cambria Math" w:eastAsiaTheme="minorEastAsia" w:hAnsi="Cambria Math"/>
            <w:sz w:val="21"/>
            <w:szCs w:val="21"/>
          </w:rPr>
          <m:t>=</m:t>
        </m:r>
        <m:nary>
          <m:naryPr>
            <m:chr m:val="∑"/>
            <m:limLoc m:val="undOvr"/>
            <m:ctrlPr>
              <w:rPr>
                <w:rFonts w:ascii="Cambria Math" w:eastAsiaTheme="minorEastAsia" w:hAnsi="Cambria Math"/>
                <w:i/>
                <w:sz w:val="21"/>
                <w:szCs w:val="21"/>
              </w:rPr>
            </m:ctrlPr>
          </m:naryPr>
          <m:sub>
            <m:r>
              <w:rPr>
                <w:rFonts w:ascii="Cambria Math" w:eastAsiaTheme="minorEastAsia" w:hAnsi="Cambria Math"/>
                <w:sz w:val="21"/>
                <w:szCs w:val="21"/>
              </w:rPr>
              <m:t>l=-4,l≠-1</m:t>
            </m:r>
          </m:sub>
          <m:sup>
            <m:r>
              <w:rPr>
                <w:rFonts w:ascii="Cambria Math" w:eastAsiaTheme="minorEastAsia" w:hAnsi="Cambria Math"/>
                <w:sz w:val="21"/>
                <w:szCs w:val="21"/>
              </w:rPr>
              <m:t>1</m:t>
            </m:r>
          </m:sup>
          <m:e>
            <m:sSub>
              <m:sSubPr>
                <m:ctrlPr>
                  <w:rPr>
                    <w:rFonts w:ascii="Cambria Math" w:eastAsiaTheme="minorEastAsia" w:hAnsi="Cambria Math"/>
                    <w:i/>
                    <w:sz w:val="21"/>
                    <w:szCs w:val="21"/>
                  </w:rPr>
                </m:ctrlPr>
              </m:sSubPr>
              <m:e>
                <m:r>
                  <w:rPr>
                    <w:rFonts w:ascii="Cambria Math" w:eastAsiaTheme="minorEastAsia" w:hAnsi="Cambria Math"/>
                    <w:sz w:val="21"/>
                    <w:szCs w:val="21"/>
                  </w:rPr>
                  <m:t>ω</m:t>
                </m:r>
              </m:e>
              <m:sub>
                <m:r>
                  <w:rPr>
                    <w:rFonts w:ascii="Cambria Math" w:eastAsiaTheme="minorEastAsia" w:hAnsi="Cambria Math"/>
                    <w:sz w:val="21"/>
                    <w:szCs w:val="21"/>
                  </w:rPr>
                  <m:t>l</m:t>
                </m:r>
              </m:sub>
            </m:sSub>
            <m:sSub>
              <m:sSubPr>
                <m:ctrlPr>
                  <w:rPr>
                    <w:rFonts w:ascii="Cambria Math" w:eastAsiaTheme="minorEastAsia" w:hAnsi="Cambria Math"/>
                    <w:i/>
                    <w:sz w:val="21"/>
                    <w:szCs w:val="21"/>
                  </w:rPr>
                </m:ctrlPr>
              </m:sSubPr>
              <m:e>
                <m:r>
                  <w:rPr>
                    <w:rFonts w:ascii="Cambria Math" w:eastAsiaTheme="minorEastAsia" w:hAnsi="Cambria Math"/>
                    <w:sz w:val="21"/>
                    <w:szCs w:val="21"/>
                  </w:rPr>
                  <m:t>accident</m:t>
                </m:r>
              </m:e>
              <m:sub>
                <m:r>
                  <w:rPr>
                    <w:rFonts w:ascii="Cambria Math" w:eastAsiaTheme="minorEastAsia" w:hAnsi="Cambria Math"/>
                    <w:sz w:val="21"/>
                    <w:szCs w:val="21"/>
                  </w:rPr>
                  <m:t>i,  t-l</m:t>
                </m:r>
              </m:sub>
            </m:sSub>
          </m:e>
        </m:nary>
        <m:r>
          <w:rPr>
            <w:rFonts w:ascii="Cambria Math" w:eastAsiaTheme="minorEastAsia" w:hAnsi="Cambria Math"/>
            <w:sz w:val="21"/>
            <w:szCs w:val="21"/>
          </w:rPr>
          <m:t>+β</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α</m:t>
            </m:r>
          </m:e>
          <m:sub>
            <m:r>
              <w:rPr>
                <w:rFonts w:ascii="Cambria Math" w:eastAsiaTheme="minorEastAsia" w:hAnsi="Cambria Math"/>
                <w:sz w:val="21"/>
                <w:szCs w:val="21"/>
              </w:rPr>
              <m:t>i</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δ</m:t>
            </m:r>
          </m:e>
          <m:sub>
            <m:r>
              <w:rPr>
                <w:rFonts w:ascii="Cambria Math" w:eastAsiaTheme="minorEastAsia" w:hAnsi="Cambria Math"/>
                <w:sz w:val="21"/>
                <w:szCs w:val="21"/>
              </w:rPr>
              <m:t>t</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315FF1" w:rsidRPr="00E450FA">
        <w:rPr>
          <w:rFonts w:eastAsiaTheme="minorEastAsia"/>
          <w:sz w:val="21"/>
          <w:szCs w:val="21"/>
        </w:rPr>
        <w:br/>
        <w:t xml:space="preserve">where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accident</m:t>
            </m:r>
          </m:e>
          <m:sub>
            <m:r>
              <w:rPr>
                <w:rFonts w:ascii="Cambria Math" w:eastAsiaTheme="minorEastAsia" w:hAnsi="Cambria Math"/>
                <w:sz w:val="21"/>
                <w:szCs w:val="21"/>
              </w:rPr>
              <m:t>i,  t-l</m:t>
            </m:r>
          </m:sub>
        </m:sSub>
      </m:oMath>
      <w:r w:rsidR="009853B3" w:rsidRPr="00E450FA">
        <w:rPr>
          <w:rFonts w:eastAsiaTheme="minorEastAsia"/>
          <w:sz w:val="21"/>
          <w:szCs w:val="21"/>
        </w:rPr>
        <w:t xml:space="preserve"> is an indicator variable for event time </w:t>
      </w:r>
      <w:r w:rsidR="009853B3" w:rsidRPr="00E450FA">
        <w:rPr>
          <w:rFonts w:eastAsiaTheme="minorEastAsia"/>
          <w:i/>
          <w:iCs/>
          <w:sz w:val="21"/>
          <w:szCs w:val="21"/>
        </w:rPr>
        <w:t>l</w:t>
      </w:r>
      <w:r w:rsidR="00285E0A" w:rsidRPr="00E450FA">
        <w:rPr>
          <w:rFonts w:eastAsiaTheme="minorEastAsia"/>
          <w:sz w:val="21"/>
          <w:szCs w:val="21"/>
        </w:rPr>
        <w:t xml:space="preserve">, meaning that </w:t>
      </w:r>
      <w:r w:rsidR="006C471F" w:rsidRPr="00E450FA">
        <w:rPr>
          <w:rFonts w:eastAsiaTheme="minorEastAsia"/>
          <w:sz w:val="21"/>
          <w:szCs w:val="21"/>
        </w:rPr>
        <w:t xml:space="preserve">the accident took place </w:t>
      </w:r>
      <w:r w:rsidR="006C471F" w:rsidRPr="00E450FA">
        <w:rPr>
          <w:rFonts w:eastAsiaTheme="minorEastAsia"/>
          <w:i/>
          <w:iCs/>
          <w:sz w:val="21"/>
          <w:szCs w:val="21"/>
        </w:rPr>
        <w:t>l</w:t>
      </w:r>
      <w:r w:rsidR="006C471F" w:rsidRPr="00E450FA">
        <w:rPr>
          <w:rFonts w:eastAsiaTheme="minorEastAsia"/>
          <w:sz w:val="21"/>
          <w:szCs w:val="21"/>
        </w:rPr>
        <w:t xml:space="preserve"> periods before this observation’s </w:t>
      </w:r>
      <w:r w:rsidR="00871E02" w:rsidRPr="00E450FA">
        <w:rPr>
          <w:rFonts w:eastAsiaTheme="minorEastAsia"/>
          <w:sz w:val="21"/>
          <w:szCs w:val="21"/>
        </w:rPr>
        <w:t>calendar</w:t>
      </w:r>
      <w:r w:rsidR="006C471F" w:rsidRPr="00E450FA">
        <w:rPr>
          <w:rFonts w:eastAsiaTheme="minorEastAsia"/>
          <w:sz w:val="21"/>
          <w:szCs w:val="21"/>
        </w:rPr>
        <w:t xml:space="preserve"> time.</w:t>
      </w:r>
      <w:r w:rsidR="00846B28" w:rsidRPr="00E450FA">
        <w:rPr>
          <w:rFonts w:ascii="Cambria Math" w:eastAsiaTheme="minorEastAsia" w:hAnsi="Cambria Math"/>
          <w:i/>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363694" w:rsidRPr="00E450FA">
        <w:rPr>
          <w:rFonts w:eastAsiaTheme="minorEastAsia" w:hint="eastAsia"/>
          <w:sz w:val="21"/>
          <w:szCs w:val="21"/>
        </w:rPr>
        <w:t xml:space="preserve"> </w:t>
      </w:r>
      <w:r w:rsidR="00846B28" w:rsidRPr="00E450FA">
        <w:rPr>
          <w:rFonts w:eastAsiaTheme="minorEastAsia" w:hint="eastAsia"/>
          <w:sz w:val="21"/>
          <w:szCs w:val="21"/>
        </w:rPr>
        <w:t xml:space="preserve">is an error term. </w:t>
      </w:r>
      <w:r w:rsidR="00363694" w:rsidRPr="00E450FA">
        <w:rPr>
          <w:rFonts w:eastAsiaTheme="minorEastAsia" w:hint="eastAsia"/>
          <w:sz w:val="21"/>
          <w:szCs w:val="21"/>
        </w:rPr>
        <w:t>The results of event studies are shown in Figure A3.</w:t>
      </w:r>
    </w:p>
  </w:footnote>
  <w:footnote w:id="12">
    <w:p w14:paraId="58469594" w14:textId="22B527A7" w:rsidR="00E82468" w:rsidRPr="003B090C" w:rsidRDefault="00E82468" w:rsidP="00E25C46">
      <w:pPr>
        <w:pStyle w:val="a5"/>
        <w:spacing w:line="240" w:lineRule="auto"/>
        <w:ind w:firstLineChars="0" w:firstLine="0"/>
        <w:jc w:val="both"/>
        <w:rPr>
          <w:rFonts w:eastAsiaTheme="minorEastAsia"/>
        </w:rPr>
      </w:pPr>
      <w:r w:rsidRPr="00E450FA">
        <w:rPr>
          <w:rStyle w:val="a7"/>
          <w:sz w:val="21"/>
          <w:szCs w:val="24"/>
        </w:rPr>
        <w:footnoteRef/>
      </w:r>
      <w:r w:rsidRPr="00E450FA">
        <w:rPr>
          <w:sz w:val="21"/>
          <w:szCs w:val="24"/>
        </w:rPr>
        <w:t xml:space="preserve"> </w:t>
      </w:r>
      <w:r w:rsidR="0036468E" w:rsidRPr="00E450FA">
        <w:rPr>
          <w:rFonts w:eastAsiaTheme="minorEastAsia" w:hint="eastAsia"/>
          <w:sz w:val="21"/>
          <w:szCs w:val="24"/>
        </w:rPr>
        <w:t>P</w:t>
      </w:r>
      <w:r w:rsidRPr="00E450FA">
        <w:rPr>
          <w:sz w:val="21"/>
          <w:szCs w:val="24"/>
        </w:rPr>
        <w:t>ublic financial aid for Fukushima after the earthquake and tsunami may affec</w:t>
      </w:r>
      <w:r w:rsidRPr="00E82468">
        <w:rPr>
          <w:sz w:val="21"/>
          <w:szCs w:val="24"/>
        </w:rPr>
        <w:t>t the input decision-making and thereafter the outcome variables.</w:t>
      </w:r>
      <w:r w:rsidR="007D790C">
        <w:rPr>
          <w:rFonts w:eastAsiaTheme="minorEastAsia" w:hint="eastAsia"/>
          <w:sz w:val="21"/>
          <w:szCs w:val="24"/>
        </w:rPr>
        <w:t xml:space="preserve"> However,</w:t>
      </w:r>
      <w:r w:rsidR="003B090C">
        <w:rPr>
          <w:rFonts w:eastAsiaTheme="minorEastAsia" w:hint="eastAsia"/>
          <w:sz w:val="21"/>
          <w:szCs w:val="24"/>
        </w:rPr>
        <w:t xml:space="preserve"> there were </w:t>
      </w:r>
      <w:r w:rsidR="003C7A41">
        <w:rPr>
          <w:rFonts w:eastAsiaTheme="minorEastAsia"/>
          <w:sz w:val="21"/>
          <w:szCs w:val="24"/>
        </w:rPr>
        <w:t>a smaller</w:t>
      </w:r>
      <w:r w:rsidR="003B090C">
        <w:rPr>
          <w:rFonts w:eastAsiaTheme="minorEastAsia" w:hint="eastAsia"/>
          <w:sz w:val="21"/>
          <w:szCs w:val="24"/>
        </w:rPr>
        <w:t xml:space="preserve"> number of</w:t>
      </w:r>
      <w:r w:rsidR="007D790C">
        <w:rPr>
          <w:rFonts w:eastAsiaTheme="minorEastAsia" w:hint="eastAsia"/>
          <w:sz w:val="21"/>
          <w:szCs w:val="24"/>
        </w:rPr>
        <w:t xml:space="preserve"> </w:t>
      </w:r>
      <w:r w:rsidR="003B090C">
        <w:rPr>
          <w:rFonts w:eastAsiaTheme="minorEastAsia" w:hint="eastAsia"/>
          <w:sz w:val="21"/>
          <w:szCs w:val="24"/>
        </w:rPr>
        <w:t xml:space="preserve">subsidies and compensation from public sectors for </w:t>
      </w:r>
      <w:r w:rsidR="00AA5EB2">
        <w:rPr>
          <w:rFonts w:eastAsiaTheme="minorEastAsia" w:hint="eastAsia"/>
          <w:sz w:val="21"/>
          <w:szCs w:val="24"/>
        </w:rPr>
        <w:t xml:space="preserve">rice farmers in </w:t>
      </w:r>
      <w:r w:rsidR="003B090C">
        <w:rPr>
          <w:rFonts w:eastAsiaTheme="minorEastAsia" w:hint="eastAsia"/>
          <w:sz w:val="21"/>
          <w:szCs w:val="24"/>
        </w:rPr>
        <w:t xml:space="preserve">western part of Fukushima (Aizu area), compared to coastal areas called </w:t>
      </w:r>
      <w:r w:rsidR="003B090C" w:rsidRPr="003B090C">
        <w:rPr>
          <w:rFonts w:eastAsiaTheme="minorEastAsia" w:hint="eastAsia"/>
          <w:i/>
          <w:iCs/>
          <w:sz w:val="21"/>
          <w:szCs w:val="24"/>
        </w:rPr>
        <w:t>Hama-dori</w:t>
      </w:r>
      <w:r w:rsidR="003B090C">
        <w:rPr>
          <w:rFonts w:eastAsiaTheme="minorEastAsia" w:hint="eastAsia"/>
          <w:i/>
          <w:iCs/>
          <w:sz w:val="21"/>
          <w:szCs w:val="24"/>
        </w:rPr>
        <w:t xml:space="preserve"> </w:t>
      </w:r>
      <w:r w:rsidR="003B090C">
        <w:rPr>
          <w:rFonts w:eastAsiaTheme="minorEastAsia" w:hint="eastAsia"/>
          <w:sz w:val="21"/>
          <w:szCs w:val="24"/>
        </w:rPr>
        <w:t>where the nuclear power plants were located.</w:t>
      </w:r>
      <w:r w:rsidR="00235B9E">
        <w:rPr>
          <w:rFonts w:eastAsiaTheme="minorEastAsia" w:hint="eastAsia"/>
          <w:sz w:val="21"/>
          <w:szCs w:val="24"/>
        </w:rPr>
        <w:t xml:space="preserve"> Tokyo El</w:t>
      </w:r>
      <w:r w:rsidR="00420516">
        <w:rPr>
          <w:rFonts w:eastAsiaTheme="minorEastAsia" w:hint="eastAsia"/>
          <w:sz w:val="21"/>
          <w:szCs w:val="24"/>
        </w:rPr>
        <w:t>e</w:t>
      </w:r>
      <w:r w:rsidR="00235B9E">
        <w:rPr>
          <w:rFonts w:eastAsiaTheme="minorEastAsia" w:hint="eastAsia"/>
          <w:sz w:val="21"/>
          <w:szCs w:val="24"/>
        </w:rPr>
        <w:t>ctric Power com</w:t>
      </w:r>
      <w:r w:rsidR="003C7A41">
        <w:rPr>
          <w:rFonts w:eastAsiaTheme="minorEastAsia" w:hint="eastAsia"/>
          <w:sz w:val="21"/>
          <w:szCs w:val="24"/>
        </w:rPr>
        <w:t>p</w:t>
      </w:r>
      <w:r w:rsidR="00235B9E">
        <w:rPr>
          <w:rFonts w:eastAsiaTheme="minorEastAsia" w:hint="eastAsia"/>
          <w:sz w:val="21"/>
          <w:szCs w:val="24"/>
        </w:rPr>
        <w:t>any</w:t>
      </w:r>
      <w:r w:rsidR="009C35A4">
        <w:rPr>
          <w:rFonts w:eastAsiaTheme="minorEastAsia" w:hint="eastAsia"/>
          <w:sz w:val="21"/>
          <w:szCs w:val="24"/>
        </w:rPr>
        <w:t xml:space="preserve"> </w:t>
      </w:r>
      <w:r w:rsidR="004A1AC9">
        <w:rPr>
          <w:rFonts w:eastAsiaTheme="minorEastAsia" w:hint="eastAsia"/>
          <w:sz w:val="21"/>
          <w:szCs w:val="24"/>
        </w:rPr>
        <w:t>gives mainly financial support for</w:t>
      </w:r>
      <w:r w:rsidR="009C35A4">
        <w:rPr>
          <w:rFonts w:eastAsiaTheme="minorEastAsia" w:hint="eastAsia"/>
          <w:sz w:val="21"/>
          <w:szCs w:val="24"/>
        </w:rPr>
        <w:t xml:space="preserve"> </w:t>
      </w:r>
      <w:r w:rsidR="004A1AC9">
        <w:rPr>
          <w:rFonts w:eastAsiaTheme="minorEastAsia" w:hint="eastAsia"/>
          <w:sz w:val="21"/>
          <w:szCs w:val="24"/>
        </w:rPr>
        <w:t>radioactive materials detection tests</w:t>
      </w:r>
      <w:r w:rsidR="00DB39B3">
        <w:rPr>
          <w:rFonts w:eastAsiaTheme="minorEastAsia" w:hint="eastAsia"/>
          <w:sz w:val="21"/>
          <w:szCs w:val="24"/>
        </w:rPr>
        <w:t xml:space="preserve"> for Aizu area</w:t>
      </w:r>
      <w:r w:rsidR="004A1AC9">
        <w:rPr>
          <w:rFonts w:eastAsiaTheme="minorEastAsia" w:hint="eastAsia"/>
          <w:sz w:val="21"/>
          <w:szCs w:val="24"/>
        </w:rPr>
        <w:t>.</w:t>
      </w:r>
      <w:r w:rsidR="001C0890">
        <w:rPr>
          <w:rFonts w:eastAsiaTheme="minorEastAsia" w:hint="eastAsia"/>
          <w:sz w:val="21"/>
          <w:szCs w:val="24"/>
        </w:rPr>
        <w:t xml:space="preserve"> We</w:t>
      </w:r>
      <w:r w:rsidR="00420516">
        <w:rPr>
          <w:rFonts w:eastAsiaTheme="minorEastAsia" w:hint="eastAsia"/>
          <w:sz w:val="21"/>
          <w:szCs w:val="24"/>
        </w:rPr>
        <w:t xml:space="preserve"> assume that </w:t>
      </w:r>
      <w:r w:rsidR="00886EB6">
        <w:rPr>
          <w:rFonts w:eastAsiaTheme="minorEastAsia" w:hint="eastAsia"/>
          <w:sz w:val="21"/>
          <w:szCs w:val="24"/>
        </w:rPr>
        <w:t xml:space="preserve">using the data from Aizu </w:t>
      </w:r>
      <w:r w:rsidR="003B285D">
        <w:rPr>
          <w:rFonts w:eastAsiaTheme="minorEastAsia" w:hint="eastAsia"/>
          <w:sz w:val="21"/>
          <w:szCs w:val="24"/>
        </w:rPr>
        <w:t xml:space="preserve">area </w:t>
      </w:r>
      <w:r w:rsidR="00886EB6">
        <w:rPr>
          <w:rFonts w:eastAsiaTheme="minorEastAsia" w:hint="eastAsia"/>
          <w:sz w:val="21"/>
          <w:szCs w:val="24"/>
        </w:rPr>
        <w:t>enables us to identify the direct effects of the reputational loss due to the accident.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30A8E" w14:textId="77777777" w:rsidR="001861A8" w:rsidRDefault="001861A8">
    <w:pPr>
      <w:pStyle w:val="a8"/>
      <w:ind w:firstLine="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ADE16" w14:textId="77777777" w:rsidR="001861A8" w:rsidRDefault="001861A8">
    <w:pPr>
      <w:pStyle w:val="a8"/>
      <w:ind w:firstLine="2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50D69" w14:textId="77777777" w:rsidR="001861A8" w:rsidRDefault="001861A8">
    <w:pPr>
      <w:pStyle w:val="a8"/>
      <w:ind w:firstLine="2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4A222" w14:textId="77777777" w:rsidR="00CA6C5C" w:rsidRDefault="00CA6C5C">
    <w:pPr>
      <w:pStyle w:val="a8"/>
      <w:ind w:firstLine="2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98080" w14:textId="77777777" w:rsidR="00CA6C5C" w:rsidRDefault="00CA6C5C">
    <w:pPr>
      <w:pStyle w:val="a8"/>
      <w:ind w:firstLine="2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2FB2" w14:textId="77777777" w:rsidR="00CA6C5C" w:rsidRDefault="00CA6C5C">
    <w:pPr>
      <w:pStyle w:val="a8"/>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83C2E"/>
    <w:multiLevelType w:val="hybridMultilevel"/>
    <w:tmpl w:val="33C447A6"/>
    <w:lvl w:ilvl="0" w:tplc="3D74DBB8">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4C4BE2"/>
    <w:multiLevelType w:val="hybridMultilevel"/>
    <w:tmpl w:val="EEE69F86"/>
    <w:lvl w:ilvl="0" w:tplc="7612F588">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DBC5A97"/>
    <w:multiLevelType w:val="hybridMultilevel"/>
    <w:tmpl w:val="DA407C70"/>
    <w:lvl w:ilvl="0" w:tplc="58343914">
      <w:start w:val="1"/>
      <w:numFmt w:val="decimal"/>
      <w:pStyle w:val="susec5"/>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58B2E84"/>
    <w:multiLevelType w:val="multilevel"/>
    <w:tmpl w:val="937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A278C"/>
    <w:multiLevelType w:val="hybridMultilevel"/>
    <w:tmpl w:val="AA9A8736"/>
    <w:lvl w:ilvl="0" w:tplc="B0AE81A6">
      <w:start w:val="1"/>
      <w:numFmt w:val="bullet"/>
      <w:lvlText w:val="•"/>
      <w:lvlJc w:val="left"/>
      <w:pPr>
        <w:tabs>
          <w:tab w:val="num" w:pos="720"/>
        </w:tabs>
        <w:ind w:left="720" w:hanging="360"/>
      </w:pPr>
      <w:rPr>
        <w:rFonts w:ascii="Arial" w:hAnsi="Arial" w:hint="default"/>
      </w:rPr>
    </w:lvl>
    <w:lvl w:ilvl="1" w:tplc="2D4641E2" w:tentative="1">
      <w:start w:val="1"/>
      <w:numFmt w:val="bullet"/>
      <w:lvlText w:val="•"/>
      <w:lvlJc w:val="left"/>
      <w:pPr>
        <w:tabs>
          <w:tab w:val="num" w:pos="1440"/>
        </w:tabs>
        <w:ind w:left="1440" w:hanging="360"/>
      </w:pPr>
      <w:rPr>
        <w:rFonts w:ascii="Arial" w:hAnsi="Arial" w:hint="default"/>
      </w:rPr>
    </w:lvl>
    <w:lvl w:ilvl="2" w:tplc="D4E60706" w:tentative="1">
      <w:start w:val="1"/>
      <w:numFmt w:val="bullet"/>
      <w:lvlText w:val="•"/>
      <w:lvlJc w:val="left"/>
      <w:pPr>
        <w:tabs>
          <w:tab w:val="num" w:pos="2160"/>
        </w:tabs>
        <w:ind w:left="2160" w:hanging="360"/>
      </w:pPr>
      <w:rPr>
        <w:rFonts w:ascii="Arial" w:hAnsi="Arial" w:hint="default"/>
      </w:rPr>
    </w:lvl>
    <w:lvl w:ilvl="3" w:tplc="EA02D44C" w:tentative="1">
      <w:start w:val="1"/>
      <w:numFmt w:val="bullet"/>
      <w:lvlText w:val="•"/>
      <w:lvlJc w:val="left"/>
      <w:pPr>
        <w:tabs>
          <w:tab w:val="num" w:pos="2880"/>
        </w:tabs>
        <w:ind w:left="2880" w:hanging="360"/>
      </w:pPr>
      <w:rPr>
        <w:rFonts w:ascii="Arial" w:hAnsi="Arial" w:hint="default"/>
      </w:rPr>
    </w:lvl>
    <w:lvl w:ilvl="4" w:tplc="F2067AB0" w:tentative="1">
      <w:start w:val="1"/>
      <w:numFmt w:val="bullet"/>
      <w:lvlText w:val="•"/>
      <w:lvlJc w:val="left"/>
      <w:pPr>
        <w:tabs>
          <w:tab w:val="num" w:pos="3600"/>
        </w:tabs>
        <w:ind w:left="3600" w:hanging="360"/>
      </w:pPr>
      <w:rPr>
        <w:rFonts w:ascii="Arial" w:hAnsi="Arial" w:hint="default"/>
      </w:rPr>
    </w:lvl>
    <w:lvl w:ilvl="5" w:tplc="1272F85C" w:tentative="1">
      <w:start w:val="1"/>
      <w:numFmt w:val="bullet"/>
      <w:lvlText w:val="•"/>
      <w:lvlJc w:val="left"/>
      <w:pPr>
        <w:tabs>
          <w:tab w:val="num" w:pos="4320"/>
        </w:tabs>
        <w:ind w:left="4320" w:hanging="360"/>
      </w:pPr>
      <w:rPr>
        <w:rFonts w:ascii="Arial" w:hAnsi="Arial" w:hint="default"/>
      </w:rPr>
    </w:lvl>
    <w:lvl w:ilvl="6" w:tplc="6DEEE180" w:tentative="1">
      <w:start w:val="1"/>
      <w:numFmt w:val="bullet"/>
      <w:lvlText w:val="•"/>
      <w:lvlJc w:val="left"/>
      <w:pPr>
        <w:tabs>
          <w:tab w:val="num" w:pos="5040"/>
        </w:tabs>
        <w:ind w:left="5040" w:hanging="360"/>
      </w:pPr>
      <w:rPr>
        <w:rFonts w:ascii="Arial" w:hAnsi="Arial" w:hint="default"/>
      </w:rPr>
    </w:lvl>
    <w:lvl w:ilvl="7" w:tplc="95F662C6" w:tentative="1">
      <w:start w:val="1"/>
      <w:numFmt w:val="bullet"/>
      <w:lvlText w:val="•"/>
      <w:lvlJc w:val="left"/>
      <w:pPr>
        <w:tabs>
          <w:tab w:val="num" w:pos="5760"/>
        </w:tabs>
        <w:ind w:left="5760" w:hanging="360"/>
      </w:pPr>
      <w:rPr>
        <w:rFonts w:ascii="Arial" w:hAnsi="Arial" w:hint="default"/>
      </w:rPr>
    </w:lvl>
    <w:lvl w:ilvl="8" w:tplc="A03C93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D723EC"/>
    <w:multiLevelType w:val="hybridMultilevel"/>
    <w:tmpl w:val="81865BC6"/>
    <w:lvl w:ilvl="0" w:tplc="BCBE3FAC">
      <w:start w:val="1"/>
      <w:numFmt w:val="decimal"/>
      <w:pStyle w:val="subsec3"/>
      <w:lvlText w:val="3.%1."/>
      <w:lvlJc w:val="left"/>
      <w:pPr>
        <w:ind w:left="68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7E153429"/>
    <w:multiLevelType w:val="hybridMultilevel"/>
    <w:tmpl w:val="738EAD94"/>
    <w:lvl w:ilvl="0" w:tplc="6FC8D640">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039723">
    <w:abstractNumId w:val="3"/>
  </w:num>
  <w:num w:numId="2" w16cid:durableId="1660420839">
    <w:abstractNumId w:val="0"/>
  </w:num>
  <w:num w:numId="3" w16cid:durableId="2101097270">
    <w:abstractNumId w:val="6"/>
  </w:num>
  <w:num w:numId="4" w16cid:durableId="1367832078">
    <w:abstractNumId w:val="1"/>
  </w:num>
  <w:num w:numId="5" w16cid:durableId="353649805">
    <w:abstractNumId w:val="4"/>
  </w:num>
  <w:num w:numId="6" w16cid:durableId="236205265">
    <w:abstractNumId w:val="5"/>
  </w:num>
  <w:num w:numId="7" w16cid:durableId="3459859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松浦　正典">
    <w15:presenceInfo w15:providerId="AD" w15:userId="S::PHD24104@grips.ac.jp::4b5b92e6-858e-4a40-bc1b-a721f2c25b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trackRevisions/>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62"/>
    <w:rsid w:val="000005A3"/>
    <w:rsid w:val="00001E2D"/>
    <w:rsid w:val="00001F44"/>
    <w:rsid w:val="00002785"/>
    <w:rsid w:val="00003B82"/>
    <w:rsid w:val="00004C83"/>
    <w:rsid w:val="0000592E"/>
    <w:rsid w:val="0000593C"/>
    <w:rsid w:val="0000653E"/>
    <w:rsid w:val="000074C4"/>
    <w:rsid w:val="00011B98"/>
    <w:rsid w:val="000120E7"/>
    <w:rsid w:val="000129CB"/>
    <w:rsid w:val="0001487E"/>
    <w:rsid w:val="000148AB"/>
    <w:rsid w:val="00014996"/>
    <w:rsid w:val="00015BB6"/>
    <w:rsid w:val="00016538"/>
    <w:rsid w:val="000169B7"/>
    <w:rsid w:val="00022189"/>
    <w:rsid w:val="00023A67"/>
    <w:rsid w:val="00024819"/>
    <w:rsid w:val="000254B1"/>
    <w:rsid w:val="00025C79"/>
    <w:rsid w:val="00025F13"/>
    <w:rsid w:val="0002606A"/>
    <w:rsid w:val="00026EC2"/>
    <w:rsid w:val="000301BB"/>
    <w:rsid w:val="0003199A"/>
    <w:rsid w:val="00031E45"/>
    <w:rsid w:val="000343B3"/>
    <w:rsid w:val="00034D28"/>
    <w:rsid w:val="00035290"/>
    <w:rsid w:val="00036815"/>
    <w:rsid w:val="00036A64"/>
    <w:rsid w:val="00036EF2"/>
    <w:rsid w:val="00037049"/>
    <w:rsid w:val="00037685"/>
    <w:rsid w:val="00037F46"/>
    <w:rsid w:val="0004016F"/>
    <w:rsid w:val="0004030E"/>
    <w:rsid w:val="00040F5A"/>
    <w:rsid w:val="000413C6"/>
    <w:rsid w:val="00041D3B"/>
    <w:rsid w:val="00042644"/>
    <w:rsid w:val="00042747"/>
    <w:rsid w:val="00042A91"/>
    <w:rsid w:val="00042B67"/>
    <w:rsid w:val="00042FF6"/>
    <w:rsid w:val="00043287"/>
    <w:rsid w:val="00043FF6"/>
    <w:rsid w:val="00044233"/>
    <w:rsid w:val="000443CC"/>
    <w:rsid w:val="00044649"/>
    <w:rsid w:val="00044A1B"/>
    <w:rsid w:val="00045520"/>
    <w:rsid w:val="000460D6"/>
    <w:rsid w:val="00046203"/>
    <w:rsid w:val="0004786B"/>
    <w:rsid w:val="000501E6"/>
    <w:rsid w:val="0005121E"/>
    <w:rsid w:val="00051C35"/>
    <w:rsid w:val="0005388F"/>
    <w:rsid w:val="000541D6"/>
    <w:rsid w:val="000549A5"/>
    <w:rsid w:val="000559FB"/>
    <w:rsid w:val="00055B55"/>
    <w:rsid w:val="00056EB9"/>
    <w:rsid w:val="00057001"/>
    <w:rsid w:val="00057177"/>
    <w:rsid w:val="00060AC4"/>
    <w:rsid w:val="000618C1"/>
    <w:rsid w:val="00062939"/>
    <w:rsid w:val="00063FC8"/>
    <w:rsid w:val="00064127"/>
    <w:rsid w:val="00064B6F"/>
    <w:rsid w:val="000655BD"/>
    <w:rsid w:val="00066865"/>
    <w:rsid w:val="00066E27"/>
    <w:rsid w:val="000679F4"/>
    <w:rsid w:val="00067A0F"/>
    <w:rsid w:val="00067B1B"/>
    <w:rsid w:val="00071AB3"/>
    <w:rsid w:val="00073E2A"/>
    <w:rsid w:val="00074576"/>
    <w:rsid w:val="00074DE6"/>
    <w:rsid w:val="0007506D"/>
    <w:rsid w:val="000753FC"/>
    <w:rsid w:val="000757C6"/>
    <w:rsid w:val="00076F4C"/>
    <w:rsid w:val="00077570"/>
    <w:rsid w:val="000805F6"/>
    <w:rsid w:val="000807FB"/>
    <w:rsid w:val="000823A3"/>
    <w:rsid w:val="00082ADC"/>
    <w:rsid w:val="00082C9A"/>
    <w:rsid w:val="000831EF"/>
    <w:rsid w:val="00083DCF"/>
    <w:rsid w:val="00084B1F"/>
    <w:rsid w:val="0008595D"/>
    <w:rsid w:val="00085C65"/>
    <w:rsid w:val="00086252"/>
    <w:rsid w:val="0008717D"/>
    <w:rsid w:val="00087324"/>
    <w:rsid w:val="0009049C"/>
    <w:rsid w:val="0009136E"/>
    <w:rsid w:val="000913F4"/>
    <w:rsid w:val="00092D90"/>
    <w:rsid w:val="00093EB6"/>
    <w:rsid w:val="000950A5"/>
    <w:rsid w:val="0009538C"/>
    <w:rsid w:val="000965ED"/>
    <w:rsid w:val="000973B2"/>
    <w:rsid w:val="000A06F9"/>
    <w:rsid w:val="000A09DD"/>
    <w:rsid w:val="000A1004"/>
    <w:rsid w:val="000A12EC"/>
    <w:rsid w:val="000A132E"/>
    <w:rsid w:val="000A1492"/>
    <w:rsid w:val="000A1578"/>
    <w:rsid w:val="000A15A5"/>
    <w:rsid w:val="000A3C95"/>
    <w:rsid w:val="000A4032"/>
    <w:rsid w:val="000A5E15"/>
    <w:rsid w:val="000A67D7"/>
    <w:rsid w:val="000A6F91"/>
    <w:rsid w:val="000A782A"/>
    <w:rsid w:val="000A7DFD"/>
    <w:rsid w:val="000B11B5"/>
    <w:rsid w:val="000B1306"/>
    <w:rsid w:val="000B246F"/>
    <w:rsid w:val="000B2726"/>
    <w:rsid w:val="000B37D0"/>
    <w:rsid w:val="000B4374"/>
    <w:rsid w:val="000B4A51"/>
    <w:rsid w:val="000B639C"/>
    <w:rsid w:val="000B73D6"/>
    <w:rsid w:val="000B77EF"/>
    <w:rsid w:val="000C1104"/>
    <w:rsid w:val="000C21EB"/>
    <w:rsid w:val="000C2522"/>
    <w:rsid w:val="000C3F3D"/>
    <w:rsid w:val="000C3FCF"/>
    <w:rsid w:val="000C46BC"/>
    <w:rsid w:val="000C4973"/>
    <w:rsid w:val="000C4F5D"/>
    <w:rsid w:val="000C68DC"/>
    <w:rsid w:val="000C6994"/>
    <w:rsid w:val="000C7566"/>
    <w:rsid w:val="000C7599"/>
    <w:rsid w:val="000C792A"/>
    <w:rsid w:val="000C7F18"/>
    <w:rsid w:val="000D0643"/>
    <w:rsid w:val="000D08A1"/>
    <w:rsid w:val="000D2202"/>
    <w:rsid w:val="000D2246"/>
    <w:rsid w:val="000D25A6"/>
    <w:rsid w:val="000D326E"/>
    <w:rsid w:val="000D5947"/>
    <w:rsid w:val="000D62EC"/>
    <w:rsid w:val="000D7367"/>
    <w:rsid w:val="000E0B8E"/>
    <w:rsid w:val="000E179A"/>
    <w:rsid w:val="000E227C"/>
    <w:rsid w:val="000E27EF"/>
    <w:rsid w:val="000E2BA0"/>
    <w:rsid w:val="000E30E5"/>
    <w:rsid w:val="000E49E0"/>
    <w:rsid w:val="000E56E8"/>
    <w:rsid w:val="000E6639"/>
    <w:rsid w:val="000E6EDD"/>
    <w:rsid w:val="000E70D0"/>
    <w:rsid w:val="000E7A44"/>
    <w:rsid w:val="000E7F06"/>
    <w:rsid w:val="000F0040"/>
    <w:rsid w:val="000F07AC"/>
    <w:rsid w:val="000F44D4"/>
    <w:rsid w:val="000F4C9E"/>
    <w:rsid w:val="000F5DEC"/>
    <w:rsid w:val="000F6592"/>
    <w:rsid w:val="000F69B7"/>
    <w:rsid w:val="000F7671"/>
    <w:rsid w:val="00101146"/>
    <w:rsid w:val="00101FE8"/>
    <w:rsid w:val="00103562"/>
    <w:rsid w:val="0010388A"/>
    <w:rsid w:val="001038AD"/>
    <w:rsid w:val="00104150"/>
    <w:rsid w:val="001073EF"/>
    <w:rsid w:val="0010783F"/>
    <w:rsid w:val="00110561"/>
    <w:rsid w:val="0011056F"/>
    <w:rsid w:val="001118B3"/>
    <w:rsid w:val="0011261F"/>
    <w:rsid w:val="001128DC"/>
    <w:rsid w:val="001129BF"/>
    <w:rsid w:val="001129F8"/>
    <w:rsid w:val="00112F4D"/>
    <w:rsid w:val="001149A9"/>
    <w:rsid w:val="00114F65"/>
    <w:rsid w:val="00114FB3"/>
    <w:rsid w:val="00116EDC"/>
    <w:rsid w:val="00117D36"/>
    <w:rsid w:val="00117DFD"/>
    <w:rsid w:val="00120DF6"/>
    <w:rsid w:val="00121296"/>
    <w:rsid w:val="001218D0"/>
    <w:rsid w:val="00121BF3"/>
    <w:rsid w:val="00122F9F"/>
    <w:rsid w:val="0012306C"/>
    <w:rsid w:val="00123C66"/>
    <w:rsid w:val="0012424A"/>
    <w:rsid w:val="00124417"/>
    <w:rsid w:val="00124AD6"/>
    <w:rsid w:val="00124FD8"/>
    <w:rsid w:val="00125FFC"/>
    <w:rsid w:val="001264D3"/>
    <w:rsid w:val="00126D40"/>
    <w:rsid w:val="00130CCD"/>
    <w:rsid w:val="0013254C"/>
    <w:rsid w:val="00132C72"/>
    <w:rsid w:val="00133CB3"/>
    <w:rsid w:val="001350CB"/>
    <w:rsid w:val="00140CA7"/>
    <w:rsid w:val="00141185"/>
    <w:rsid w:val="00141E42"/>
    <w:rsid w:val="001420A9"/>
    <w:rsid w:val="001427D8"/>
    <w:rsid w:val="00142957"/>
    <w:rsid w:val="0014336B"/>
    <w:rsid w:val="00143E0B"/>
    <w:rsid w:val="00144474"/>
    <w:rsid w:val="00144C00"/>
    <w:rsid w:val="00145624"/>
    <w:rsid w:val="001459FE"/>
    <w:rsid w:val="00145EB2"/>
    <w:rsid w:val="001461BA"/>
    <w:rsid w:val="001462E7"/>
    <w:rsid w:val="0014660E"/>
    <w:rsid w:val="00146984"/>
    <w:rsid w:val="001476D0"/>
    <w:rsid w:val="001477A5"/>
    <w:rsid w:val="001477D0"/>
    <w:rsid w:val="001478D7"/>
    <w:rsid w:val="001505D6"/>
    <w:rsid w:val="0015090F"/>
    <w:rsid w:val="0015186B"/>
    <w:rsid w:val="0015216D"/>
    <w:rsid w:val="00152D61"/>
    <w:rsid w:val="00153AB1"/>
    <w:rsid w:val="00153C91"/>
    <w:rsid w:val="00154A0E"/>
    <w:rsid w:val="001551CA"/>
    <w:rsid w:val="00155820"/>
    <w:rsid w:val="00156663"/>
    <w:rsid w:val="00156AAF"/>
    <w:rsid w:val="00156C83"/>
    <w:rsid w:val="00157EA4"/>
    <w:rsid w:val="0016068F"/>
    <w:rsid w:val="001618AB"/>
    <w:rsid w:val="0016365B"/>
    <w:rsid w:val="00163885"/>
    <w:rsid w:val="0016467D"/>
    <w:rsid w:val="00164798"/>
    <w:rsid w:val="00164BE4"/>
    <w:rsid w:val="00164F62"/>
    <w:rsid w:val="0017069B"/>
    <w:rsid w:val="001719FF"/>
    <w:rsid w:val="00171C0A"/>
    <w:rsid w:val="00171EE6"/>
    <w:rsid w:val="0017200C"/>
    <w:rsid w:val="00175118"/>
    <w:rsid w:val="0017533A"/>
    <w:rsid w:val="0017598D"/>
    <w:rsid w:val="001760D3"/>
    <w:rsid w:val="00177D56"/>
    <w:rsid w:val="00180CD2"/>
    <w:rsid w:val="001813C7"/>
    <w:rsid w:val="001842FC"/>
    <w:rsid w:val="00184485"/>
    <w:rsid w:val="00185620"/>
    <w:rsid w:val="001861A8"/>
    <w:rsid w:val="00186BCC"/>
    <w:rsid w:val="00187FFC"/>
    <w:rsid w:val="00190143"/>
    <w:rsid w:val="00190C11"/>
    <w:rsid w:val="00192675"/>
    <w:rsid w:val="0019341B"/>
    <w:rsid w:val="001934A4"/>
    <w:rsid w:val="0019355B"/>
    <w:rsid w:val="001935BA"/>
    <w:rsid w:val="001948D4"/>
    <w:rsid w:val="00195421"/>
    <w:rsid w:val="00195FC2"/>
    <w:rsid w:val="00196409"/>
    <w:rsid w:val="00196805"/>
    <w:rsid w:val="00196A76"/>
    <w:rsid w:val="00197D0F"/>
    <w:rsid w:val="001A0B18"/>
    <w:rsid w:val="001A0D29"/>
    <w:rsid w:val="001A0E62"/>
    <w:rsid w:val="001A10D3"/>
    <w:rsid w:val="001A128B"/>
    <w:rsid w:val="001A21F5"/>
    <w:rsid w:val="001A25D8"/>
    <w:rsid w:val="001A2AB6"/>
    <w:rsid w:val="001A57D1"/>
    <w:rsid w:val="001A6496"/>
    <w:rsid w:val="001A6A7F"/>
    <w:rsid w:val="001B072C"/>
    <w:rsid w:val="001B0D53"/>
    <w:rsid w:val="001B1572"/>
    <w:rsid w:val="001B2E5B"/>
    <w:rsid w:val="001B3474"/>
    <w:rsid w:val="001B38C5"/>
    <w:rsid w:val="001B38E6"/>
    <w:rsid w:val="001B40DF"/>
    <w:rsid w:val="001B4BA9"/>
    <w:rsid w:val="001B7424"/>
    <w:rsid w:val="001B751B"/>
    <w:rsid w:val="001B7DC2"/>
    <w:rsid w:val="001B7F8F"/>
    <w:rsid w:val="001C04C8"/>
    <w:rsid w:val="001C0890"/>
    <w:rsid w:val="001C1F3A"/>
    <w:rsid w:val="001C277F"/>
    <w:rsid w:val="001C3331"/>
    <w:rsid w:val="001C33D1"/>
    <w:rsid w:val="001C388C"/>
    <w:rsid w:val="001C3AE1"/>
    <w:rsid w:val="001C3C93"/>
    <w:rsid w:val="001C3F35"/>
    <w:rsid w:val="001C5367"/>
    <w:rsid w:val="001C5CD6"/>
    <w:rsid w:val="001C653D"/>
    <w:rsid w:val="001C65AF"/>
    <w:rsid w:val="001C6CE2"/>
    <w:rsid w:val="001D0627"/>
    <w:rsid w:val="001D0DAC"/>
    <w:rsid w:val="001D0FD0"/>
    <w:rsid w:val="001D1C71"/>
    <w:rsid w:val="001D2F0B"/>
    <w:rsid w:val="001D3663"/>
    <w:rsid w:val="001D4EF9"/>
    <w:rsid w:val="001D729D"/>
    <w:rsid w:val="001E014B"/>
    <w:rsid w:val="001E06A8"/>
    <w:rsid w:val="001E1273"/>
    <w:rsid w:val="001E22AF"/>
    <w:rsid w:val="001E27EC"/>
    <w:rsid w:val="001E2ADE"/>
    <w:rsid w:val="001E36B3"/>
    <w:rsid w:val="001E371F"/>
    <w:rsid w:val="001E3C6E"/>
    <w:rsid w:val="001E4827"/>
    <w:rsid w:val="001E5019"/>
    <w:rsid w:val="001E6424"/>
    <w:rsid w:val="001E6CFA"/>
    <w:rsid w:val="001E71C5"/>
    <w:rsid w:val="001F0C76"/>
    <w:rsid w:val="001F15AA"/>
    <w:rsid w:val="001F1BF6"/>
    <w:rsid w:val="001F1F05"/>
    <w:rsid w:val="001F27C1"/>
    <w:rsid w:val="001F3B7D"/>
    <w:rsid w:val="001F3F3C"/>
    <w:rsid w:val="001F4CDD"/>
    <w:rsid w:val="001F5CD7"/>
    <w:rsid w:val="001F72B3"/>
    <w:rsid w:val="001F77FD"/>
    <w:rsid w:val="001F7C32"/>
    <w:rsid w:val="001F7C74"/>
    <w:rsid w:val="002004FA"/>
    <w:rsid w:val="00201794"/>
    <w:rsid w:val="0020382E"/>
    <w:rsid w:val="00203E83"/>
    <w:rsid w:val="00204091"/>
    <w:rsid w:val="00204A5A"/>
    <w:rsid w:val="00204DA2"/>
    <w:rsid w:val="00207323"/>
    <w:rsid w:val="002114F0"/>
    <w:rsid w:val="00211E67"/>
    <w:rsid w:val="00213307"/>
    <w:rsid w:val="002133B0"/>
    <w:rsid w:val="00213B97"/>
    <w:rsid w:val="00214254"/>
    <w:rsid w:val="00214453"/>
    <w:rsid w:val="00214781"/>
    <w:rsid w:val="00215841"/>
    <w:rsid w:val="00215CEB"/>
    <w:rsid w:val="00217FD4"/>
    <w:rsid w:val="0022141C"/>
    <w:rsid w:val="0022163F"/>
    <w:rsid w:val="00222B4A"/>
    <w:rsid w:val="00222D64"/>
    <w:rsid w:val="002235B2"/>
    <w:rsid w:val="00223B9A"/>
    <w:rsid w:val="00225DA2"/>
    <w:rsid w:val="002260C8"/>
    <w:rsid w:val="00230F5A"/>
    <w:rsid w:val="00232106"/>
    <w:rsid w:val="00232E6E"/>
    <w:rsid w:val="002342EB"/>
    <w:rsid w:val="00235B9E"/>
    <w:rsid w:val="002370ED"/>
    <w:rsid w:val="002379A6"/>
    <w:rsid w:val="00240799"/>
    <w:rsid w:val="00240F21"/>
    <w:rsid w:val="00243B5E"/>
    <w:rsid w:val="00246612"/>
    <w:rsid w:val="00246E8D"/>
    <w:rsid w:val="0024730A"/>
    <w:rsid w:val="00247F7D"/>
    <w:rsid w:val="0025004D"/>
    <w:rsid w:val="0025009C"/>
    <w:rsid w:val="00250871"/>
    <w:rsid w:val="00250B67"/>
    <w:rsid w:val="00252A56"/>
    <w:rsid w:val="00252C73"/>
    <w:rsid w:val="002537FA"/>
    <w:rsid w:val="0025401C"/>
    <w:rsid w:val="00254AE0"/>
    <w:rsid w:val="00255135"/>
    <w:rsid w:val="00255284"/>
    <w:rsid w:val="0025557D"/>
    <w:rsid w:val="002558EA"/>
    <w:rsid w:val="00255E41"/>
    <w:rsid w:val="0025679B"/>
    <w:rsid w:val="00256991"/>
    <w:rsid w:val="00257BE0"/>
    <w:rsid w:val="002607B6"/>
    <w:rsid w:val="00261539"/>
    <w:rsid w:val="0026167A"/>
    <w:rsid w:val="002618F0"/>
    <w:rsid w:val="00261BA2"/>
    <w:rsid w:val="00262709"/>
    <w:rsid w:val="00262BCB"/>
    <w:rsid w:val="00262C70"/>
    <w:rsid w:val="00262D60"/>
    <w:rsid w:val="002650AA"/>
    <w:rsid w:val="00266249"/>
    <w:rsid w:val="00266D29"/>
    <w:rsid w:val="002673F1"/>
    <w:rsid w:val="00267A61"/>
    <w:rsid w:val="00270B2D"/>
    <w:rsid w:val="00270EB9"/>
    <w:rsid w:val="00270FC7"/>
    <w:rsid w:val="002718E8"/>
    <w:rsid w:val="002722D7"/>
    <w:rsid w:val="0027316F"/>
    <w:rsid w:val="00273AA4"/>
    <w:rsid w:val="00273EC6"/>
    <w:rsid w:val="002809A6"/>
    <w:rsid w:val="00280E8B"/>
    <w:rsid w:val="00281358"/>
    <w:rsid w:val="00281F45"/>
    <w:rsid w:val="002834E5"/>
    <w:rsid w:val="00285E0A"/>
    <w:rsid w:val="0028612E"/>
    <w:rsid w:val="00286769"/>
    <w:rsid w:val="0028710C"/>
    <w:rsid w:val="00287E81"/>
    <w:rsid w:val="00287E95"/>
    <w:rsid w:val="00287FBB"/>
    <w:rsid w:val="002920EB"/>
    <w:rsid w:val="002933F0"/>
    <w:rsid w:val="002936C2"/>
    <w:rsid w:val="0029409E"/>
    <w:rsid w:val="002943B9"/>
    <w:rsid w:val="0029461B"/>
    <w:rsid w:val="0029549D"/>
    <w:rsid w:val="00295687"/>
    <w:rsid w:val="002969A2"/>
    <w:rsid w:val="0029701D"/>
    <w:rsid w:val="00297A86"/>
    <w:rsid w:val="002A20C7"/>
    <w:rsid w:val="002A31B1"/>
    <w:rsid w:val="002A37E3"/>
    <w:rsid w:val="002A3C24"/>
    <w:rsid w:val="002A4B26"/>
    <w:rsid w:val="002A5407"/>
    <w:rsid w:val="002A58BC"/>
    <w:rsid w:val="002A5F65"/>
    <w:rsid w:val="002A657F"/>
    <w:rsid w:val="002A6787"/>
    <w:rsid w:val="002A76CF"/>
    <w:rsid w:val="002A7CB2"/>
    <w:rsid w:val="002B1738"/>
    <w:rsid w:val="002B2938"/>
    <w:rsid w:val="002B3ED4"/>
    <w:rsid w:val="002B4445"/>
    <w:rsid w:val="002B5664"/>
    <w:rsid w:val="002B6E21"/>
    <w:rsid w:val="002B798C"/>
    <w:rsid w:val="002C096C"/>
    <w:rsid w:val="002C1BDC"/>
    <w:rsid w:val="002C2767"/>
    <w:rsid w:val="002C2B13"/>
    <w:rsid w:val="002C3AA3"/>
    <w:rsid w:val="002C4853"/>
    <w:rsid w:val="002C54FE"/>
    <w:rsid w:val="002C5B81"/>
    <w:rsid w:val="002D1032"/>
    <w:rsid w:val="002D188B"/>
    <w:rsid w:val="002D2F6B"/>
    <w:rsid w:val="002D3359"/>
    <w:rsid w:val="002D39AB"/>
    <w:rsid w:val="002D429F"/>
    <w:rsid w:val="002D4518"/>
    <w:rsid w:val="002D64CA"/>
    <w:rsid w:val="002D70B0"/>
    <w:rsid w:val="002D71C9"/>
    <w:rsid w:val="002E30F1"/>
    <w:rsid w:val="002E3D04"/>
    <w:rsid w:val="002E40F6"/>
    <w:rsid w:val="002E4972"/>
    <w:rsid w:val="002E5624"/>
    <w:rsid w:val="002E6215"/>
    <w:rsid w:val="002E6A25"/>
    <w:rsid w:val="002E6C58"/>
    <w:rsid w:val="002E6DA8"/>
    <w:rsid w:val="002E778C"/>
    <w:rsid w:val="002F1FB8"/>
    <w:rsid w:val="002F25C1"/>
    <w:rsid w:val="002F2E69"/>
    <w:rsid w:val="002F4695"/>
    <w:rsid w:val="002F5692"/>
    <w:rsid w:val="002F5A42"/>
    <w:rsid w:val="002F5C1D"/>
    <w:rsid w:val="0030013D"/>
    <w:rsid w:val="003027C8"/>
    <w:rsid w:val="00302FDD"/>
    <w:rsid w:val="003035B8"/>
    <w:rsid w:val="00303705"/>
    <w:rsid w:val="0030487F"/>
    <w:rsid w:val="00304AE7"/>
    <w:rsid w:val="003067C1"/>
    <w:rsid w:val="003078A4"/>
    <w:rsid w:val="00307A41"/>
    <w:rsid w:val="00307CD0"/>
    <w:rsid w:val="003111A0"/>
    <w:rsid w:val="00312483"/>
    <w:rsid w:val="00313569"/>
    <w:rsid w:val="00313B6F"/>
    <w:rsid w:val="003149D9"/>
    <w:rsid w:val="0031549A"/>
    <w:rsid w:val="00315FF1"/>
    <w:rsid w:val="00320940"/>
    <w:rsid w:val="00320F2A"/>
    <w:rsid w:val="00321747"/>
    <w:rsid w:val="00322D6D"/>
    <w:rsid w:val="00323043"/>
    <w:rsid w:val="003239A5"/>
    <w:rsid w:val="00323ADF"/>
    <w:rsid w:val="003241DD"/>
    <w:rsid w:val="003260A4"/>
    <w:rsid w:val="0032721A"/>
    <w:rsid w:val="00330ABE"/>
    <w:rsid w:val="00330FB5"/>
    <w:rsid w:val="00331319"/>
    <w:rsid w:val="003319C8"/>
    <w:rsid w:val="003330E0"/>
    <w:rsid w:val="00333555"/>
    <w:rsid w:val="00333D26"/>
    <w:rsid w:val="00334C79"/>
    <w:rsid w:val="0033672B"/>
    <w:rsid w:val="003412D1"/>
    <w:rsid w:val="00341477"/>
    <w:rsid w:val="003440F1"/>
    <w:rsid w:val="00344B9F"/>
    <w:rsid w:val="00344EDD"/>
    <w:rsid w:val="00345408"/>
    <w:rsid w:val="00346861"/>
    <w:rsid w:val="00346E05"/>
    <w:rsid w:val="00350103"/>
    <w:rsid w:val="00351304"/>
    <w:rsid w:val="003522D3"/>
    <w:rsid w:val="003525B5"/>
    <w:rsid w:val="00352F5E"/>
    <w:rsid w:val="00353748"/>
    <w:rsid w:val="00355E16"/>
    <w:rsid w:val="00357C83"/>
    <w:rsid w:val="0036083F"/>
    <w:rsid w:val="00362059"/>
    <w:rsid w:val="003627D0"/>
    <w:rsid w:val="00363217"/>
    <w:rsid w:val="00363694"/>
    <w:rsid w:val="00363986"/>
    <w:rsid w:val="00363FBA"/>
    <w:rsid w:val="0036468E"/>
    <w:rsid w:val="00364E5F"/>
    <w:rsid w:val="00365FB9"/>
    <w:rsid w:val="0036627A"/>
    <w:rsid w:val="00366D23"/>
    <w:rsid w:val="00366FA2"/>
    <w:rsid w:val="00367C4A"/>
    <w:rsid w:val="003707A2"/>
    <w:rsid w:val="00371659"/>
    <w:rsid w:val="00371CAD"/>
    <w:rsid w:val="00372294"/>
    <w:rsid w:val="003722E6"/>
    <w:rsid w:val="0037275E"/>
    <w:rsid w:val="00373362"/>
    <w:rsid w:val="00374803"/>
    <w:rsid w:val="003749D1"/>
    <w:rsid w:val="00375F4E"/>
    <w:rsid w:val="00376211"/>
    <w:rsid w:val="003802BB"/>
    <w:rsid w:val="00380628"/>
    <w:rsid w:val="00380B37"/>
    <w:rsid w:val="00380C2C"/>
    <w:rsid w:val="0038108C"/>
    <w:rsid w:val="003827CA"/>
    <w:rsid w:val="0038292A"/>
    <w:rsid w:val="00383530"/>
    <w:rsid w:val="003836DE"/>
    <w:rsid w:val="00383E21"/>
    <w:rsid w:val="00384AFD"/>
    <w:rsid w:val="00385215"/>
    <w:rsid w:val="00387F6A"/>
    <w:rsid w:val="0039000E"/>
    <w:rsid w:val="0039054F"/>
    <w:rsid w:val="00390CA8"/>
    <w:rsid w:val="0039202D"/>
    <w:rsid w:val="003932FC"/>
    <w:rsid w:val="003938CC"/>
    <w:rsid w:val="00393996"/>
    <w:rsid w:val="00395D7A"/>
    <w:rsid w:val="00396D3B"/>
    <w:rsid w:val="003979AB"/>
    <w:rsid w:val="003A032F"/>
    <w:rsid w:val="003A2274"/>
    <w:rsid w:val="003A3A32"/>
    <w:rsid w:val="003A3F1E"/>
    <w:rsid w:val="003A3FEC"/>
    <w:rsid w:val="003A44E5"/>
    <w:rsid w:val="003A450A"/>
    <w:rsid w:val="003A5755"/>
    <w:rsid w:val="003A5F24"/>
    <w:rsid w:val="003B070A"/>
    <w:rsid w:val="003B090C"/>
    <w:rsid w:val="003B12CD"/>
    <w:rsid w:val="003B13A8"/>
    <w:rsid w:val="003B1585"/>
    <w:rsid w:val="003B1BFD"/>
    <w:rsid w:val="003B1CF3"/>
    <w:rsid w:val="003B1DC5"/>
    <w:rsid w:val="003B285D"/>
    <w:rsid w:val="003B343A"/>
    <w:rsid w:val="003B37DE"/>
    <w:rsid w:val="003B3BDA"/>
    <w:rsid w:val="003B4930"/>
    <w:rsid w:val="003B51A0"/>
    <w:rsid w:val="003B6B35"/>
    <w:rsid w:val="003B7383"/>
    <w:rsid w:val="003B7BB7"/>
    <w:rsid w:val="003C0381"/>
    <w:rsid w:val="003C10CA"/>
    <w:rsid w:val="003C1B9D"/>
    <w:rsid w:val="003C216B"/>
    <w:rsid w:val="003C3290"/>
    <w:rsid w:val="003C38FD"/>
    <w:rsid w:val="003C3BA5"/>
    <w:rsid w:val="003C5440"/>
    <w:rsid w:val="003C5DE8"/>
    <w:rsid w:val="003C67F4"/>
    <w:rsid w:val="003C7A41"/>
    <w:rsid w:val="003C7A6D"/>
    <w:rsid w:val="003D005C"/>
    <w:rsid w:val="003D01BF"/>
    <w:rsid w:val="003D01F1"/>
    <w:rsid w:val="003D12D5"/>
    <w:rsid w:val="003D1F67"/>
    <w:rsid w:val="003D37C2"/>
    <w:rsid w:val="003D44A7"/>
    <w:rsid w:val="003D596A"/>
    <w:rsid w:val="003D5F19"/>
    <w:rsid w:val="003D7F1F"/>
    <w:rsid w:val="003E0655"/>
    <w:rsid w:val="003E1371"/>
    <w:rsid w:val="003E245F"/>
    <w:rsid w:val="003E28D3"/>
    <w:rsid w:val="003E28E2"/>
    <w:rsid w:val="003E3375"/>
    <w:rsid w:val="003E50B5"/>
    <w:rsid w:val="003E551F"/>
    <w:rsid w:val="003E586C"/>
    <w:rsid w:val="003E5964"/>
    <w:rsid w:val="003E6B34"/>
    <w:rsid w:val="003E6D96"/>
    <w:rsid w:val="003E6F62"/>
    <w:rsid w:val="003E7869"/>
    <w:rsid w:val="003F03EF"/>
    <w:rsid w:val="003F090D"/>
    <w:rsid w:val="003F18AE"/>
    <w:rsid w:val="003F295F"/>
    <w:rsid w:val="003F2EEC"/>
    <w:rsid w:val="003F5043"/>
    <w:rsid w:val="003F5BA1"/>
    <w:rsid w:val="003F5DCA"/>
    <w:rsid w:val="003F61BE"/>
    <w:rsid w:val="003F620E"/>
    <w:rsid w:val="003F679D"/>
    <w:rsid w:val="003F7833"/>
    <w:rsid w:val="00400048"/>
    <w:rsid w:val="0040113D"/>
    <w:rsid w:val="004021D8"/>
    <w:rsid w:val="00402C01"/>
    <w:rsid w:val="00403E1B"/>
    <w:rsid w:val="00404B95"/>
    <w:rsid w:val="00405BC4"/>
    <w:rsid w:val="00405E20"/>
    <w:rsid w:val="0040603A"/>
    <w:rsid w:val="0040611D"/>
    <w:rsid w:val="00406A52"/>
    <w:rsid w:val="004074B5"/>
    <w:rsid w:val="004100B2"/>
    <w:rsid w:val="00410117"/>
    <w:rsid w:val="00410887"/>
    <w:rsid w:val="00410BA8"/>
    <w:rsid w:val="00414A6F"/>
    <w:rsid w:val="00416F60"/>
    <w:rsid w:val="00417967"/>
    <w:rsid w:val="00417E19"/>
    <w:rsid w:val="00417E92"/>
    <w:rsid w:val="00420516"/>
    <w:rsid w:val="00423102"/>
    <w:rsid w:val="00424B11"/>
    <w:rsid w:val="00426BE4"/>
    <w:rsid w:val="00427565"/>
    <w:rsid w:val="00427D70"/>
    <w:rsid w:val="00427ECC"/>
    <w:rsid w:val="00430C30"/>
    <w:rsid w:val="00430CFA"/>
    <w:rsid w:val="00432AA3"/>
    <w:rsid w:val="00433B1E"/>
    <w:rsid w:val="00433DAF"/>
    <w:rsid w:val="00435AC6"/>
    <w:rsid w:val="00436C62"/>
    <w:rsid w:val="00437311"/>
    <w:rsid w:val="00440265"/>
    <w:rsid w:val="00440578"/>
    <w:rsid w:val="00440797"/>
    <w:rsid w:val="00440FA5"/>
    <w:rsid w:val="004419BE"/>
    <w:rsid w:val="0044271B"/>
    <w:rsid w:val="004429C6"/>
    <w:rsid w:val="00442AF6"/>
    <w:rsid w:val="00443959"/>
    <w:rsid w:val="00443BAC"/>
    <w:rsid w:val="00444885"/>
    <w:rsid w:val="00444CF0"/>
    <w:rsid w:val="00445398"/>
    <w:rsid w:val="00446D6D"/>
    <w:rsid w:val="00446FC2"/>
    <w:rsid w:val="0045088A"/>
    <w:rsid w:val="004513DB"/>
    <w:rsid w:val="0045257C"/>
    <w:rsid w:val="00452F23"/>
    <w:rsid w:val="00453B9D"/>
    <w:rsid w:val="004544E6"/>
    <w:rsid w:val="0045503F"/>
    <w:rsid w:val="00455B9F"/>
    <w:rsid w:val="00455C62"/>
    <w:rsid w:val="0045711E"/>
    <w:rsid w:val="00457E7C"/>
    <w:rsid w:val="004619B8"/>
    <w:rsid w:val="004622C6"/>
    <w:rsid w:val="0046356B"/>
    <w:rsid w:val="00463979"/>
    <w:rsid w:val="00464434"/>
    <w:rsid w:val="00464794"/>
    <w:rsid w:val="00465D7A"/>
    <w:rsid w:val="004670AE"/>
    <w:rsid w:val="004671D1"/>
    <w:rsid w:val="00470DEB"/>
    <w:rsid w:val="004714E8"/>
    <w:rsid w:val="00471E31"/>
    <w:rsid w:val="00471F5B"/>
    <w:rsid w:val="00472431"/>
    <w:rsid w:val="0047312B"/>
    <w:rsid w:val="0047347D"/>
    <w:rsid w:val="00473B71"/>
    <w:rsid w:val="004741D9"/>
    <w:rsid w:val="004748FF"/>
    <w:rsid w:val="00474B21"/>
    <w:rsid w:val="00476D82"/>
    <w:rsid w:val="004802E5"/>
    <w:rsid w:val="0048090E"/>
    <w:rsid w:val="00480918"/>
    <w:rsid w:val="004816E1"/>
    <w:rsid w:val="00483616"/>
    <w:rsid w:val="00483F58"/>
    <w:rsid w:val="00484000"/>
    <w:rsid w:val="0048445C"/>
    <w:rsid w:val="00484597"/>
    <w:rsid w:val="004848EB"/>
    <w:rsid w:val="00484DB4"/>
    <w:rsid w:val="0048547B"/>
    <w:rsid w:val="00485A9C"/>
    <w:rsid w:val="00486543"/>
    <w:rsid w:val="00486807"/>
    <w:rsid w:val="0048725E"/>
    <w:rsid w:val="004879CC"/>
    <w:rsid w:val="004913FE"/>
    <w:rsid w:val="00491908"/>
    <w:rsid w:val="00492070"/>
    <w:rsid w:val="004925E2"/>
    <w:rsid w:val="00493963"/>
    <w:rsid w:val="00493F51"/>
    <w:rsid w:val="00494385"/>
    <w:rsid w:val="00495401"/>
    <w:rsid w:val="00495930"/>
    <w:rsid w:val="0049686A"/>
    <w:rsid w:val="004A0430"/>
    <w:rsid w:val="004A06ED"/>
    <w:rsid w:val="004A096E"/>
    <w:rsid w:val="004A0C8F"/>
    <w:rsid w:val="004A1AC9"/>
    <w:rsid w:val="004A1F46"/>
    <w:rsid w:val="004A2146"/>
    <w:rsid w:val="004A285E"/>
    <w:rsid w:val="004A2B59"/>
    <w:rsid w:val="004A2DE2"/>
    <w:rsid w:val="004A2ED3"/>
    <w:rsid w:val="004A48E5"/>
    <w:rsid w:val="004A4CBF"/>
    <w:rsid w:val="004A5F65"/>
    <w:rsid w:val="004A629E"/>
    <w:rsid w:val="004A7F73"/>
    <w:rsid w:val="004B0275"/>
    <w:rsid w:val="004B03F2"/>
    <w:rsid w:val="004B07AA"/>
    <w:rsid w:val="004B09B8"/>
    <w:rsid w:val="004B141B"/>
    <w:rsid w:val="004B14CE"/>
    <w:rsid w:val="004B2454"/>
    <w:rsid w:val="004B27B5"/>
    <w:rsid w:val="004B2B47"/>
    <w:rsid w:val="004B2BF2"/>
    <w:rsid w:val="004B2CC0"/>
    <w:rsid w:val="004B2F17"/>
    <w:rsid w:val="004B3742"/>
    <w:rsid w:val="004B65BC"/>
    <w:rsid w:val="004B6A27"/>
    <w:rsid w:val="004B7F86"/>
    <w:rsid w:val="004C0D2C"/>
    <w:rsid w:val="004C1327"/>
    <w:rsid w:val="004C1FC7"/>
    <w:rsid w:val="004C2040"/>
    <w:rsid w:val="004C2337"/>
    <w:rsid w:val="004C3225"/>
    <w:rsid w:val="004C3A87"/>
    <w:rsid w:val="004C4AB5"/>
    <w:rsid w:val="004C7509"/>
    <w:rsid w:val="004C7BCA"/>
    <w:rsid w:val="004C7C31"/>
    <w:rsid w:val="004D0FF6"/>
    <w:rsid w:val="004D4747"/>
    <w:rsid w:val="004D4C40"/>
    <w:rsid w:val="004D52D5"/>
    <w:rsid w:val="004D6F50"/>
    <w:rsid w:val="004D748E"/>
    <w:rsid w:val="004D7FA7"/>
    <w:rsid w:val="004E374A"/>
    <w:rsid w:val="004E3B3A"/>
    <w:rsid w:val="004E6F97"/>
    <w:rsid w:val="004F10C1"/>
    <w:rsid w:val="004F11D8"/>
    <w:rsid w:val="004F1568"/>
    <w:rsid w:val="004F2292"/>
    <w:rsid w:val="004F3342"/>
    <w:rsid w:val="004F50CD"/>
    <w:rsid w:val="004F511B"/>
    <w:rsid w:val="004F660C"/>
    <w:rsid w:val="004F70BD"/>
    <w:rsid w:val="004F70D9"/>
    <w:rsid w:val="004F7481"/>
    <w:rsid w:val="004F79A1"/>
    <w:rsid w:val="004F7A4E"/>
    <w:rsid w:val="00500246"/>
    <w:rsid w:val="00500459"/>
    <w:rsid w:val="00500D94"/>
    <w:rsid w:val="005026BD"/>
    <w:rsid w:val="00503A56"/>
    <w:rsid w:val="00504A11"/>
    <w:rsid w:val="00504C76"/>
    <w:rsid w:val="00504E43"/>
    <w:rsid w:val="00505014"/>
    <w:rsid w:val="005063A3"/>
    <w:rsid w:val="005079FF"/>
    <w:rsid w:val="00510739"/>
    <w:rsid w:val="0051171A"/>
    <w:rsid w:val="00511750"/>
    <w:rsid w:val="0051245A"/>
    <w:rsid w:val="00512E24"/>
    <w:rsid w:val="00513091"/>
    <w:rsid w:val="005138C9"/>
    <w:rsid w:val="00514AD9"/>
    <w:rsid w:val="00516575"/>
    <w:rsid w:val="00517065"/>
    <w:rsid w:val="005178A7"/>
    <w:rsid w:val="00520BEE"/>
    <w:rsid w:val="0052195E"/>
    <w:rsid w:val="00521AF3"/>
    <w:rsid w:val="00521C65"/>
    <w:rsid w:val="00521CA9"/>
    <w:rsid w:val="00522607"/>
    <w:rsid w:val="005252FF"/>
    <w:rsid w:val="00525E99"/>
    <w:rsid w:val="005260C1"/>
    <w:rsid w:val="005269DF"/>
    <w:rsid w:val="00527046"/>
    <w:rsid w:val="00527524"/>
    <w:rsid w:val="00531671"/>
    <w:rsid w:val="0053270F"/>
    <w:rsid w:val="00532DAA"/>
    <w:rsid w:val="0053307D"/>
    <w:rsid w:val="005332EF"/>
    <w:rsid w:val="0053402C"/>
    <w:rsid w:val="00535069"/>
    <w:rsid w:val="00537290"/>
    <w:rsid w:val="005402FC"/>
    <w:rsid w:val="005404A1"/>
    <w:rsid w:val="00542343"/>
    <w:rsid w:val="0054328D"/>
    <w:rsid w:val="005433A2"/>
    <w:rsid w:val="00544E67"/>
    <w:rsid w:val="00545599"/>
    <w:rsid w:val="00545D48"/>
    <w:rsid w:val="005463A0"/>
    <w:rsid w:val="00546B13"/>
    <w:rsid w:val="00546F1E"/>
    <w:rsid w:val="005502DE"/>
    <w:rsid w:val="0055062F"/>
    <w:rsid w:val="00550A85"/>
    <w:rsid w:val="00552F77"/>
    <w:rsid w:val="005544F2"/>
    <w:rsid w:val="0055459A"/>
    <w:rsid w:val="00554A66"/>
    <w:rsid w:val="00555E22"/>
    <w:rsid w:val="0055616B"/>
    <w:rsid w:val="005569CF"/>
    <w:rsid w:val="00557129"/>
    <w:rsid w:val="00561F48"/>
    <w:rsid w:val="00565548"/>
    <w:rsid w:val="005657DD"/>
    <w:rsid w:val="00565D33"/>
    <w:rsid w:val="00566009"/>
    <w:rsid w:val="0056711A"/>
    <w:rsid w:val="00567590"/>
    <w:rsid w:val="0057071C"/>
    <w:rsid w:val="00572373"/>
    <w:rsid w:val="00572A5B"/>
    <w:rsid w:val="00574747"/>
    <w:rsid w:val="00574EDF"/>
    <w:rsid w:val="00575346"/>
    <w:rsid w:val="005762F4"/>
    <w:rsid w:val="005763A7"/>
    <w:rsid w:val="00580F29"/>
    <w:rsid w:val="00581223"/>
    <w:rsid w:val="0058177F"/>
    <w:rsid w:val="00581897"/>
    <w:rsid w:val="00581B6B"/>
    <w:rsid w:val="00581C31"/>
    <w:rsid w:val="00581C9B"/>
    <w:rsid w:val="00581D2E"/>
    <w:rsid w:val="00582CCD"/>
    <w:rsid w:val="00583718"/>
    <w:rsid w:val="005853F0"/>
    <w:rsid w:val="0058554F"/>
    <w:rsid w:val="005860DA"/>
    <w:rsid w:val="005903B0"/>
    <w:rsid w:val="0059079B"/>
    <w:rsid w:val="00592119"/>
    <w:rsid w:val="005924ED"/>
    <w:rsid w:val="00592C30"/>
    <w:rsid w:val="00593EBC"/>
    <w:rsid w:val="00595892"/>
    <w:rsid w:val="00595EDF"/>
    <w:rsid w:val="00596613"/>
    <w:rsid w:val="005966F4"/>
    <w:rsid w:val="005976A5"/>
    <w:rsid w:val="005977C5"/>
    <w:rsid w:val="005A0192"/>
    <w:rsid w:val="005A04E1"/>
    <w:rsid w:val="005A1864"/>
    <w:rsid w:val="005A24FE"/>
    <w:rsid w:val="005A2BF6"/>
    <w:rsid w:val="005A3529"/>
    <w:rsid w:val="005A37EF"/>
    <w:rsid w:val="005A4CF4"/>
    <w:rsid w:val="005A4FEA"/>
    <w:rsid w:val="005A5A1D"/>
    <w:rsid w:val="005A69C7"/>
    <w:rsid w:val="005A7692"/>
    <w:rsid w:val="005B01A9"/>
    <w:rsid w:val="005B17AF"/>
    <w:rsid w:val="005B21F3"/>
    <w:rsid w:val="005B32FD"/>
    <w:rsid w:val="005B398D"/>
    <w:rsid w:val="005B40C2"/>
    <w:rsid w:val="005B5D11"/>
    <w:rsid w:val="005B756A"/>
    <w:rsid w:val="005C0D1A"/>
    <w:rsid w:val="005C15B5"/>
    <w:rsid w:val="005C1D1E"/>
    <w:rsid w:val="005C4569"/>
    <w:rsid w:val="005C49F0"/>
    <w:rsid w:val="005C4AB9"/>
    <w:rsid w:val="005C4E6F"/>
    <w:rsid w:val="005C57C1"/>
    <w:rsid w:val="005D0B0F"/>
    <w:rsid w:val="005D0D3E"/>
    <w:rsid w:val="005D0FE1"/>
    <w:rsid w:val="005D1078"/>
    <w:rsid w:val="005D10E0"/>
    <w:rsid w:val="005D1A85"/>
    <w:rsid w:val="005D3B36"/>
    <w:rsid w:val="005D3E4E"/>
    <w:rsid w:val="005D42BE"/>
    <w:rsid w:val="005D57E1"/>
    <w:rsid w:val="005D6B36"/>
    <w:rsid w:val="005D6CDE"/>
    <w:rsid w:val="005E16B1"/>
    <w:rsid w:val="005E1E73"/>
    <w:rsid w:val="005E4B5D"/>
    <w:rsid w:val="005E53EB"/>
    <w:rsid w:val="005E78FB"/>
    <w:rsid w:val="005F018A"/>
    <w:rsid w:val="005F135A"/>
    <w:rsid w:val="005F26A1"/>
    <w:rsid w:val="005F2DEB"/>
    <w:rsid w:val="005F322E"/>
    <w:rsid w:val="005F497B"/>
    <w:rsid w:val="005F5949"/>
    <w:rsid w:val="005F6618"/>
    <w:rsid w:val="005F66C7"/>
    <w:rsid w:val="005F6A6D"/>
    <w:rsid w:val="005F6DD1"/>
    <w:rsid w:val="005F76E4"/>
    <w:rsid w:val="005F7F5B"/>
    <w:rsid w:val="00600040"/>
    <w:rsid w:val="00600106"/>
    <w:rsid w:val="00601E79"/>
    <w:rsid w:val="00603576"/>
    <w:rsid w:val="0060439C"/>
    <w:rsid w:val="00604DEA"/>
    <w:rsid w:val="00605B35"/>
    <w:rsid w:val="00606474"/>
    <w:rsid w:val="00606500"/>
    <w:rsid w:val="006068C1"/>
    <w:rsid w:val="00607661"/>
    <w:rsid w:val="006114CB"/>
    <w:rsid w:val="00612386"/>
    <w:rsid w:val="00612D01"/>
    <w:rsid w:val="00614C0D"/>
    <w:rsid w:val="006152F5"/>
    <w:rsid w:val="00615787"/>
    <w:rsid w:val="006177CA"/>
    <w:rsid w:val="00617856"/>
    <w:rsid w:val="00620F73"/>
    <w:rsid w:val="00621E97"/>
    <w:rsid w:val="006227BF"/>
    <w:rsid w:val="00622CDA"/>
    <w:rsid w:val="00623492"/>
    <w:rsid w:val="00623EBC"/>
    <w:rsid w:val="00625B21"/>
    <w:rsid w:val="00626082"/>
    <w:rsid w:val="006271CA"/>
    <w:rsid w:val="0062726A"/>
    <w:rsid w:val="00630495"/>
    <w:rsid w:val="00630727"/>
    <w:rsid w:val="00630965"/>
    <w:rsid w:val="0063167E"/>
    <w:rsid w:val="0063188D"/>
    <w:rsid w:val="006334B8"/>
    <w:rsid w:val="00635169"/>
    <w:rsid w:val="00635269"/>
    <w:rsid w:val="00635BB7"/>
    <w:rsid w:val="00635D91"/>
    <w:rsid w:val="00635E54"/>
    <w:rsid w:val="00636496"/>
    <w:rsid w:val="00636B43"/>
    <w:rsid w:val="006371CA"/>
    <w:rsid w:val="006373CE"/>
    <w:rsid w:val="006375A5"/>
    <w:rsid w:val="00640E28"/>
    <w:rsid w:val="00641F95"/>
    <w:rsid w:val="00642034"/>
    <w:rsid w:val="00642F22"/>
    <w:rsid w:val="006440C7"/>
    <w:rsid w:val="006447B3"/>
    <w:rsid w:val="0064560C"/>
    <w:rsid w:val="006456A2"/>
    <w:rsid w:val="00645DF1"/>
    <w:rsid w:val="00647367"/>
    <w:rsid w:val="00647622"/>
    <w:rsid w:val="00647692"/>
    <w:rsid w:val="00647D2C"/>
    <w:rsid w:val="00650138"/>
    <w:rsid w:val="006501C5"/>
    <w:rsid w:val="00650E42"/>
    <w:rsid w:val="006511A4"/>
    <w:rsid w:val="00652C7F"/>
    <w:rsid w:val="006534A5"/>
    <w:rsid w:val="006542BB"/>
    <w:rsid w:val="00656B61"/>
    <w:rsid w:val="00656C99"/>
    <w:rsid w:val="00657449"/>
    <w:rsid w:val="0065789F"/>
    <w:rsid w:val="00657ED7"/>
    <w:rsid w:val="00660709"/>
    <w:rsid w:val="00660802"/>
    <w:rsid w:val="0066085A"/>
    <w:rsid w:val="00661B45"/>
    <w:rsid w:val="0066216F"/>
    <w:rsid w:val="0066276D"/>
    <w:rsid w:val="00663ADB"/>
    <w:rsid w:val="00663BF5"/>
    <w:rsid w:val="00663C05"/>
    <w:rsid w:val="00663DF0"/>
    <w:rsid w:val="00663F35"/>
    <w:rsid w:val="00664626"/>
    <w:rsid w:val="00666BEC"/>
    <w:rsid w:val="00667F64"/>
    <w:rsid w:val="00670CB1"/>
    <w:rsid w:val="00672186"/>
    <w:rsid w:val="0067232F"/>
    <w:rsid w:val="00672B73"/>
    <w:rsid w:val="0067366C"/>
    <w:rsid w:val="00673A14"/>
    <w:rsid w:val="00673D77"/>
    <w:rsid w:val="006744FF"/>
    <w:rsid w:val="00674F3C"/>
    <w:rsid w:val="0067577F"/>
    <w:rsid w:val="00676F59"/>
    <w:rsid w:val="00677971"/>
    <w:rsid w:val="00680182"/>
    <w:rsid w:val="00680317"/>
    <w:rsid w:val="0068046A"/>
    <w:rsid w:val="006815CF"/>
    <w:rsid w:val="006817A3"/>
    <w:rsid w:val="0068247F"/>
    <w:rsid w:val="00682CD9"/>
    <w:rsid w:val="00685955"/>
    <w:rsid w:val="00685BF9"/>
    <w:rsid w:val="00686B75"/>
    <w:rsid w:val="006871A7"/>
    <w:rsid w:val="006872B9"/>
    <w:rsid w:val="00687429"/>
    <w:rsid w:val="00687ACC"/>
    <w:rsid w:val="00687E82"/>
    <w:rsid w:val="0069036F"/>
    <w:rsid w:val="00690E90"/>
    <w:rsid w:val="0069110A"/>
    <w:rsid w:val="0069148E"/>
    <w:rsid w:val="0069432D"/>
    <w:rsid w:val="0069583B"/>
    <w:rsid w:val="00695BD9"/>
    <w:rsid w:val="0069610F"/>
    <w:rsid w:val="006A0ED7"/>
    <w:rsid w:val="006A1634"/>
    <w:rsid w:val="006A1695"/>
    <w:rsid w:val="006A2184"/>
    <w:rsid w:val="006A2453"/>
    <w:rsid w:val="006A3694"/>
    <w:rsid w:val="006A3A96"/>
    <w:rsid w:val="006A58A6"/>
    <w:rsid w:val="006A6094"/>
    <w:rsid w:val="006A6492"/>
    <w:rsid w:val="006A6752"/>
    <w:rsid w:val="006A6F93"/>
    <w:rsid w:val="006A7872"/>
    <w:rsid w:val="006B0A71"/>
    <w:rsid w:val="006B1E85"/>
    <w:rsid w:val="006B2236"/>
    <w:rsid w:val="006B22AE"/>
    <w:rsid w:val="006B2835"/>
    <w:rsid w:val="006B4C20"/>
    <w:rsid w:val="006B4D95"/>
    <w:rsid w:val="006B70A5"/>
    <w:rsid w:val="006C0B43"/>
    <w:rsid w:val="006C0E6E"/>
    <w:rsid w:val="006C1701"/>
    <w:rsid w:val="006C2611"/>
    <w:rsid w:val="006C3146"/>
    <w:rsid w:val="006C3EBA"/>
    <w:rsid w:val="006C4406"/>
    <w:rsid w:val="006C471F"/>
    <w:rsid w:val="006C49B0"/>
    <w:rsid w:val="006C4FCB"/>
    <w:rsid w:val="006C5024"/>
    <w:rsid w:val="006C5509"/>
    <w:rsid w:val="006C5AA0"/>
    <w:rsid w:val="006C6A0D"/>
    <w:rsid w:val="006C6DD3"/>
    <w:rsid w:val="006D08CF"/>
    <w:rsid w:val="006D09F3"/>
    <w:rsid w:val="006D0C28"/>
    <w:rsid w:val="006D16EB"/>
    <w:rsid w:val="006D27DD"/>
    <w:rsid w:val="006D2A78"/>
    <w:rsid w:val="006D2BD0"/>
    <w:rsid w:val="006D2EE6"/>
    <w:rsid w:val="006D5621"/>
    <w:rsid w:val="006D5EF8"/>
    <w:rsid w:val="006D6410"/>
    <w:rsid w:val="006D6BD2"/>
    <w:rsid w:val="006D74CF"/>
    <w:rsid w:val="006E062A"/>
    <w:rsid w:val="006E12D9"/>
    <w:rsid w:val="006E1866"/>
    <w:rsid w:val="006E319D"/>
    <w:rsid w:val="006E4025"/>
    <w:rsid w:val="006E4151"/>
    <w:rsid w:val="006E5545"/>
    <w:rsid w:val="006E6192"/>
    <w:rsid w:val="006E6EFD"/>
    <w:rsid w:val="006E7854"/>
    <w:rsid w:val="006F072B"/>
    <w:rsid w:val="006F11F6"/>
    <w:rsid w:val="006F1923"/>
    <w:rsid w:val="006F20D8"/>
    <w:rsid w:val="006F2999"/>
    <w:rsid w:val="006F38B7"/>
    <w:rsid w:val="006F3A09"/>
    <w:rsid w:val="006F40AD"/>
    <w:rsid w:val="006F4278"/>
    <w:rsid w:val="006F617A"/>
    <w:rsid w:val="006F6421"/>
    <w:rsid w:val="006F6BBA"/>
    <w:rsid w:val="006F6C96"/>
    <w:rsid w:val="006F73CC"/>
    <w:rsid w:val="00703CA9"/>
    <w:rsid w:val="00704E58"/>
    <w:rsid w:val="0070623D"/>
    <w:rsid w:val="00706FA3"/>
    <w:rsid w:val="00710C29"/>
    <w:rsid w:val="0071121E"/>
    <w:rsid w:val="00712C3B"/>
    <w:rsid w:val="00712D0B"/>
    <w:rsid w:val="00713EFF"/>
    <w:rsid w:val="007148DA"/>
    <w:rsid w:val="007156B9"/>
    <w:rsid w:val="00716FB5"/>
    <w:rsid w:val="00716FCC"/>
    <w:rsid w:val="007176CE"/>
    <w:rsid w:val="0072034C"/>
    <w:rsid w:val="00720508"/>
    <w:rsid w:val="00720BE1"/>
    <w:rsid w:val="00721690"/>
    <w:rsid w:val="00721C76"/>
    <w:rsid w:val="007232A0"/>
    <w:rsid w:val="00725358"/>
    <w:rsid w:val="00725642"/>
    <w:rsid w:val="007266D1"/>
    <w:rsid w:val="00726932"/>
    <w:rsid w:val="00726F14"/>
    <w:rsid w:val="0073120B"/>
    <w:rsid w:val="007312DC"/>
    <w:rsid w:val="00731AD2"/>
    <w:rsid w:val="00732BFE"/>
    <w:rsid w:val="00735458"/>
    <w:rsid w:val="00735B7D"/>
    <w:rsid w:val="00735D38"/>
    <w:rsid w:val="00735F3C"/>
    <w:rsid w:val="0074208A"/>
    <w:rsid w:val="00742888"/>
    <w:rsid w:val="0074517E"/>
    <w:rsid w:val="007456D3"/>
    <w:rsid w:val="007460F3"/>
    <w:rsid w:val="007477E0"/>
    <w:rsid w:val="00750AB1"/>
    <w:rsid w:val="00750D72"/>
    <w:rsid w:val="00751EC6"/>
    <w:rsid w:val="007523B3"/>
    <w:rsid w:val="00752D65"/>
    <w:rsid w:val="00753222"/>
    <w:rsid w:val="007544A8"/>
    <w:rsid w:val="00754A1E"/>
    <w:rsid w:val="00754B05"/>
    <w:rsid w:val="0075523E"/>
    <w:rsid w:val="00756BFE"/>
    <w:rsid w:val="00756D2D"/>
    <w:rsid w:val="0076093D"/>
    <w:rsid w:val="007616E1"/>
    <w:rsid w:val="00761845"/>
    <w:rsid w:val="007619E8"/>
    <w:rsid w:val="007622C4"/>
    <w:rsid w:val="0076283D"/>
    <w:rsid w:val="0076361D"/>
    <w:rsid w:val="007636BE"/>
    <w:rsid w:val="007649B0"/>
    <w:rsid w:val="007662D6"/>
    <w:rsid w:val="00767030"/>
    <w:rsid w:val="00770964"/>
    <w:rsid w:val="007718D6"/>
    <w:rsid w:val="00772E1A"/>
    <w:rsid w:val="00773C2B"/>
    <w:rsid w:val="00773C6D"/>
    <w:rsid w:val="0077401E"/>
    <w:rsid w:val="0077555B"/>
    <w:rsid w:val="0077575F"/>
    <w:rsid w:val="0077647C"/>
    <w:rsid w:val="00777C64"/>
    <w:rsid w:val="007806A5"/>
    <w:rsid w:val="007816BB"/>
    <w:rsid w:val="007829E8"/>
    <w:rsid w:val="0078332D"/>
    <w:rsid w:val="007839EE"/>
    <w:rsid w:val="00783A0A"/>
    <w:rsid w:val="00783EC1"/>
    <w:rsid w:val="00784C5D"/>
    <w:rsid w:val="00786F7F"/>
    <w:rsid w:val="00787300"/>
    <w:rsid w:val="00787632"/>
    <w:rsid w:val="00787A40"/>
    <w:rsid w:val="00787B37"/>
    <w:rsid w:val="00792BED"/>
    <w:rsid w:val="007937D7"/>
    <w:rsid w:val="00795CE7"/>
    <w:rsid w:val="00796BA6"/>
    <w:rsid w:val="00797B46"/>
    <w:rsid w:val="007A1EB2"/>
    <w:rsid w:val="007A213A"/>
    <w:rsid w:val="007A286C"/>
    <w:rsid w:val="007A32A9"/>
    <w:rsid w:val="007A3E4D"/>
    <w:rsid w:val="007A536A"/>
    <w:rsid w:val="007A5C6A"/>
    <w:rsid w:val="007A5FD7"/>
    <w:rsid w:val="007A65D6"/>
    <w:rsid w:val="007A68F4"/>
    <w:rsid w:val="007B02FD"/>
    <w:rsid w:val="007B05A8"/>
    <w:rsid w:val="007B05D3"/>
    <w:rsid w:val="007B07F5"/>
    <w:rsid w:val="007B0C16"/>
    <w:rsid w:val="007B2AFA"/>
    <w:rsid w:val="007B2C4E"/>
    <w:rsid w:val="007B2F48"/>
    <w:rsid w:val="007B2FDA"/>
    <w:rsid w:val="007B3D21"/>
    <w:rsid w:val="007B44E6"/>
    <w:rsid w:val="007B6705"/>
    <w:rsid w:val="007B6CBB"/>
    <w:rsid w:val="007B76AE"/>
    <w:rsid w:val="007B79B6"/>
    <w:rsid w:val="007C042A"/>
    <w:rsid w:val="007C04F9"/>
    <w:rsid w:val="007C08E3"/>
    <w:rsid w:val="007C105B"/>
    <w:rsid w:val="007C3F63"/>
    <w:rsid w:val="007C7E98"/>
    <w:rsid w:val="007D0991"/>
    <w:rsid w:val="007D10F9"/>
    <w:rsid w:val="007D1808"/>
    <w:rsid w:val="007D1922"/>
    <w:rsid w:val="007D1A29"/>
    <w:rsid w:val="007D1CFE"/>
    <w:rsid w:val="007D2375"/>
    <w:rsid w:val="007D27F4"/>
    <w:rsid w:val="007D6015"/>
    <w:rsid w:val="007D790C"/>
    <w:rsid w:val="007E1F2A"/>
    <w:rsid w:val="007E30B7"/>
    <w:rsid w:val="007E3A94"/>
    <w:rsid w:val="007E58DF"/>
    <w:rsid w:val="007E5E93"/>
    <w:rsid w:val="007E61A5"/>
    <w:rsid w:val="007E65EC"/>
    <w:rsid w:val="007E69AC"/>
    <w:rsid w:val="007E7569"/>
    <w:rsid w:val="007E7667"/>
    <w:rsid w:val="007E7E5A"/>
    <w:rsid w:val="007E7F58"/>
    <w:rsid w:val="007F1EEA"/>
    <w:rsid w:val="007F2250"/>
    <w:rsid w:val="007F2BA7"/>
    <w:rsid w:val="007F33D3"/>
    <w:rsid w:val="007F437E"/>
    <w:rsid w:val="007F6421"/>
    <w:rsid w:val="007F6D85"/>
    <w:rsid w:val="00800E74"/>
    <w:rsid w:val="00800E8E"/>
    <w:rsid w:val="008015FC"/>
    <w:rsid w:val="00802ADA"/>
    <w:rsid w:val="0080313F"/>
    <w:rsid w:val="00804068"/>
    <w:rsid w:val="008049ED"/>
    <w:rsid w:val="00804CEB"/>
    <w:rsid w:val="0080527B"/>
    <w:rsid w:val="00805C5A"/>
    <w:rsid w:val="008061FB"/>
    <w:rsid w:val="008073A4"/>
    <w:rsid w:val="00807625"/>
    <w:rsid w:val="00810E70"/>
    <w:rsid w:val="00812350"/>
    <w:rsid w:val="00813124"/>
    <w:rsid w:val="008147F9"/>
    <w:rsid w:val="008153F9"/>
    <w:rsid w:val="00815558"/>
    <w:rsid w:val="008155F7"/>
    <w:rsid w:val="00815B95"/>
    <w:rsid w:val="00816ED4"/>
    <w:rsid w:val="00816F69"/>
    <w:rsid w:val="0082089E"/>
    <w:rsid w:val="008214AD"/>
    <w:rsid w:val="00821E5E"/>
    <w:rsid w:val="00821EE1"/>
    <w:rsid w:val="00821F16"/>
    <w:rsid w:val="00823820"/>
    <w:rsid w:val="00824438"/>
    <w:rsid w:val="0082601D"/>
    <w:rsid w:val="008263A9"/>
    <w:rsid w:val="00826AA5"/>
    <w:rsid w:val="0082729C"/>
    <w:rsid w:val="0082732A"/>
    <w:rsid w:val="00827B55"/>
    <w:rsid w:val="008321B2"/>
    <w:rsid w:val="008330BB"/>
    <w:rsid w:val="008334F1"/>
    <w:rsid w:val="008337BA"/>
    <w:rsid w:val="008344F4"/>
    <w:rsid w:val="00834AAF"/>
    <w:rsid w:val="00835459"/>
    <w:rsid w:val="008359FB"/>
    <w:rsid w:val="00835B29"/>
    <w:rsid w:val="00835B30"/>
    <w:rsid w:val="0083614E"/>
    <w:rsid w:val="008361F9"/>
    <w:rsid w:val="00840019"/>
    <w:rsid w:val="008407CF"/>
    <w:rsid w:val="00841269"/>
    <w:rsid w:val="0084200A"/>
    <w:rsid w:val="00842140"/>
    <w:rsid w:val="00845078"/>
    <w:rsid w:val="00845B89"/>
    <w:rsid w:val="00846B28"/>
    <w:rsid w:val="00846E17"/>
    <w:rsid w:val="00847C1F"/>
    <w:rsid w:val="00850025"/>
    <w:rsid w:val="00850E36"/>
    <w:rsid w:val="0085119B"/>
    <w:rsid w:val="0085178C"/>
    <w:rsid w:val="0085187E"/>
    <w:rsid w:val="008545FF"/>
    <w:rsid w:val="00854AD0"/>
    <w:rsid w:val="00855041"/>
    <w:rsid w:val="0085699D"/>
    <w:rsid w:val="00857C9A"/>
    <w:rsid w:val="00860225"/>
    <w:rsid w:val="008602D8"/>
    <w:rsid w:val="00861C5E"/>
    <w:rsid w:val="008625B3"/>
    <w:rsid w:val="008628CB"/>
    <w:rsid w:val="00862F78"/>
    <w:rsid w:val="00864CB9"/>
    <w:rsid w:val="008654D9"/>
    <w:rsid w:val="00865BC2"/>
    <w:rsid w:val="008662AB"/>
    <w:rsid w:val="008676D1"/>
    <w:rsid w:val="00867735"/>
    <w:rsid w:val="00867B7D"/>
    <w:rsid w:val="00870901"/>
    <w:rsid w:val="0087156F"/>
    <w:rsid w:val="00871E02"/>
    <w:rsid w:val="00871E66"/>
    <w:rsid w:val="0087218C"/>
    <w:rsid w:val="00873108"/>
    <w:rsid w:val="0087383E"/>
    <w:rsid w:val="00874697"/>
    <w:rsid w:val="008758A4"/>
    <w:rsid w:val="008762E6"/>
    <w:rsid w:val="0087766A"/>
    <w:rsid w:val="00877BF6"/>
    <w:rsid w:val="00883520"/>
    <w:rsid w:val="00883D0A"/>
    <w:rsid w:val="00884D79"/>
    <w:rsid w:val="00885A90"/>
    <w:rsid w:val="00886BFA"/>
    <w:rsid w:val="00886EB6"/>
    <w:rsid w:val="008875D3"/>
    <w:rsid w:val="00887C13"/>
    <w:rsid w:val="0089054E"/>
    <w:rsid w:val="00890D0F"/>
    <w:rsid w:val="00891966"/>
    <w:rsid w:val="00891BB6"/>
    <w:rsid w:val="00891CE9"/>
    <w:rsid w:val="008923BD"/>
    <w:rsid w:val="008925DD"/>
    <w:rsid w:val="00894221"/>
    <w:rsid w:val="00894ECE"/>
    <w:rsid w:val="008966B9"/>
    <w:rsid w:val="008A0CE1"/>
    <w:rsid w:val="008A1105"/>
    <w:rsid w:val="008A2204"/>
    <w:rsid w:val="008A227C"/>
    <w:rsid w:val="008A2730"/>
    <w:rsid w:val="008A2880"/>
    <w:rsid w:val="008A381D"/>
    <w:rsid w:val="008A47C3"/>
    <w:rsid w:val="008A4C2A"/>
    <w:rsid w:val="008A513A"/>
    <w:rsid w:val="008A52B9"/>
    <w:rsid w:val="008A591E"/>
    <w:rsid w:val="008A597B"/>
    <w:rsid w:val="008A64D3"/>
    <w:rsid w:val="008A67F0"/>
    <w:rsid w:val="008A7F23"/>
    <w:rsid w:val="008B0D81"/>
    <w:rsid w:val="008B411C"/>
    <w:rsid w:val="008B5657"/>
    <w:rsid w:val="008B5EC5"/>
    <w:rsid w:val="008B63E4"/>
    <w:rsid w:val="008B69DB"/>
    <w:rsid w:val="008B7AA2"/>
    <w:rsid w:val="008C0242"/>
    <w:rsid w:val="008C0400"/>
    <w:rsid w:val="008C225E"/>
    <w:rsid w:val="008C247F"/>
    <w:rsid w:val="008C385E"/>
    <w:rsid w:val="008C453E"/>
    <w:rsid w:val="008C48AA"/>
    <w:rsid w:val="008C5324"/>
    <w:rsid w:val="008C5DFC"/>
    <w:rsid w:val="008C64AF"/>
    <w:rsid w:val="008C69E4"/>
    <w:rsid w:val="008C6B22"/>
    <w:rsid w:val="008D0853"/>
    <w:rsid w:val="008D09D2"/>
    <w:rsid w:val="008D2639"/>
    <w:rsid w:val="008D27E0"/>
    <w:rsid w:val="008D41F8"/>
    <w:rsid w:val="008D570D"/>
    <w:rsid w:val="008D61CF"/>
    <w:rsid w:val="008D7F8F"/>
    <w:rsid w:val="008E02E3"/>
    <w:rsid w:val="008E0878"/>
    <w:rsid w:val="008E2DE9"/>
    <w:rsid w:val="008E3120"/>
    <w:rsid w:val="008E3894"/>
    <w:rsid w:val="008E50E5"/>
    <w:rsid w:val="008E621D"/>
    <w:rsid w:val="008E6C1F"/>
    <w:rsid w:val="008E78CF"/>
    <w:rsid w:val="008E7B6A"/>
    <w:rsid w:val="008F0DAE"/>
    <w:rsid w:val="008F1710"/>
    <w:rsid w:val="008F3585"/>
    <w:rsid w:val="008F3B5A"/>
    <w:rsid w:val="008F51B7"/>
    <w:rsid w:val="008F6753"/>
    <w:rsid w:val="008F7161"/>
    <w:rsid w:val="008F777E"/>
    <w:rsid w:val="0090119E"/>
    <w:rsid w:val="009013F0"/>
    <w:rsid w:val="009016D4"/>
    <w:rsid w:val="00902C54"/>
    <w:rsid w:val="009033EE"/>
    <w:rsid w:val="00904334"/>
    <w:rsid w:val="009048CB"/>
    <w:rsid w:val="0090498D"/>
    <w:rsid w:val="00904C18"/>
    <w:rsid w:val="00904D6A"/>
    <w:rsid w:val="009077B3"/>
    <w:rsid w:val="00907F35"/>
    <w:rsid w:val="0091154F"/>
    <w:rsid w:val="00911832"/>
    <w:rsid w:val="009119D9"/>
    <w:rsid w:val="00912A22"/>
    <w:rsid w:val="00912E84"/>
    <w:rsid w:val="00913BD6"/>
    <w:rsid w:val="00913C1F"/>
    <w:rsid w:val="0091428F"/>
    <w:rsid w:val="00914990"/>
    <w:rsid w:val="00914DA4"/>
    <w:rsid w:val="00915BAA"/>
    <w:rsid w:val="00916AA8"/>
    <w:rsid w:val="009175F6"/>
    <w:rsid w:val="00917FAA"/>
    <w:rsid w:val="00920816"/>
    <w:rsid w:val="00921756"/>
    <w:rsid w:val="00921A35"/>
    <w:rsid w:val="00921A4C"/>
    <w:rsid w:val="00921D14"/>
    <w:rsid w:val="00922C9B"/>
    <w:rsid w:val="009232DD"/>
    <w:rsid w:val="009239EF"/>
    <w:rsid w:val="0092543F"/>
    <w:rsid w:val="0092645F"/>
    <w:rsid w:val="009268F1"/>
    <w:rsid w:val="009275EC"/>
    <w:rsid w:val="009301CC"/>
    <w:rsid w:val="009317E6"/>
    <w:rsid w:val="00931B20"/>
    <w:rsid w:val="00932542"/>
    <w:rsid w:val="009331DE"/>
    <w:rsid w:val="00934BA1"/>
    <w:rsid w:val="0093500F"/>
    <w:rsid w:val="009356BA"/>
    <w:rsid w:val="009366A4"/>
    <w:rsid w:val="00936987"/>
    <w:rsid w:val="00937D2A"/>
    <w:rsid w:val="009408BF"/>
    <w:rsid w:val="00941525"/>
    <w:rsid w:val="009424B1"/>
    <w:rsid w:val="00943FB1"/>
    <w:rsid w:val="009451B7"/>
    <w:rsid w:val="00945981"/>
    <w:rsid w:val="009469B7"/>
    <w:rsid w:val="0094723F"/>
    <w:rsid w:val="0095014F"/>
    <w:rsid w:val="00950A53"/>
    <w:rsid w:val="00951B77"/>
    <w:rsid w:val="009524E3"/>
    <w:rsid w:val="00952EA8"/>
    <w:rsid w:val="00953683"/>
    <w:rsid w:val="00953AB2"/>
    <w:rsid w:val="0095546E"/>
    <w:rsid w:val="009563F5"/>
    <w:rsid w:val="009568AF"/>
    <w:rsid w:val="00960C96"/>
    <w:rsid w:val="00962F53"/>
    <w:rsid w:val="00963098"/>
    <w:rsid w:val="00966C5F"/>
    <w:rsid w:val="009671F0"/>
    <w:rsid w:val="009675E1"/>
    <w:rsid w:val="00967CD3"/>
    <w:rsid w:val="00970DDB"/>
    <w:rsid w:val="00970E3F"/>
    <w:rsid w:val="00972278"/>
    <w:rsid w:val="00972E15"/>
    <w:rsid w:val="00974CAD"/>
    <w:rsid w:val="00975568"/>
    <w:rsid w:val="00975AE0"/>
    <w:rsid w:val="0097692E"/>
    <w:rsid w:val="00977A8B"/>
    <w:rsid w:val="00977B1C"/>
    <w:rsid w:val="009808FD"/>
    <w:rsid w:val="00983186"/>
    <w:rsid w:val="009832B7"/>
    <w:rsid w:val="00983DAF"/>
    <w:rsid w:val="00984519"/>
    <w:rsid w:val="009853B3"/>
    <w:rsid w:val="0098542D"/>
    <w:rsid w:val="00985743"/>
    <w:rsid w:val="00985E24"/>
    <w:rsid w:val="00986AF8"/>
    <w:rsid w:val="009879CF"/>
    <w:rsid w:val="009879E8"/>
    <w:rsid w:val="009900ED"/>
    <w:rsid w:val="00990BA8"/>
    <w:rsid w:val="00990DF9"/>
    <w:rsid w:val="009911AD"/>
    <w:rsid w:val="0099394B"/>
    <w:rsid w:val="00994173"/>
    <w:rsid w:val="00994236"/>
    <w:rsid w:val="0099443B"/>
    <w:rsid w:val="00994506"/>
    <w:rsid w:val="00994FF0"/>
    <w:rsid w:val="00995278"/>
    <w:rsid w:val="009956EA"/>
    <w:rsid w:val="00995D13"/>
    <w:rsid w:val="0099606E"/>
    <w:rsid w:val="00996C00"/>
    <w:rsid w:val="009973CD"/>
    <w:rsid w:val="00997940"/>
    <w:rsid w:val="00997DFC"/>
    <w:rsid w:val="009A131D"/>
    <w:rsid w:val="009A184D"/>
    <w:rsid w:val="009A1DF5"/>
    <w:rsid w:val="009A2385"/>
    <w:rsid w:val="009A2A92"/>
    <w:rsid w:val="009A391C"/>
    <w:rsid w:val="009A5072"/>
    <w:rsid w:val="009A51AA"/>
    <w:rsid w:val="009A5465"/>
    <w:rsid w:val="009A5AA4"/>
    <w:rsid w:val="009A7712"/>
    <w:rsid w:val="009A7C0A"/>
    <w:rsid w:val="009B02BD"/>
    <w:rsid w:val="009B172D"/>
    <w:rsid w:val="009B205C"/>
    <w:rsid w:val="009B239D"/>
    <w:rsid w:val="009B24CD"/>
    <w:rsid w:val="009B2DAD"/>
    <w:rsid w:val="009B44EE"/>
    <w:rsid w:val="009B45C0"/>
    <w:rsid w:val="009B63C8"/>
    <w:rsid w:val="009B66A7"/>
    <w:rsid w:val="009C0220"/>
    <w:rsid w:val="009C16C5"/>
    <w:rsid w:val="009C2755"/>
    <w:rsid w:val="009C2951"/>
    <w:rsid w:val="009C2E88"/>
    <w:rsid w:val="009C2EFE"/>
    <w:rsid w:val="009C35A4"/>
    <w:rsid w:val="009C3BD2"/>
    <w:rsid w:val="009C62CD"/>
    <w:rsid w:val="009D0057"/>
    <w:rsid w:val="009D0672"/>
    <w:rsid w:val="009D1055"/>
    <w:rsid w:val="009D2D6D"/>
    <w:rsid w:val="009D4543"/>
    <w:rsid w:val="009D4B7B"/>
    <w:rsid w:val="009D4B87"/>
    <w:rsid w:val="009D5EF9"/>
    <w:rsid w:val="009D5F7B"/>
    <w:rsid w:val="009D6440"/>
    <w:rsid w:val="009D64AC"/>
    <w:rsid w:val="009D7729"/>
    <w:rsid w:val="009E0279"/>
    <w:rsid w:val="009E1723"/>
    <w:rsid w:val="009E1793"/>
    <w:rsid w:val="009E1D57"/>
    <w:rsid w:val="009E1F39"/>
    <w:rsid w:val="009E3123"/>
    <w:rsid w:val="009E5076"/>
    <w:rsid w:val="009E5629"/>
    <w:rsid w:val="009E6397"/>
    <w:rsid w:val="009E65A1"/>
    <w:rsid w:val="009E7689"/>
    <w:rsid w:val="009E7F0F"/>
    <w:rsid w:val="009E7FD5"/>
    <w:rsid w:val="009F0619"/>
    <w:rsid w:val="009F066F"/>
    <w:rsid w:val="009F085F"/>
    <w:rsid w:val="009F17BF"/>
    <w:rsid w:val="009F2D58"/>
    <w:rsid w:val="009F4EE6"/>
    <w:rsid w:val="009F553A"/>
    <w:rsid w:val="009F5B4F"/>
    <w:rsid w:val="009F71E6"/>
    <w:rsid w:val="00A0022A"/>
    <w:rsid w:val="00A002F1"/>
    <w:rsid w:val="00A00D20"/>
    <w:rsid w:val="00A01E33"/>
    <w:rsid w:val="00A025ED"/>
    <w:rsid w:val="00A03833"/>
    <w:rsid w:val="00A04AE5"/>
    <w:rsid w:val="00A04E84"/>
    <w:rsid w:val="00A053E6"/>
    <w:rsid w:val="00A07442"/>
    <w:rsid w:val="00A07678"/>
    <w:rsid w:val="00A07A4D"/>
    <w:rsid w:val="00A1084C"/>
    <w:rsid w:val="00A11391"/>
    <w:rsid w:val="00A127FF"/>
    <w:rsid w:val="00A12DCD"/>
    <w:rsid w:val="00A150FF"/>
    <w:rsid w:val="00A15283"/>
    <w:rsid w:val="00A159A7"/>
    <w:rsid w:val="00A15FE1"/>
    <w:rsid w:val="00A17366"/>
    <w:rsid w:val="00A176B9"/>
    <w:rsid w:val="00A17B2D"/>
    <w:rsid w:val="00A213EA"/>
    <w:rsid w:val="00A21B42"/>
    <w:rsid w:val="00A21F32"/>
    <w:rsid w:val="00A2310E"/>
    <w:rsid w:val="00A23F16"/>
    <w:rsid w:val="00A2476F"/>
    <w:rsid w:val="00A25A62"/>
    <w:rsid w:val="00A2636C"/>
    <w:rsid w:val="00A2644D"/>
    <w:rsid w:val="00A269A5"/>
    <w:rsid w:val="00A27DBE"/>
    <w:rsid w:val="00A3083A"/>
    <w:rsid w:val="00A30DF4"/>
    <w:rsid w:val="00A30F86"/>
    <w:rsid w:val="00A3129A"/>
    <w:rsid w:val="00A323C1"/>
    <w:rsid w:val="00A32915"/>
    <w:rsid w:val="00A33EF9"/>
    <w:rsid w:val="00A3448A"/>
    <w:rsid w:val="00A35A15"/>
    <w:rsid w:val="00A35A85"/>
    <w:rsid w:val="00A410DB"/>
    <w:rsid w:val="00A41D87"/>
    <w:rsid w:val="00A42362"/>
    <w:rsid w:val="00A4314C"/>
    <w:rsid w:val="00A43489"/>
    <w:rsid w:val="00A435D5"/>
    <w:rsid w:val="00A43A5C"/>
    <w:rsid w:val="00A44016"/>
    <w:rsid w:val="00A4459A"/>
    <w:rsid w:val="00A44BB4"/>
    <w:rsid w:val="00A45346"/>
    <w:rsid w:val="00A45B2F"/>
    <w:rsid w:val="00A45CB6"/>
    <w:rsid w:val="00A46986"/>
    <w:rsid w:val="00A46B2E"/>
    <w:rsid w:val="00A4732D"/>
    <w:rsid w:val="00A47697"/>
    <w:rsid w:val="00A50E11"/>
    <w:rsid w:val="00A5101B"/>
    <w:rsid w:val="00A51443"/>
    <w:rsid w:val="00A5461E"/>
    <w:rsid w:val="00A54711"/>
    <w:rsid w:val="00A5593A"/>
    <w:rsid w:val="00A56A3F"/>
    <w:rsid w:val="00A56D9C"/>
    <w:rsid w:val="00A5709D"/>
    <w:rsid w:val="00A57243"/>
    <w:rsid w:val="00A57377"/>
    <w:rsid w:val="00A5781E"/>
    <w:rsid w:val="00A636C9"/>
    <w:rsid w:val="00A640D5"/>
    <w:rsid w:val="00A644C6"/>
    <w:rsid w:val="00A646C1"/>
    <w:rsid w:val="00A65556"/>
    <w:rsid w:val="00A65AB3"/>
    <w:rsid w:val="00A66373"/>
    <w:rsid w:val="00A67C6D"/>
    <w:rsid w:val="00A7004F"/>
    <w:rsid w:val="00A710CD"/>
    <w:rsid w:val="00A710E5"/>
    <w:rsid w:val="00A71C02"/>
    <w:rsid w:val="00A721C6"/>
    <w:rsid w:val="00A731A1"/>
    <w:rsid w:val="00A7342B"/>
    <w:rsid w:val="00A73C1C"/>
    <w:rsid w:val="00A75A1F"/>
    <w:rsid w:val="00A76821"/>
    <w:rsid w:val="00A77062"/>
    <w:rsid w:val="00A8025B"/>
    <w:rsid w:val="00A81652"/>
    <w:rsid w:val="00A832E1"/>
    <w:rsid w:val="00A8401C"/>
    <w:rsid w:val="00A85B1C"/>
    <w:rsid w:val="00A86CD2"/>
    <w:rsid w:val="00A8755D"/>
    <w:rsid w:val="00A92094"/>
    <w:rsid w:val="00A92194"/>
    <w:rsid w:val="00A92BA7"/>
    <w:rsid w:val="00A92C62"/>
    <w:rsid w:val="00A9582C"/>
    <w:rsid w:val="00A958F0"/>
    <w:rsid w:val="00A95B24"/>
    <w:rsid w:val="00A9730E"/>
    <w:rsid w:val="00A974E6"/>
    <w:rsid w:val="00A97756"/>
    <w:rsid w:val="00AA03D7"/>
    <w:rsid w:val="00AA1165"/>
    <w:rsid w:val="00AA1268"/>
    <w:rsid w:val="00AA1B82"/>
    <w:rsid w:val="00AA2DE2"/>
    <w:rsid w:val="00AA4061"/>
    <w:rsid w:val="00AA4709"/>
    <w:rsid w:val="00AA501A"/>
    <w:rsid w:val="00AA5ACE"/>
    <w:rsid w:val="00AA5EB2"/>
    <w:rsid w:val="00AA6C34"/>
    <w:rsid w:val="00AA7C12"/>
    <w:rsid w:val="00AB0433"/>
    <w:rsid w:val="00AB1DE8"/>
    <w:rsid w:val="00AB27F8"/>
    <w:rsid w:val="00AB3675"/>
    <w:rsid w:val="00AB4E52"/>
    <w:rsid w:val="00AB51FE"/>
    <w:rsid w:val="00AB561D"/>
    <w:rsid w:val="00AB600A"/>
    <w:rsid w:val="00AB61D2"/>
    <w:rsid w:val="00AB7173"/>
    <w:rsid w:val="00AC0EEC"/>
    <w:rsid w:val="00AC12DD"/>
    <w:rsid w:val="00AC1883"/>
    <w:rsid w:val="00AC18EE"/>
    <w:rsid w:val="00AC1B4F"/>
    <w:rsid w:val="00AC2875"/>
    <w:rsid w:val="00AC2B49"/>
    <w:rsid w:val="00AC3F88"/>
    <w:rsid w:val="00AC51CB"/>
    <w:rsid w:val="00AC5F7D"/>
    <w:rsid w:val="00AC6219"/>
    <w:rsid w:val="00AC6350"/>
    <w:rsid w:val="00AC649C"/>
    <w:rsid w:val="00AC734A"/>
    <w:rsid w:val="00AD0179"/>
    <w:rsid w:val="00AD0220"/>
    <w:rsid w:val="00AD02E9"/>
    <w:rsid w:val="00AD088F"/>
    <w:rsid w:val="00AD1ACA"/>
    <w:rsid w:val="00AD2170"/>
    <w:rsid w:val="00AD264F"/>
    <w:rsid w:val="00AD2B94"/>
    <w:rsid w:val="00AD34E1"/>
    <w:rsid w:val="00AD35CD"/>
    <w:rsid w:val="00AD4CDA"/>
    <w:rsid w:val="00AD50D1"/>
    <w:rsid w:val="00AD66BF"/>
    <w:rsid w:val="00AD6913"/>
    <w:rsid w:val="00AD7C8F"/>
    <w:rsid w:val="00AE0C88"/>
    <w:rsid w:val="00AE247D"/>
    <w:rsid w:val="00AE416F"/>
    <w:rsid w:val="00AE4CB9"/>
    <w:rsid w:val="00AE4FDE"/>
    <w:rsid w:val="00AE5257"/>
    <w:rsid w:val="00AE5C88"/>
    <w:rsid w:val="00AE60B1"/>
    <w:rsid w:val="00AE6BDE"/>
    <w:rsid w:val="00AE7828"/>
    <w:rsid w:val="00AF07DC"/>
    <w:rsid w:val="00AF0D02"/>
    <w:rsid w:val="00AF22D2"/>
    <w:rsid w:val="00AF2C96"/>
    <w:rsid w:val="00AF321E"/>
    <w:rsid w:val="00AF48F9"/>
    <w:rsid w:val="00AF4B83"/>
    <w:rsid w:val="00AF4DCC"/>
    <w:rsid w:val="00AF538C"/>
    <w:rsid w:val="00AF5453"/>
    <w:rsid w:val="00B0178D"/>
    <w:rsid w:val="00B02BB0"/>
    <w:rsid w:val="00B03C2D"/>
    <w:rsid w:val="00B04831"/>
    <w:rsid w:val="00B057CC"/>
    <w:rsid w:val="00B07E39"/>
    <w:rsid w:val="00B11A12"/>
    <w:rsid w:val="00B11E62"/>
    <w:rsid w:val="00B140B2"/>
    <w:rsid w:val="00B140C5"/>
    <w:rsid w:val="00B1661C"/>
    <w:rsid w:val="00B203EF"/>
    <w:rsid w:val="00B20D7E"/>
    <w:rsid w:val="00B21DBB"/>
    <w:rsid w:val="00B221DD"/>
    <w:rsid w:val="00B2239C"/>
    <w:rsid w:val="00B227C7"/>
    <w:rsid w:val="00B2398D"/>
    <w:rsid w:val="00B23BB7"/>
    <w:rsid w:val="00B24191"/>
    <w:rsid w:val="00B248F8"/>
    <w:rsid w:val="00B25BFC"/>
    <w:rsid w:val="00B30F7E"/>
    <w:rsid w:val="00B31B4B"/>
    <w:rsid w:val="00B331C3"/>
    <w:rsid w:val="00B33ECE"/>
    <w:rsid w:val="00B3479F"/>
    <w:rsid w:val="00B34B18"/>
    <w:rsid w:val="00B34DFC"/>
    <w:rsid w:val="00B3529F"/>
    <w:rsid w:val="00B36602"/>
    <w:rsid w:val="00B36893"/>
    <w:rsid w:val="00B36AF8"/>
    <w:rsid w:val="00B36D83"/>
    <w:rsid w:val="00B37327"/>
    <w:rsid w:val="00B37EF8"/>
    <w:rsid w:val="00B41722"/>
    <w:rsid w:val="00B42550"/>
    <w:rsid w:val="00B43CA8"/>
    <w:rsid w:val="00B450C9"/>
    <w:rsid w:val="00B452C3"/>
    <w:rsid w:val="00B453E3"/>
    <w:rsid w:val="00B4587A"/>
    <w:rsid w:val="00B47541"/>
    <w:rsid w:val="00B477E2"/>
    <w:rsid w:val="00B5073D"/>
    <w:rsid w:val="00B50BE3"/>
    <w:rsid w:val="00B53C6D"/>
    <w:rsid w:val="00B5448D"/>
    <w:rsid w:val="00B55C6F"/>
    <w:rsid w:val="00B55DDF"/>
    <w:rsid w:val="00B5621C"/>
    <w:rsid w:val="00B56362"/>
    <w:rsid w:val="00B56B23"/>
    <w:rsid w:val="00B57C3E"/>
    <w:rsid w:val="00B57F6B"/>
    <w:rsid w:val="00B6081C"/>
    <w:rsid w:val="00B61127"/>
    <w:rsid w:val="00B61558"/>
    <w:rsid w:val="00B631F1"/>
    <w:rsid w:val="00B66184"/>
    <w:rsid w:val="00B66777"/>
    <w:rsid w:val="00B671BA"/>
    <w:rsid w:val="00B675E8"/>
    <w:rsid w:val="00B67ABF"/>
    <w:rsid w:val="00B700E9"/>
    <w:rsid w:val="00B702EA"/>
    <w:rsid w:val="00B70B55"/>
    <w:rsid w:val="00B71874"/>
    <w:rsid w:val="00B719DC"/>
    <w:rsid w:val="00B72AE4"/>
    <w:rsid w:val="00B73819"/>
    <w:rsid w:val="00B74044"/>
    <w:rsid w:val="00B74205"/>
    <w:rsid w:val="00B74819"/>
    <w:rsid w:val="00B755DD"/>
    <w:rsid w:val="00B75747"/>
    <w:rsid w:val="00B76901"/>
    <w:rsid w:val="00B76E54"/>
    <w:rsid w:val="00B76ECE"/>
    <w:rsid w:val="00B773C6"/>
    <w:rsid w:val="00B77696"/>
    <w:rsid w:val="00B77D84"/>
    <w:rsid w:val="00B8135C"/>
    <w:rsid w:val="00B82075"/>
    <w:rsid w:val="00B84BA9"/>
    <w:rsid w:val="00B85B56"/>
    <w:rsid w:val="00B85D6D"/>
    <w:rsid w:val="00B85F32"/>
    <w:rsid w:val="00B86522"/>
    <w:rsid w:val="00B8688C"/>
    <w:rsid w:val="00B87955"/>
    <w:rsid w:val="00B915E9"/>
    <w:rsid w:val="00B91C8D"/>
    <w:rsid w:val="00B925FD"/>
    <w:rsid w:val="00B9382A"/>
    <w:rsid w:val="00B93A31"/>
    <w:rsid w:val="00BA083D"/>
    <w:rsid w:val="00BA0AB8"/>
    <w:rsid w:val="00BA1217"/>
    <w:rsid w:val="00BA218E"/>
    <w:rsid w:val="00BA21AB"/>
    <w:rsid w:val="00BA42BE"/>
    <w:rsid w:val="00BA4758"/>
    <w:rsid w:val="00BA49CE"/>
    <w:rsid w:val="00BA4C7F"/>
    <w:rsid w:val="00BA5A7B"/>
    <w:rsid w:val="00BA647D"/>
    <w:rsid w:val="00BA6CA0"/>
    <w:rsid w:val="00BA7121"/>
    <w:rsid w:val="00BB17B7"/>
    <w:rsid w:val="00BB1E84"/>
    <w:rsid w:val="00BB1EC4"/>
    <w:rsid w:val="00BB1FBE"/>
    <w:rsid w:val="00BB3CF5"/>
    <w:rsid w:val="00BB6E0B"/>
    <w:rsid w:val="00BB7240"/>
    <w:rsid w:val="00BB7E30"/>
    <w:rsid w:val="00BC012F"/>
    <w:rsid w:val="00BC0989"/>
    <w:rsid w:val="00BC1D9B"/>
    <w:rsid w:val="00BC3D4A"/>
    <w:rsid w:val="00BC4BEB"/>
    <w:rsid w:val="00BC5BD9"/>
    <w:rsid w:val="00BC6D6E"/>
    <w:rsid w:val="00BD0912"/>
    <w:rsid w:val="00BD1797"/>
    <w:rsid w:val="00BD1E15"/>
    <w:rsid w:val="00BD22BB"/>
    <w:rsid w:val="00BD2ED5"/>
    <w:rsid w:val="00BD3DD7"/>
    <w:rsid w:val="00BD4258"/>
    <w:rsid w:val="00BD42F5"/>
    <w:rsid w:val="00BD4777"/>
    <w:rsid w:val="00BD5AF7"/>
    <w:rsid w:val="00BD7F31"/>
    <w:rsid w:val="00BE0BC9"/>
    <w:rsid w:val="00BE1273"/>
    <w:rsid w:val="00BE1EAB"/>
    <w:rsid w:val="00BE29A3"/>
    <w:rsid w:val="00BE29F6"/>
    <w:rsid w:val="00BE2E3D"/>
    <w:rsid w:val="00BE3155"/>
    <w:rsid w:val="00BE66FE"/>
    <w:rsid w:val="00BE6A0F"/>
    <w:rsid w:val="00BE6E01"/>
    <w:rsid w:val="00BE7877"/>
    <w:rsid w:val="00BF0255"/>
    <w:rsid w:val="00BF03B1"/>
    <w:rsid w:val="00BF086F"/>
    <w:rsid w:val="00BF1F2B"/>
    <w:rsid w:val="00BF2982"/>
    <w:rsid w:val="00BF2D88"/>
    <w:rsid w:val="00BF310C"/>
    <w:rsid w:val="00BF34D4"/>
    <w:rsid w:val="00BF39CD"/>
    <w:rsid w:val="00BF3EE1"/>
    <w:rsid w:val="00BF4BE9"/>
    <w:rsid w:val="00BF4F38"/>
    <w:rsid w:val="00C00642"/>
    <w:rsid w:val="00C00830"/>
    <w:rsid w:val="00C0095F"/>
    <w:rsid w:val="00C00AB0"/>
    <w:rsid w:val="00C02FEF"/>
    <w:rsid w:val="00C0395D"/>
    <w:rsid w:val="00C03B05"/>
    <w:rsid w:val="00C047CB"/>
    <w:rsid w:val="00C04960"/>
    <w:rsid w:val="00C051EB"/>
    <w:rsid w:val="00C0533D"/>
    <w:rsid w:val="00C05600"/>
    <w:rsid w:val="00C06572"/>
    <w:rsid w:val="00C06B90"/>
    <w:rsid w:val="00C07D61"/>
    <w:rsid w:val="00C07ECA"/>
    <w:rsid w:val="00C1033C"/>
    <w:rsid w:val="00C10A50"/>
    <w:rsid w:val="00C111DB"/>
    <w:rsid w:val="00C11605"/>
    <w:rsid w:val="00C11BB8"/>
    <w:rsid w:val="00C11FF5"/>
    <w:rsid w:val="00C13481"/>
    <w:rsid w:val="00C13876"/>
    <w:rsid w:val="00C13AEC"/>
    <w:rsid w:val="00C155CD"/>
    <w:rsid w:val="00C166E8"/>
    <w:rsid w:val="00C1774E"/>
    <w:rsid w:val="00C17BB6"/>
    <w:rsid w:val="00C20884"/>
    <w:rsid w:val="00C20A2B"/>
    <w:rsid w:val="00C218AB"/>
    <w:rsid w:val="00C227C1"/>
    <w:rsid w:val="00C24B3B"/>
    <w:rsid w:val="00C2528A"/>
    <w:rsid w:val="00C255B1"/>
    <w:rsid w:val="00C2626B"/>
    <w:rsid w:val="00C267EF"/>
    <w:rsid w:val="00C3199C"/>
    <w:rsid w:val="00C320A5"/>
    <w:rsid w:val="00C3235D"/>
    <w:rsid w:val="00C3245F"/>
    <w:rsid w:val="00C3273B"/>
    <w:rsid w:val="00C32AE5"/>
    <w:rsid w:val="00C32C97"/>
    <w:rsid w:val="00C33135"/>
    <w:rsid w:val="00C33CE9"/>
    <w:rsid w:val="00C34BBC"/>
    <w:rsid w:val="00C3513E"/>
    <w:rsid w:val="00C3589D"/>
    <w:rsid w:val="00C3645C"/>
    <w:rsid w:val="00C37119"/>
    <w:rsid w:val="00C40026"/>
    <w:rsid w:val="00C4044B"/>
    <w:rsid w:val="00C4142E"/>
    <w:rsid w:val="00C41616"/>
    <w:rsid w:val="00C433A4"/>
    <w:rsid w:val="00C43D86"/>
    <w:rsid w:val="00C44926"/>
    <w:rsid w:val="00C455FD"/>
    <w:rsid w:val="00C45CD4"/>
    <w:rsid w:val="00C45FC5"/>
    <w:rsid w:val="00C4691F"/>
    <w:rsid w:val="00C46AAB"/>
    <w:rsid w:val="00C46AB5"/>
    <w:rsid w:val="00C46F1F"/>
    <w:rsid w:val="00C47834"/>
    <w:rsid w:val="00C4784D"/>
    <w:rsid w:val="00C47EA6"/>
    <w:rsid w:val="00C517C4"/>
    <w:rsid w:val="00C52748"/>
    <w:rsid w:val="00C52B50"/>
    <w:rsid w:val="00C53052"/>
    <w:rsid w:val="00C53394"/>
    <w:rsid w:val="00C54484"/>
    <w:rsid w:val="00C54DD8"/>
    <w:rsid w:val="00C55964"/>
    <w:rsid w:val="00C55C6C"/>
    <w:rsid w:val="00C55D04"/>
    <w:rsid w:val="00C6020C"/>
    <w:rsid w:val="00C60713"/>
    <w:rsid w:val="00C615D0"/>
    <w:rsid w:val="00C62DDA"/>
    <w:rsid w:val="00C63169"/>
    <w:rsid w:val="00C643AD"/>
    <w:rsid w:val="00C65395"/>
    <w:rsid w:val="00C654BD"/>
    <w:rsid w:val="00C67A05"/>
    <w:rsid w:val="00C67DAD"/>
    <w:rsid w:val="00C70058"/>
    <w:rsid w:val="00C7018A"/>
    <w:rsid w:val="00C70400"/>
    <w:rsid w:val="00C704B0"/>
    <w:rsid w:val="00C71026"/>
    <w:rsid w:val="00C7136B"/>
    <w:rsid w:val="00C72A68"/>
    <w:rsid w:val="00C72BD2"/>
    <w:rsid w:val="00C735A3"/>
    <w:rsid w:val="00C73F25"/>
    <w:rsid w:val="00C74FB3"/>
    <w:rsid w:val="00C7541E"/>
    <w:rsid w:val="00C75420"/>
    <w:rsid w:val="00C757D5"/>
    <w:rsid w:val="00C75E6B"/>
    <w:rsid w:val="00C76113"/>
    <w:rsid w:val="00C765E5"/>
    <w:rsid w:val="00C76F76"/>
    <w:rsid w:val="00C77172"/>
    <w:rsid w:val="00C77A66"/>
    <w:rsid w:val="00C808FF"/>
    <w:rsid w:val="00C80F63"/>
    <w:rsid w:val="00C82446"/>
    <w:rsid w:val="00C82A90"/>
    <w:rsid w:val="00C83148"/>
    <w:rsid w:val="00C846EF"/>
    <w:rsid w:val="00C85E55"/>
    <w:rsid w:val="00C874D7"/>
    <w:rsid w:val="00C87C53"/>
    <w:rsid w:val="00C90282"/>
    <w:rsid w:val="00C90C6B"/>
    <w:rsid w:val="00C93296"/>
    <w:rsid w:val="00C94A95"/>
    <w:rsid w:val="00C96F01"/>
    <w:rsid w:val="00C96FB4"/>
    <w:rsid w:val="00CA015D"/>
    <w:rsid w:val="00CA1288"/>
    <w:rsid w:val="00CA230D"/>
    <w:rsid w:val="00CA39EC"/>
    <w:rsid w:val="00CA6BA8"/>
    <w:rsid w:val="00CA6C5C"/>
    <w:rsid w:val="00CA6FF0"/>
    <w:rsid w:val="00CA783B"/>
    <w:rsid w:val="00CA79E2"/>
    <w:rsid w:val="00CB01C4"/>
    <w:rsid w:val="00CB1D29"/>
    <w:rsid w:val="00CB2C16"/>
    <w:rsid w:val="00CB3B5D"/>
    <w:rsid w:val="00CB3E08"/>
    <w:rsid w:val="00CB5524"/>
    <w:rsid w:val="00CB65D4"/>
    <w:rsid w:val="00CB68DC"/>
    <w:rsid w:val="00CB70A3"/>
    <w:rsid w:val="00CB7382"/>
    <w:rsid w:val="00CB74F0"/>
    <w:rsid w:val="00CC0C60"/>
    <w:rsid w:val="00CC0DC5"/>
    <w:rsid w:val="00CC0F45"/>
    <w:rsid w:val="00CC0FEF"/>
    <w:rsid w:val="00CC1D08"/>
    <w:rsid w:val="00CC36AA"/>
    <w:rsid w:val="00CC51F9"/>
    <w:rsid w:val="00CC5963"/>
    <w:rsid w:val="00CC5A97"/>
    <w:rsid w:val="00CC7338"/>
    <w:rsid w:val="00CC74C7"/>
    <w:rsid w:val="00CD03E8"/>
    <w:rsid w:val="00CD0565"/>
    <w:rsid w:val="00CD10CC"/>
    <w:rsid w:val="00CD10DE"/>
    <w:rsid w:val="00CD1AB8"/>
    <w:rsid w:val="00CD2AF7"/>
    <w:rsid w:val="00CD31F1"/>
    <w:rsid w:val="00CD339C"/>
    <w:rsid w:val="00CD41DC"/>
    <w:rsid w:val="00CD4254"/>
    <w:rsid w:val="00CD45B8"/>
    <w:rsid w:val="00CD5B24"/>
    <w:rsid w:val="00CD68A6"/>
    <w:rsid w:val="00CD6D75"/>
    <w:rsid w:val="00CD7427"/>
    <w:rsid w:val="00CD7C0F"/>
    <w:rsid w:val="00CE0815"/>
    <w:rsid w:val="00CE1157"/>
    <w:rsid w:val="00CE4947"/>
    <w:rsid w:val="00CE4B5C"/>
    <w:rsid w:val="00CE5230"/>
    <w:rsid w:val="00CE5AFD"/>
    <w:rsid w:val="00CE6D37"/>
    <w:rsid w:val="00CE7552"/>
    <w:rsid w:val="00CE78D0"/>
    <w:rsid w:val="00CF05D9"/>
    <w:rsid w:val="00CF08B2"/>
    <w:rsid w:val="00CF12A4"/>
    <w:rsid w:val="00CF224C"/>
    <w:rsid w:val="00CF246B"/>
    <w:rsid w:val="00CF5306"/>
    <w:rsid w:val="00CF5981"/>
    <w:rsid w:val="00CF6CF7"/>
    <w:rsid w:val="00CF6EC8"/>
    <w:rsid w:val="00D008C5"/>
    <w:rsid w:val="00D0259F"/>
    <w:rsid w:val="00D03121"/>
    <w:rsid w:val="00D0360D"/>
    <w:rsid w:val="00D077BE"/>
    <w:rsid w:val="00D07F9F"/>
    <w:rsid w:val="00D115D2"/>
    <w:rsid w:val="00D122FA"/>
    <w:rsid w:val="00D1331D"/>
    <w:rsid w:val="00D13F09"/>
    <w:rsid w:val="00D15519"/>
    <w:rsid w:val="00D1587D"/>
    <w:rsid w:val="00D16012"/>
    <w:rsid w:val="00D16098"/>
    <w:rsid w:val="00D17922"/>
    <w:rsid w:val="00D214D1"/>
    <w:rsid w:val="00D218A3"/>
    <w:rsid w:val="00D22107"/>
    <w:rsid w:val="00D2253B"/>
    <w:rsid w:val="00D227EB"/>
    <w:rsid w:val="00D22ED7"/>
    <w:rsid w:val="00D23324"/>
    <w:rsid w:val="00D23403"/>
    <w:rsid w:val="00D23BD9"/>
    <w:rsid w:val="00D23D33"/>
    <w:rsid w:val="00D24428"/>
    <w:rsid w:val="00D2491E"/>
    <w:rsid w:val="00D2500E"/>
    <w:rsid w:val="00D255BA"/>
    <w:rsid w:val="00D25CAC"/>
    <w:rsid w:val="00D268F3"/>
    <w:rsid w:val="00D273B7"/>
    <w:rsid w:val="00D30413"/>
    <w:rsid w:val="00D318D6"/>
    <w:rsid w:val="00D31915"/>
    <w:rsid w:val="00D31E08"/>
    <w:rsid w:val="00D322DB"/>
    <w:rsid w:val="00D323FB"/>
    <w:rsid w:val="00D326EC"/>
    <w:rsid w:val="00D327A3"/>
    <w:rsid w:val="00D3347E"/>
    <w:rsid w:val="00D33CBE"/>
    <w:rsid w:val="00D33F0C"/>
    <w:rsid w:val="00D35F8A"/>
    <w:rsid w:val="00D37D22"/>
    <w:rsid w:val="00D40385"/>
    <w:rsid w:val="00D4113F"/>
    <w:rsid w:val="00D41F38"/>
    <w:rsid w:val="00D423D7"/>
    <w:rsid w:val="00D4710A"/>
    <w:rsid w:val="00D47F4D"/>
    <w:rsid w:val="00D5001B"/>
    <w:rsid w:val="00D5045D"/>
    <w:rsid w:val="00D50741"/>
    <w:rsid w:val="00D50747"/>
    <w:rsid w:val="00D5101A"/>
    <w:rsid w:val="00D511AC"/>
    <w:rsid w:val="00D514CD"/>
    <w:rsid w:val="00D51CB0"/>
    <w:rsid w:val="00D51DAA"/>
    <w:rsid w:val="00D51DDF"/>
    <w:rsid w:val="00D52B41"/>
    <w:rsid w:val="00D5376A"/>
    <w:rsid w:val="00D538E6"/>
    <w:rsid w:val="00D53A32"/>
    <w:rsid w:val="00D55F30"/>
    <w:rsid w:val="00D56D8B"/>
    <w:rsid w:val="00D60B21"/>
    <w:rsid w:val="00D61186"/>
    <w:rsid w:val="00D625E9"/>
    <w:rsid w:val="00D62E04"/>
    <w:rsid w:val="00D636A8"/>
    <w:rsid w:val="00D64268"/>
    <w:rsid w:val="00D6591E"/>
    <w:rsid w:val="00D65FC4"/>
    <w:rsid w:val="00D66EA8"/>
    <w:rsid w:val="00D66ED4"/>
    <w:rsid w:val="00D70542"/>
    <w:rsid w:val="00D70681"/>
    <w:rsid w:val="00D71814"/>
    <w:rsid w:val="00D719B0"/>
    <w:rsid w:val="00D72B5C"/>
    <w:rsid w:val="00D72E58"/>
    <w:rsid w:val="00D7369F"/>
    <w:rsid w:val="00D74A91"/>
    <w:rsid w:val="00D75309"/>
    <w:rsid w:val="00D75979"/>
    <w:rsid w:val="00D778B8"/>
    <w:rsid w:val="00D80F72"/>
    <w:rsid w:val="00D81ABD"/>
    <w:rsid w:val="00D81FE3"/>
    <w:rsid w:val="00D82912"/>
    <w:rsid w:val="00D8350F"/>
    <w:rsid w:val="00D84768"/>
    <w:rsid w:val="00D84947"/>
    <w:rsid w:val="00D86136"/>
    <w:rsid w:val="00D86E06"/>
    <w:rsid w:val="00D90095"/>
    <w:rsid w:val="00D902B3"/>
    <w:rsid w:val="00D90866"/>
    <w:rsid w:val="00D90908"/>
    <w:rsid w:val="00D91080"/>
    <w:rsid w:val="00D926EB"/>
    <w:rsid w:val="00D9276B"/>
    <w:rsid w:val="00D92B94"/>
    <w:rsid w:val="00D9303E"/>
    <w:rsid w:val="00D9403C"/>
    <w:rsid w:val="00D94449"/>
    <w:rsid w:val="00D956A9"/>
    <w:rsid w:val="00D97837"/>
    <w:rsid w:val="00D97BE9"/>
    <w:rsid w:val="00DA03DE"/>
    <w:rsid w:val="00DA0B5E"/>
    <w:rsid w:val="00DA0F58"/>
    <w:rsid w:val="00DA198D"/>
    <w:rsid w:val="00DA3213"/>
    <w:rsid w:val="00DA338D"/>
    <w:rsid w:val="00DA5FC6"/>
    <w:rsid w:val="00DA745F"/>
    <w:rsid w:val="00DB0545"/>
    <w:rsid w:val="00DB09BC"/>
    <w:rsid w:val="00DB2438"/>
    <w:rsid w:val="00DB344E"/>
    <w:rsid w:val="00DB39B3"/>
    <w:rsid w:val="00DB507C"/>
    <w:rsid w:val="00DB533A"/>
    <w:rsid w:val="00DB59FC"/>
    <w:rsid w:val="00DB65E2"/>
    <w:rsid w:val="00DB6B1A"/>
    <w:rsid w:val="00DB740D"/>
    <w:rsid w:val="00DB7EB2"/>
    <w:rsid w:val="00DB7ED8"/>
    <w:rsid w:val="00DC07AC"/>
    <w:rsid w:val="00DC1045"/>
    <w:rsid w:val="00DC1286"/>
    <w:rsid w:val="00DC140B"/>
    <w:rsid w:val="00DC3066"/>
    <w:rsid w:val="00DC5806"/>
    <w:rsid w:val="00DC5D97"/>
    <w:rsid w:val="00DC6392"/>
    <w:rsid w:val="00DC7127"/>
    <w:rsid w:val="00DD0408"/>
    <w:rsid w:val="00DD0A79"/>
    <w:rsid w:val="00DD1DB7"/>
    <w:rsid w:val="00DD2ADC"/>
    <w:rsid w:val="00DD378A"/>
    <w:rsid w:val="00DD441E"/>
    <w:rsid w:val="00DD5094"/>
    <w:rsid w:val="00DD6267"/>
    <w:rsid w:val="00DD74DE"/>
    <w:rsid w:val="00DD7D0C"/>
    <w:rsid w:val="00DD7DE2"/>
    <w:rsid w:val="00DE0C7E"/>
    <w:rsid w:val="00DE1103"/>
    <w:rsid w:val="00DE2E36"/>
    <w:rsid w:val="00DE3C9D"/>
    <w:rsid w:val="00DE4D21"/>
    <w:rsid w:val="00DE50BB"/>
    <w:rsid w:val="00DE56A6"/>
    <w:rsid w:val="00DE5AA2"/>
    <w:rsid w:val="00DE61DF"/>
    <w:rsid w:val="00DE66AF"/>
    <w:rsid w:val="00DE7B2D"/>
    <w:rsid w:val="00DF04D1"/>
    <w:rsid w:val="00DF04F2"/>
    <w:rsid w:val="00DF1F89"/>
    <w:rsid w:val="00DF291D"/>
    <w:rsid w:val="00DF2BC8"/>
    <w:rsid w:val="00DF3706"/>
    <w:rsid w:val="00DF3D27"/>
    <w:rsid w:val="00DF435E"/>
    <w:rsid w:val="00DF4ECF"/>
    <w:rsid w:val="00DF50CC"/>
    <w:rsid w:val="00DF67A3"/>
    <w:rsid w:val="00DF70C6"/>
    <w:rsid w:val="00E002D6"/>
    <w:rsid w:val="00E00400"/>
    <w:rsid w:val="00E016A9"/>
    <w:rsid w:val="00E01EB6"/>
    <w:rsid w:val="00E02870"/>
    <w:rsid w:val="00E03A86"/>
    <w:rsid w:val="00E0548F"/>
    <w:rsid w:val="00E05B86"/>
    <w:rsid w:val="00E0656D"/>
    <w:rsid w:val="00E06A60"/>
    <w:rsid w:val="00E06EDD"/>
    <w:rsid w:val="00E079AE"/>
    <w:rsid w:val="00E07AD6"/>
    <w:rsid w:val="00E07C3A"/>
    <w:rsid w:val="00E10139"/>
    <w:rsid w:val="00E106EA"/>
    <w:rsid w:val="00E12780"/>
    <w:rsid w:val="00E12867"/>
    <w:rsid w:val="00E12A33"/>
    <w:rsid w:val="00E12ECE"/>
    <w:rsid w:val="00E139D5"/>
    <w:rsid w:val="00E13E5C"/>
    <w:rsid w:val="00E145B5"/>
    <w:rsid w:val="00E14C51"/>
    <w:rsid w:val="00E163AB"/>
    <w:rsid w:val="00E16F1F"/>
    <w:rsid w:val="00E175EC"/>
    <w:rsid w:val="00E17D39"/>
    <w:rsid w:val="00E2094D"/>
    <w:rsid w:val="00E20BA0"/>
    <w:rsid w:val="00E212A7"/>
    <w:rsid w:val="00E23E66"/>
    <w:rsid w:val="00E240FE"/>
    <w:rsid w:val="00E25C46"/>
    <w:rsid w:val="00E26626"/>
    <w:rsid w:val="00E2677A"/>
    <w:rsid w:val="00E2770F"/>
    <w:rsid w:val="00E27923"/>
    <w:rsid w:val="00E27A93"/>
    <w:rsid w:val="00E30DD1"/>
    <w:rsid w:val="00E321C0"/>
    <w:rsid w:val="00E32266"/>
    <w:rsid w:val="00E3296A"/>
    <w:rsid w:val="00E35844"/>
    <w:rsid w:val="00E36418"/>
    <w:rsid w:val="00E36809"/>
    <w:rsid w:val="00E36B24"/>
    <w:rsid w:val="00E36D79"/>
    <w:rsid w:val="00E376DF"/>
    <w:rsid w:val="00E37A77"/>
    <w:rsid w:val="00E408BB"/>
    <w:rsid w:val="00E41CDD"/>
    <w:rsid w:val="00E42C7A"/>
    <w:rsid w:val="00E42D1C"/>
    <w:rsid w:val="00E43C4A"/>
    <w:rsid w:val="00E44026"/>
    <w:rsid w:val="00E4427B"/>
    <w:rsid w:val="00E4432A"/>
    <w:rsid w:val="00E450FA"/>
    <w:rsid w:val="00E507FE"/>
    <w:rsid w:val="00E50859"/>
    <w:rsid w:val="00E5122A"/>
    <w:rsid w:val="00E5152F"/>
    <w:rsid w:val="00E525FF"/>
    <w:rsid w:val="00E548D0"/>
    <w:rsid w:val="00E55AD0"/>
    <w:rsid w:val="00E55C5F"/>
    <w:rsid w:val="00E57EBB"/>
    <w:rsid w:val="00E611F4"/>
    <w:rsid w:val="00E6137B"/>
    <w:rsid w:val="00E62116"/>
    <w:rsid w:val="00E635C1"/>
    <w:rsid w:val="00E63927"/>
    <w:rsid w:val="00E63B4F"/>
    <w:rsid w:val="00E63F35"/>
    <w:rsid w:val="00E64996"/>
    <w:rsid w:val="00E649C2"/>
    <w:rsid w:val="00E65039"/>
    <w:rsid w:val="00E65B8A"/>
    <w:rsid w:val="00E65CB5"/>
    <w:rsid w:val="00E67BA1"/>
    <w:rsid w:val="00E67EB8"/>
    <w:rsid w:val="00E702B1"/>
    <w:rsid w:val="00E70387"/>
    <w:rsid w:val="00E7054E"/>
    <w:rsid w:val="00E73E0B"/>
    <w:rsid w:val="00E74455"/>
    <w:rsid w:val="00E74F21"/>
    <w:rsid w:val="00E755DC"/>
    <w:rsid w:val="00E756F9"/>
    <w:rsid w:val="00E760D4"/>
    <w:rsid w:val="00E77FF2"/>
    <w:rsid w:val="00E806F2"/>
    <w:rsid w:val="00E8095C"/>
    <w:rsid w:val="00E82305"/>
    <w:rsid w:val="00E82468"/>
    <w:rsid w:val="00E82987"/>
    <w:rsid w:val="00E82A6D"/>
    <w:rsid w:val="00E843CF"/>
    <w:rsid w:val="00E8578A"/>
    <w:rsid w:val="00E879CD"/>
    <w:rsid w:val="00E91A63"/>
    <w:rsid w:val="00E91C79"/>
    <w:rsid w:val="00E9252F"/>
    <w:rsid w:val="00E9286B"/>
    <w:rsid w:val="00E933EE"/>
    <w:rsid w:val="00E94AAB"/>
    <w:rsid w:val="00E95565"/>
    <w:rsid w:val="00E9592B"/>
    <w:rsid w:val="00E9667E"/>
    <w:rsid w:val="00E96D39"/>
    <w:rsid w:val="00E97543"/>
    <w:rsid w:val="00E9771B"/>
    <w:rsid w:val="00E97F61"/>
    <w:rsid w:val="00EA0414"/>
    <w:rsid w:val="00EA2534"/>
    <w:rsid w:val="00EA31C2"/>
    <w:rsid w:val="00EA3A78"/>
    <w:rsid w:val="00EA46B0"/>
    <w:rsid w:val="00EA667B"/>
    <w:rsid w:val="00EB0D32"/>
    <w:rsid w:val="00EB2476"/>
    <w:rsid w:val="00EB2949"/>
    <w:rsid w:val="00EB3756"/>
    <w:rsid w:val="00EB38E2"/>
    <w:rsid w:val="00EB6B1D"/>
    <w:rsid w:val="00EB7A1D"/>
    <w:rsid w:val="00EB7E14"/>
    <w:rsid w:val="00EB7E7F"/>
    <w:rsid w:val="00EB7EF3"/>
    <w:rsid w:val="00EC1C53"/>
    <w:rsid w:val="00EC1CCD"/>
    <w:rsid w:val="00EC2E61"/>
    <w:rsid w:val="00EC3430"/>
    <w:rsid w:val="00EC348A"/>
    <w:rsid w:val="00EC4C38"/>
    <w:rsid w:val="00EC55C6"/>
    <w:rsid w:val="00EC653B"/>
    <w:rsid w:val="00EC7B29"/>
    <w:rsid w:val="00EC7CEB"/>
    <w:rsid w:val="00ED08F7"/>
    <w:rsid w:val="00ED0BE6"/>
    <w:rsid w:val="00ED0E0A"/>
    <w:rsid w:val="00ED19C4"/>
    <w:rsid w:val="00ED3A40"/>
    <w:rsid w:val="00ED42E1"/>
    <w:rsid w:val="00ED4CB7"/>
    <w:rsid w:val="00ED5C96"/>
    <w:rsid w:val="00ED6380"/>
    <w:rsid w:val="00ED6D31"/>
    <w:rsid w:val="00ED6F2D"/>
    <w:rsid w:val="00ED723C"/>
    <w:rsid w:val="00EE0903"/>
    <w:rsid w:val="00EE0B03"/>
    <w:rsid w:val="00EE1D87"/>
    <w:rsid w:val="00EE1E44"/>
    <w:rsid w:val="00EE3044"/>
    <w:rsid w:val="00EE3B2B"/>
    <w:rsid w:val="00EE3BEA"/>
    <w:rsid w:val="00EE3D13"/>
    <w:rsid w:val="00EE5076"/>
    <w:rsid w:val="00EE5642"/>
    <w:rsid w:val="00EE594C"/>
    <w:rsid w:val="00EE5E4D"/>
    <w:rsid w:val="00EE5FFB"/>
    <w:rsid w:val="00EE692A"/>
    <w:rsid w:val="00EE737A"/>
    <w:rsid w:val="00EE7BB6"/>
    <w:rsid w:val="00EE7E3D"/>
    <w:rsid w:val="00EF011D"/>
    <w:rsid w:val="00EF1037"/>
    <w:rsid w:val="00EF2AD7"/>
    <w:rsid w:val="00EF31F3"/>
    <w:rsid w:val="00EF35CA"/>
    <w:rsid w:val="00EF48C8"/>
    <w:rsid w:val="00EF5247"/>
    <w:rsid w:val="00EF5489"/>
    <w:rsid w:val="00EF618B"/>
    <w:rsid w:val="00EF6F51"/>
    <w:rsid w:val="00F00258"/>
    <w:rsid w:val="00F007B1"/>
    <w:rsid w:val="00F009B1"/>
    <w:rsid w:val="00F01412"/>
    <w:rsid w:val="00F01843"/>
    <w:rsid w:val="00F024B8"/>
    <w:rsid w:val="00F03DBA"/>
    <w:rsid w:val="00F03E22"/>
    <w:rsid w:val="00F0404C"/>
    <w:rsid w:val="00F04511"/>
    <w:rsid w:val="00F0484B"/>
    <w:rsid w:val="00F0647A"/>
    <w:rsid w:val="00F06FC8"/>
    <w:rsid w:val="00F07554"/>
    <w:rsid w:val="00F102D0"/>
    <w:rsid w:val="00F10342"/>
    <w:rsid w:val="00F10FAB"/>
    <w:rsid w:val="00F1116A"/>
    <w:rsid w:val="00F11711"/>
    <w:rsid w:val="00F11E13"/>
    <w:rsid w:val="00F121CE"/>
    <w:rsid w:val="00F12661"/>
    <w:rsid w:val="00F12CAD"/>
    <w:rsid w:val="00F136A4"/>
    <w:rsid w:val="00F14FBA"/>
    <w:rsid w:val="00F1508E"/>
    <w:rsid w:val="00F1529D"/>
    <w:rsid w:val="00F154F5"/>
    <w:rsid w:val="00F1566D"/>
    <w:rsid w:val="00F164C3"/>
    <w:rsid w:val="00F17428"/>
    <w:rsid w:val="00F1795C"/>
    <w:rsid w:val="00F20770"/>
    <w:rsid w:val="00F20E5A"/>
    <w:rsid w:val="00F2136A"/>
    <w:rsid w:val="00F21539"/>
    <w:rsid w:val="00F22A21"/>
    <w:rsid w:val="00F233D9"/>
    <w:rsid w:val="00F23761"/>
    <w:rsid w:val="00F2389E"/>
    <w:rsid w:val="00F24239"/>
    <w:rsid w:val="00F2487C"/>
    <w:rsid w:val="00F24DBB"/>
    <w:rsid w:val="00F31BDC"/>
    <w:rsid w:val="00F31C0B"/>
    <w:rsid w:val="00F32AC9"/>
    <w:rsid w:val="00F33271"/>
    <w:rsid w:val="00F3386B"/>
    <w:rsid w:val="00F33E4C"/>
    <w:rsid w:val="00F34682"/>
    <w:rsid w:val="00F3487D"/>
    <w:rsid w:val="00F34A00"/>
    <w:rsid w:val="00F353A0"/>
    <w:rsid w:val="00F36223"/>
    <w:rsid w:val="00F3771A"/>
    <w:rsid w:val="00F37D2C"/>
    <w:rsid w:val="00F37E61"/>
    <w:rsid w:val="00F4002C"/>
    <w:rsid w:val="00F40538"/>
    <w:rsid w:val="00F413A4"/>
    <w:rsid w:val="00F43108"/>
    <w:rsid w:val="00F437D9"/>
    <w:rsid w:val="00F44D0F"/>
    <w:rsid w:val="00F46037"/>
    <w:rsid w:val="00F46430"/>
    <w:rsid w:val="00F464F7"/>
    <w:rsid w:val="00F50244"/>
    <w:rsid w:val="00F521AF"/>
    <w:rsid w:val="00F52398"/>
    <w:rsid w:val="00F53016"/>
    <w:rsid w:val="00F5312D"/>
    <w:rsid w:val="00F54B14"/>
    <w:rsid w:val="00F55FE3"/>
    <w:rsid w:val="00F56091"/>
    <w:rsid w:val="00F57DE9"/>
    <w:rsid w:val="00F6328C"/>
    <w:rsid w:val="00F63541"/>
    <w:rsid w:val="00F656A5"/>
    <w:rsid w:val="00F65E69"/>
    <w:rsid w:val="00F6654B"/>
    <w:rsid w:val="00F67E9E"/>
    <w:rsid w:val="00F70387"/>
    <w:rsid w:val="00F7197C"/>
    <w:rsid w:val="00F71ADF"/>
    <w:rsid w:val="00F725A8"/>
    <w:rsid w:val="00F73036"/>
    <w:rsid w:val="00F73870"/>
    <w:rsid w:val="00F73E64"/>
    <w:rsid w:val="00F758B2"/>
    <w:rsid w:val="00F75CDC"/>
    <w:rsid w:val="00F76945"/>
    <w:rsid w:val="00F77F3C"/>
    <w:rsid w:val="00F803C8"/>
    <w:rsid w:val="00F8061A"/>
    <w:rsid w:val="00F82A09"/>
    <w:rsid w:val="00F85571"/>
    <w:rsid w:val="00F86A99"/>
    <w:rsid w:val="00F86E23"/>
    <w:rsid w:val="00F87962"/>
    <w:rsid w:val="00F87E48"/>
    <w:rsid w:val="00F901A9"/>
    <w:rsid w:val="00F90C60"/>
    <w:rsid w:val="00F90E2D"/>
    <w:rsid w:val="00F90EBA"/>
    <w:rsid w:val="00F91835"/>
    <w:rsid w:val="00F91CAD"/>
    <w:rsid w:val="00F93725"/>
    <w:rsid w:val="00F93E3A"/>
    <w:rsid w:val="00F941F6"/>
    <w:rsid w:val="00F95720"/>
    <w:rsid w:val="00F95DDF"/>
    <w:rsid w:val="00F96FE8"/>
    <w:rsid w:val="00FA062C"/>
    <w:rsid w:val="00FA1E2A"/>
    <w:rsid w:val="00FA1FE6"/>
    <w:rsid w:val="00FA3090"/>
    <w:rsid w:val="00FA31CA"/>
    <w:rsid w:val="00FA546A"/>
    <w:rsid w:val="00FA66FB"/>
    <w:rsid w:val="00FA78B7"/>
    <w:rsid w:val="00FB15D8"/>
    <w:rsid w:val="00FB1E5F"/>
    <w:rsid w:val="00FB3DAB"/>
    <w:rsid w:val="00FB4006"/>
    <w:rsid w:val="00FB4CA8"/>
    <w:rsid w:val="00FB50CF"/>
    <w:rsid w:val="00FB514A"/>
    <w:rsid w:val="00FB52E5"/>
    <w:rsid w:val="00FB68A9"/>
    <w:rsid w:val="00FC0066"/>
    <w:rsid w:val="00FC047A"/>
    <w:rsid w:val="00FC10D6"/>
    <w:rsid w:val="00FC1EA3"/>
    <w:rsid w:val="00FC2099"/>
    <w:rsid w:val="00FC2900"/>
    <w:rsid w:val="00FC3314"/>
    <w:rsid w:val="00FC33AA"/>
    <w:rsid w:val="00FC33F9"/>
    <w:rsid w:val="00FC3AE3"/>
    <w:rsid w:val="00FC4262"/>
    <w:rsid w:val="00FC46B6"/>
    <w:rsid w:val="00FC4B13"/>
    <w:rsid w:val="00FC4E38"/>
    <w:rsid w:val="00FC568E"/>
    <w:rsid w:val="00FC6AE4"/>
    <w:rsid w:val="00FC74C6"/>
    <w:rsid w:val="00FC7DFA"/>
    <w:rsid w:val="00FD06E6"/>
    <w:rsid w:val="00FD084F"/>
    <w:rsid w:val="00FD0A6C"/>
    <w:rsid w:val="00FD2194"/>
    <w:rsid w:val="00FD263B"/>
    <w:rsid w:val="00FD3A12"/>
    <w:rsid w:val="00FD3BE5"/>
    <w:rsid w:val="00FD412E"/>
    <w:rsid w:val="00FD4A0E"/>
    <w:rsid w:val="00FD5459"/>
    <w:rsid w:val="00FD6963"/>
    <w:rsid w:val="00FD7825"/>
    <w:rsid w:val="00FD792D"/>
    <w:rsid w:val="00FD7B9E"/>
    <w:rsid w:val="00FE09C0"/>
    <w:rsid w:val="00FE0DD4"/>
    <w:rsid w:val="00FE2EDE"/>
    <w:rsid w:val="00FE3136"/>
    <w:rsid w:val="00FE5117"/>
    <w:rsid w:val="00FE7E57"/>
    <w:rsid w:val="00FF0EFA"/>
    <w:rsid w:val="00FF2C6B"/>
    <w:rsid w:val="00FF2F9B"/>
    <w:rsid w:val="00FF57DC"/>
    <w:rsid w:val="00FF7397"/>
    <w:rsid w:val="00FF74F5"/>
    <w:rsid w:val="00FF796C"/>
    <w:rsid w:val="00FF7ACD"/>
    <w:rsid w:val="00FF7CA6"/>
    <w:rsid w:val="1A45143D"/>
    <w:rsid w:val="1C020CF8"/>
    <w:rsid w:val="21E4261E"/>
    <w:rsid w:val="29AA1A42"/>
    <w:rsid w:val="38EEF121"/>
    <w:rsid w:val="3B32CC6E"/>
    <w:rsid w:val="4C0EBCA6"/>
    <w:rsid w:val="501A82FC"/>
    <w:rsid w:val="649A8752"/>
    <w:rsid w:val="7565992B"/>
    <w:rsid w:val="77FD7082"/>
    <w:rsid w:val="7C12ACBA"/>
    <w:rsid w:val="7CB4FFE4"/>
    <w:rsid w:val="7D7D8D4B"/>
    <w:rsid w:val="7FA27576"/>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BF4596"/>
  <w15:chartTrackingRefBased/>
  <w15:docId w15:val="{73B31306-4268-42E3-A697-6646E63E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0AD"/>
    <w:pPr>
      <w:widowControl w:val="0"/>
      <w:adjustRightInd w:val="0"/>
      <w:spacing w:line="480" w:lineRule="auto"/>
      <w:ind w:firstLineChars="100" w:firstLine="100"/>
      <w:jc w:val="both"/>
    </w:pPr>
    <w:rPr>
      <w:rFonts w:ascii="Times New Roman" w:eastAsia="Times New Roman" w:hAnsi="Times New Roman" w:cs="Times New Roman"/>
      <w:sz w:val="22"/>
      <w:szCs w:val="22"/>
    </w:rPr>
  </w:style>
  <w:style w:type="paragraph" w:styleId="2">
    <w:name w:val="heading 2"/>
    <w:basedOn w:val="a"/>
    <w:next w:val="a"/>
    <w:link w:val="20"/>
    <w:uiPriority w:val="9"/>
    <w:unhideWhenUsed/>
    <w:qFormat/>
    <w:rsid w:val="00C3589D"/>
    <w:pPr>
      <w:keepNext/>
      <w:outlineLvl w:val="1"/>
    </w:pPr>
    <w:rPr>
      <w:rFonts w:asciiTheme="majorHAnsi" w:eastAsiaTheme="majorEastAsia" w:hAnsiTheme="majorHAnsi" w:cstheme="majorBidi"/>
      <w:szCs w:val="30"/>
    </w:rPr>
  </w:style>
  <w:style w:type="paragraph" w:styleId="3">
    <w:name w:val="heading 3"/>
    <w:basedOn w:val="a"/>
    <w:next w:val="a"/>
    <w:link w:val="30"/>
    <w:uiPriority w:val="9"/>
    <w:semiHidden/>
    <w:unhideWhenUsed/>
    <w:qFormat/>
    <w:rsid w:val="00235B9E"/>
    <w:pPr>
      <w:keepNext/>
      <w:ind w:leftChars="400" w:left="400"/>
      <w:outlineLvl w:val="2"/>
    </w:pPr>
    <w:rPr>
      <w:rFonts w:asciiTheme="majorHAnsi" w:eastAsiaTheme="majorEastAsia" w:hAnsiTheme="majorHAnsi" w:cstheme="majorBidi"/>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4F62"/>
    <w:pPr>
      <w:spacing w:line="240" w:lineRule="auto"/>
      <w:ind w:firstLineChars="0" w:firstLine="0"/>
      <w:jc w:val="center"/>
      <w:outlineLvl w:val="0"/>
    </w:pPr>
    <w:rPr>
      <w:sz w:val="28"/>
      <w:szCs w:val="28"/>
    </w:rPr>
  </w:style>
  <w:style w:type="character" w:customStyle="1" w:styleId="a4">
    <w:name w:val="表題 (文字)"/>
    <w:basedOn w:val="a0"/>
    <w:link w:val="a3"/>
    <w:uiPriority w:val="10"/>
    <w:rsid w:val="00164F62"/>
    <w:rPr>
      <w:rFonts w:ascii="Times New Roman" w:eastAsia="Times New Roman" w:hAnsi="Times New Roman" w:cs="Times New Roman"/>
      <w:sz w:val="28"/>
    </w:rPr>
  </w:style>
  <w:style w:type="paragraph" w:styleId="a5">
    <w:name w:val="footnote text"/>
    <w:basedOn w:val="a"/>
    <w:link w:val="a6"/>
    <w:uiPriority w:val="99"/>
    <w:unhideWhenUsed/>
    <w:rsid w:val="00D70681"/>
    <w:pPr>
      <w:snapToGrid w:val="0"/>
      <w:jc w:val="left"/>
    </w:pPr>
    <w:rPr>
      <w:szCs w:val="30"/>
    </w:rPr>
  </w:style>
  <w:style w:type="character" w:customStyle="1" w:styleId="a6">
    <w:name w:val="脚注文字列 (文字)"/>
    <w:basedOn w:val="a0"/>
    <w:link w:val="a5"/>
    <w:uiPriority w:val="99"/>
    <w:rsid w:val="00D70681"/>
    <w:rPr>
      <w:rFonts w:ascii="Times New Roman" w:eastAsia="Times New Roman" w:hAnsi="Times New Roman" w:cs="Times New Roman"/>
      <w:sz w:val="24"/>
      <w:szCs w:val="30"/>
    </w:rPr>
  </w:style>
  <w:style w:type="character" w:styleId="a7">
    <w:name w:val="footnote reference"/>
    <w:basedOn w:val="a0"/>
    <w:uiPriority w:val="99"/>
    <w:semiHidden/>
    <w:unhideWhenUsed/>
    <w:rsid w:val="00D70681"/>
    <w:rPr>
      <w:vertAlign w:val="superscript"/>
    </w:rPr>
  </w:style>
  <w:style w:type="paragraph" w:styleId="a8">
    <w:name w:val="header"/>
    <w:basedOn w:val="a"/>
    <w:link w:val="a9"/>
    <w:uiPriority w:val="99"/>
    <w:unhideWhenUsed/>
    <w:rsid w:val="001861A8"/>
    <w:pPr>
      <w:tabs>
        <w:tab w:val="center" w:pos="4252"/>
        <w:tab w:val="right" w:pos="8504"/>
      </w:tabs>
      <w:snapToGrid w:val="0"/>
    </w:pPr>
    <w:rPr>
      <w:szCs w:val="30"/>
    </w:rPr>
  </w:style>
  <w:style w:type="character" w:customStyle="1" w:styleId="a9">
    <w:name w:val="ヘッダー (文字)"/>
    <w:basedOn w:val="a0"/>
    <w:link w:val="a8"/>
    <w:uiPriority w:val="99"/>
    <w:rsid w:val="001861A8"/>
    <w:rPr>
      <w:rFonts w:ascii="Times New Roman" w:eastAsia="Times New Roman" w:hAnsi="Times New Roman" w:cs="Times New Roman"/>
      <w:sz w:val="24"/>
      <w:szCs w:val="30"/>
    </w:rPr>
  </w:style>
  <w:style w:type="paragraph" w:styleId="aa">
    <w:name w:val="footer"/>
    <w:basedOn w:val="a"/>
    <w:link w:val="ab"/>
    <w:uiPriority w:val="99"/>
    <w:unhideWhenUsed/>
    <w:rsid w:val="001861A8"/>
    <w:pPr>
      <w:tabs>
        <w:tab w:val="center" w:pos="4252"/>
        <w:tab w:val="right" w:pos="8504"/>
      </w:tabs>
      <w:snapToGrid w:val="0"/>
    </w:pPr>
    <w:rPr>
      <w:szCs w:val="30"/>
    </w:rPr>
  </w:style>
  <w:style w:type="character" w:customStyle="1" w:styleId="ab">
    <w:name w:val="フッター (文字)"/>
    <w:basedOn w:val="a0"/>
    <w:link w:val="aa"/>
    <w:uiPriority w:val="99"/>
    <w:rsid w:val="001861A8"/>
    <w:rPr>
      <w:rFonts w:ascii="Times New Roman" w:eastAsia="Times New Roman" w:hAnsi="Times New Roman" w:cs="Times New Roman"/>
      <w:sz w:val="24"/>
      <w:szCs w:val="30"/>
    </w:rPr>
  </w:style>
  <w:style w:type="paragraph" w:customStyle="1" w:styleId="Section">
    <w:name w:val="Section"/>
    <w:basedOn w:val="a"/>
    <w:link w:val="Section0"/>
    <w:qFormat/>
    <w:rsid w:val="009F17BF"/>
    <w:pPr>
      <w:numPr>
        <w:numId w:val="2"/>
      </w:numPr>
      <w:ind w:left="0" w:firstLineChars="0" w:firstLine="0"/>
    </w:pPr>
    <w:rPr>
      <w:b/>
    </w:rPr>
  </w:style>
  <w:style w:type="paragraph" w:customStyle="1" w:styleId="subsec2">
    <w:name w:val="subsec_2"/>
    <w:basedOn w:val="Section"/>
    <w:link w:val="subsec2Char"/>
    <w:qFormat/>
    <w:rsid w:val="00894221"/>
    <w:pPr>
      <w:numPr>
        <w:numId w:val="3"/>
      </w:numPr>
    </w:pPr>
  </w:style>
  <w:style w:type="character" w:customStyle="1" w:styleId="Section0">
    <w:name w:val="Section (文字)"/>
    <w:basedOn w:val="a0"/>
    <w:link w:val="Section"/>
    <w:rsid w:val="009F17BF"/>
    <w:rPr>
      <w:rFonts w:ascii="Times New Roman" w:eastAsia="Times New Roman" w:hAnsi="Times New Roman" w:cs="Times New Roman"/>
      <w:b/>
      <w:sz w:val="24"/>
      <w:szCs w:val="24"/>
    </w:rPr>
  </w:style>
  <w:style w:type="character" w:customStyle="1" w:styleId="subsec2Char">
    <w:name w:val="subsec_2 Char"/>
    <w:basedOn w:val="Section0"/>
    <w:link w:val="subsec2"/>
    <w:rsid w:val="00894221"/>
    <w:rPr>
      <w:rFonts w:ascii="Times New Roman" w:eastAsia="Times New Roman" w:hAnsi="Times New Roman" w:cs="Times New Roman"/>
      <w:b/>
      <w:sz w:val="24"/>
      <w:szCs w:val="24"/>
    </w:rPr>
  </w:style>
  <w:style w:type="paragraph" w:customStyle="1" w:styleId="subsec4">
    <w:name w:val="subsec_4"/>
    <w:basedOn w:val="Section"/>
    <w:link w:val="subsec40"/>
    <w:qFormat/>
    <w:rsid w:val="005B756A"/>
    <w:pPr>
      <w:numPr>
        <w:numId w:val="4"/>
      </w:numPr>
    </w:pPr>
  </w:style>
  <w:style w:type="character" w:customStyle="1" w:styleId="subsec40">
    <w:name w:val="subsec_4 (文字)"/>
    <w:basedOn w:val="Section0"/>
    <w:link w:val="subsec4"/>
    <w:rsid w:val="00352F5E"/>
    <w:rPr>
      <w:rFonts w:ascii="Times New Roman" w:eastAsia="Times New Roman" w:hAnsi="Times New Roman" w:cs="Times New Roman"/>
      <w:b/>
      <w:sz w:val="24"/>
      <w:szCs w:val="24"/>
    </w:rPr>
  </w:style>
  <w:style w:type="table" w:styleId="ac">
    <w:name w:val="Table Grid"/>
    <w:basedOn w:val="a1"/>
    <w:uiPriority w:val="39"/>
    <w:rsid w:val="00B2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rsid w:val="001C3331"/>
  </w:style>
  <w:style w:type="paragraph" w:styleId="ae">
    <w:name w:val="caption"/>
    <w:basedOn w:val="a"/>
    <w:next w:val="a"/>
    <w:uiPriority w:val="35"/>
    <w:unhideWhenUsed/>
    <w:qFormat/>
    <w:rsid w:val="00240F21"/>
    <w:pPr>
      <w:ind w:firstLineChars="0" w:firstLine="0"/>
      <w:jc w:val="center"/>
    </w:pPr>
    <w:rPr>
      <w:bCs/>
    </w:rPr>
  </w:style>
  <w:style w:type="paragraph" w:styleId="af">
    <w:name w:val="Bibliography"/>
    <w:basedOn w:val="a"/>
    <w:next w:val="a"/>
    <w:link w:val="af0"/>
    <w:uiPriority w:val="37"/>
    <w:unhideWhenUsed/>
    <w:rsid w:val="004A2ED3"/>
    <w:pPr>
      <w:ind w:left="720" w:hanging="720"/>
    </w:pPr>
    <w:rPr>
      <w:szCs w:val="30"/>
    </w:rPr>
  </w:style>
  <w:style w:type="character" w:styleId="af1">
    <w:name w:val="Subtle Reference"/>
    <w:basedOn w:val="a0"/>
    <w:uiPriority w:val="31"/>
    <w:rsid w:val="00635D91"/>
    <w:rPr>
      <w:rFonts w:ascii="Times New Roman" w:hAnsi="Times New Roman" w:cs="Times New Roman"/>
      <w:b w:val="0"/>
      <w:i w:val="0"/>
      <w:caps w:val="0"/>
      <w:smallCaps/>
      <w:color w:val="auto"/>
      <w:sz w:val="24"/>
      <w:szCs w:val="24"/>
    </w:rPr>
  </w:style>
  <w:style w:type="paragraph" w:customStyle="1" w:styleId="Reference">
    <w:name w:val="Reference"/>
    <w:basedOn w:val="af"/>
    <w:link w:val="Reference0"/>
    <w:qFormat/>
    <w:rsid w:val="00527046"/>
    <w:pPr>
      <w:ind w:left="100" w:hangingChars="100" w:hanging="100"/>
    </w:pPr>
  </w:style>
  <w:style w:type="character" w:customStyle="1" w:styleId="af0">
    <w:name w:val="文献目録 (文字)"/>
    <w:basedOn w:val="a0"/>
    <w:link w:val="af"/>
    <w:uiPriority w:val="37"/>
    <w:rsid w:val="008A2204"/>
    <w:rPr>
      <w:rFonts w:ascii="Times New Roman" w:eastAsia="Times New Roman" w:hAnsi="Times New Roman" w:cs="Times New Roman"/>
      <w:sz w:val="24"/>
      <w:szCs w:val="30"/>
    </w:rPr>
  </w:style>
  <w:style w:type="character" w:customStyle="1" w:styleId="Reference0">
    <w:name w:val="Reference (文字)"/>
    <w:basedOn w:val="af0"/>
    <w:link w:val="Reference"/>
    <w:rsid w:val="00527046"/>
    <w:rPr>
      <w:rFonts w:ascii="Times New Roman" w:eastAsia="Times New Roman" w:hAnsi="Times New Roman" w:cs="Times New Roman"/>
      <w:sz w:val="24"/>
      <w:szCs w:val="30"/>
    </w:rPr>
  </w:style>
  <w:style w:type="character" w:styleId="af2">
    <w:name w:val="Placeholder Text"/>
    <w:basedOn w:val="a0"/>
    <w:uiPriority w:val="99"/>
    <w:semiHidden/>
    <w:rsid w:val="00EB38E2"/>
    <w:rPr>
      <w:color w:val="666666"/>
    </w:rPr>
  </w:style>
  <w:style w:type="character" w:customStyle="1" w:styleId="20">
    <w:name w:val="見出し 2 (文字)"/>
    <w:basedOn w:val="a0"/>
    <w:link w:val="2"/>
    <w:uiPriority w:val="9"/>
    <w:rsid w:val="00C3589D"/>
    <w:rPr>
      <w:rFonts w:asciiTheme="majorHAnsi" w:eastAsiaTheme="majorEastAsia" w:hAnsiTheme="majorHAnsi" w:cstheme="majorBidi"/>
      <w:sz w:val="24"/>
      <w:szCs w:val="30"/>
    </w:rPr>
  </w:style>
  <w:style w:type="paragraph" w:styleId="af3">
    <w:name w:val="List Paragraph"/>
    <w:basedOn w:val="a"/>
    <w:uiPriority w:val="34"/>
    <w:qFormat/>
    <w:rsid w:val="000E6639"/>
    <w:pPr>
      <w:ind w:leftChars="400" w:left="840"/>
    </w:pPr>
    <w:rPr>
      <w:szCs w:val="30"/>
    </w:rPr>
  </w:style>
  <w:style w:type="character" w:styleId="af4">
    <w:name w:val="annotation reference"/>
    <w:basedOn w:val="a0"/>
    <w:uiPriority w:val="99"/>
    <w:semiHidden/>
    <w:unhideWhenUsed/>
    <w:rsid w:val="008E6C1F"/>
    <w:rPr>
      <w:sz w:val="18"/>
      <w:szCs w:val="18"/>
    </w:rPr>
  </w:style>
  <w:style w:type="paragraph" w:styleId="af5">
    <w:name w:val="annotation text"/>
    <w:basedOn w:val="a"/>
    <w:link w:val="af6"/>
    <w:uiPriority w:val="99"/>
    <w:unhideWhenUsed/>
    <w:rsid w:val="008E6C1F"/>
    <w:pPr>
      <w:jc w:val="left"/>
    </w:pPr>
    <w:rPr>
      <w:szCs w:val="30"/>
    </w:rPr>
  </w:style>
  <w:style w:type="character" w:customStyle="1" w:styleId="af6">
    <w:name w:val="コメント文字列 (文字)"/>
    <w:basedOn w:val="a0"/>
    <w:link w:val="af5"/>
    <w:uiPriority w:val="99"/>
    <w:rsid w:val="008E6C1F"/>
    <w:rPr>
      <w:rFonts w:ascii="Times New Roman" w:eastAsia="Times New Roman" w:hAnsi="Times New Roman" w:cs="Times New Roman"/>
      <w:sz w:val="24"/>
      <w:szCs w:val="30"/>
    </w:rPr>
  </w:style>
  <w:style w:type="paragraph" w:styleId="af7">
    <w:name w:val="annotation subject"/>
    <w:basedOn w:val="af5"/>
    <w:next w:val="af5"/>
    <w:link w:val="af8"/>
    <w:uiPriority w:val="99"/>
    <w:semiHidden/>
    <w:unhideWhenUsed/>
    <w:rsid w:val="008E6C1F"/>
    <w:rPr>
      <w:b/>
      <w:bCs/>
    </w:rPr>
  </w:style>
  <w:style w:type="character" w:customStyle="1" w:styleId="af8">
    <w:name w:val="コメント内容 (文字)"/>
    <w:basedOn w:val="af6"/>
    <w:link w:val="af7"/>
    <w:uiPriority w:val="99"/>
    <w:semiHidden/>
    <w:rsid w:val="008E6C1F"/>
    <w:rPr>
      <w:rFonts w:ascii="Times New Roman" w:eastAsia="Times New Roman" w:hAnsi="Times New Roman" w:cs="Times New Roman"/>
      <w:b/>
      <w:bCs/>
      <w:sz w:val="24"/>
      <w:szCs w:val="30"/>
    </w:rPr>
  </w:style>
  <w:style w:type="paragraph" w:styleId="af9">
    <w:name w:val="Balloon Text"/>
    <w:basedOn w:val="a"/>
    <w:link w:val="afa"/>
    <w:uiPriority w:val="99"/>
    <w:semiHidden/>
    <w:unhideWhenUsed/>
    <w:rsid w:val="00EF48C8"/>
    <w:pPr>
      <w:spacing w:line="240" w:lineRule="auto"/>
    </w:pPr>
    <w:rPr>
      <w:rFonts w:asciiTheme="majorHAnsi" w:eastAsiaTheme="majorEastAsia" w:hAnsiTheme="majorHAnsi" w:cstheme="majorBidi"/>
      <w:sz w:val="18"/>
    </w:rPr>
  </w:style>
  <w:style w:type="character" w:customStyle="1" w:styleId="afa">
    <w:name w:val="吹き出し (文字)"/>
    <w:basedOn w:val="a0"/>
    <w:link w:val="af9"/>
    <w:uiPriority w:val="99"/>
    <w:semiHidden/>
    <w:rsid w:val="00EF48C8"/>
    <w:rPr>
      <w:rFonts w:asciiTheme="majorHAnsi" w:eastAsiaTheme="majorEastAsia" w:hAnsiTheme="majorHAnsi" w:cstheme="majorBidi"/>
      <w:sz w:val="18"/>
      <w:szCs w:val="22"/>
    </w:rPr>
  </w:style>
  <w:style w:type="character" w:styleId="afb">
    <w:name w:val="Hyperlink"/>
    <w:basedOn w:val="a0"/>
    <w:uiPriority w:val="99"/>
    <w:unhideWhenUsed/>
    <w:rsid w:val="00840019"/>
    <w:rPr>
      <w:color w:val="0563C1" w:themeColor="hyperlink"/>
      <w:u w:val="single"/>
    </w:rPr>
  </w:style>
  <w:style w:type="character" w:styleId="afc">
    <w:name w:val="Unresolved Mention"/>
    <w:basedOn w:val="a0"/>
    <w:uiPriority w:val="99"/>
    <w:semiHidden/>
    <w:unhideWhenUsed/>
    <w:rsid w:val="00840019"/>
    <w:rPr>
      <w:color w:val="605E5C"/>
      <w:shd w:val="clear" w:color="auto" w:fill="E1DFDD"/>
    </w:rPr>
  </w:style>
  <w:style w:type="paragraph" w:customStyle="1" w:styleId="subsec3">
    <w:name w:val="subsec_3"/>
    <w:link w:val="subsec30"/>
    <w:qFormat/>
    <w:rsid w:val="00287E95"/>
    <w:pPr>
      <w:numPr>
        <w:numId w:val="6"/>
      </w:numPr>
      <w:spacing w:line="360" w:lineRule="auto"/>
    </w:pPr>
    <w:rPr>
      <w:rFonts w:ascii="Times New Roman" w:eastAsia="Times New Roman" w:hAnsi="Times New Roman" w:cs="Times New Roman"/>
      <w:b/>
      <w:sz w:val="24"/>
      <w:szCs w:val="24"/>
    </w:rPr>
  </w:style>
  <w:style w:type="character" w:customStyle="1" w:styleId="subsec30">
    <w:name w:val="subsec_3 (文字)"/>
    <w:basedOn w:val="a0"/>
    <w:link w:val="subsec3"/>
    <w:rsid w:val="00287E95"/>
    <w:rPr>
      <w:rFonts w:ascii="Times New Roman" w:eastAsia="Times New Roman" w:hAnsi="Times New Roman" w:cs="Times New Roman"/>
      <w:b/>
      <w:sz w:val="24"/>
      <w:szCs w:val="24"/>
    </w:rPr>
  </w:style>
  <w:style w:type="paragraph" w:customStyle="1" w:styleId="susec5">
    <w:name w:val="susec_5"/>
    <w:basedOn w:val="subsec4"/>
    <w:link w:val="susec50"/>
    <w:qFormat/>
    <w:rsid w:val="005079FF"/>
    <w:pPr>
      <w:numPr>
        <w:numId w:val="7"/>
      </w:numPr>
    </w:pPr>
    <w:rPr>
      <w:rFonts w:eastAsiaTheme="minorEastAsia"/>
    </w:rPr>
  </w:style>
  <w:style w:type="character" w:customStyle="1" w:styleId="susec50">
    <w:name w:val="susec_5 (文字)"/>
    <w:basedOn w:val="subsec40"/>
    <w:link w:val="susec5"/>
    <w:rsid w:val="005079FF"/>
    <w:rPr>
      <w:rFonts w:ascii="Times New Roman" w:eastAsia="Times New Roman" w:hAnsi="Times New Roman" w:cs="Times New Roman"/>
      <w:b/>
      <w:sz w:val="24"/>
      <w:szCs w:val="24"/>
    </w:rPr>
  </w:style>
  <w:style w:type="character" w:customStyle="1" w:styleId="30">
    <w:name w:val="見出し 3 (文字)"/>
    <w:basedOn w:val="a0"/>
    <w:link w:val="3"/>
    <w:uiPriority w:val="9"/>
    <w:semiHidden/>
    <w:rsid w:val="00235B9E"/>
    <w:rPr>
      <w:rFonts w:asciiTheme="majorHAnsi" w:eastAsiaTheme="majorEastAsia" w:hAnsiTheme="majorHAnsi" w:cstheme="majorBidi"/>
      <w:sz w:val="24"/>
      <w:szCs w:val="30"/>
    </w:rPr>
  </w:style>
  <w:style w:type="paragraph" w:styleId="Web">
    <w:name w:val="Normal (Web)"/>
    <w:basedOn w:val="a"/>
    <w:uiPriority w:val="99"/>
    <w:semiHidden/>
    <w:unhideWhenUsed/>
    <w:rsid w:val="007619E8"/>
    <w:rPr>
      <w:szCs w:val="30"/>
    </w:rPr>
  </w:style>
  <w:style w:type="paragraph" w:styleId="afd">
    <w:name w:val="Revision"/>
    <w:hidden/>
    <w:uiPriority w:val="99"/>
    <w:semiHidden/>
    <w:rsid w:val="000E179A"/>
    <w:rPr>
      <w:rFonts w:ascii="Times New Roman" w:eastAsia="Times New Roman" w:hAnsi="Times New Roman" w:cs="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4826">
      <w:bodyDiv w:val="1"/>
      <w:marLeft w:val="0"/>
      <w:marRight w:val="0"/>
      <w:marTop w:val="0"/>
      <w:marBottom w:val="0"/>
      <w:divBdr>
        <w:top w:val="none" w:sz="0" w:space="0" w:color="auto"/>
        <w:left w:val="none" w:sz="0" w:space="0" w:color="auto"/>
        <w:bottom w:val="none" w:sz="0" w:space="0" w:color="auto"/>
        <w:right w:val="none" w:sz="0" w:space="0" w:color="auto"/>
      </w:divBdr>
    </w:div>
    <w:div w:id="66342425">
      <w:bodyDiv w:val="1"/>
      <w:marLeft w:val="0"/>
      <w:marRight w:val="0"/>
      <w:marTop w:val="0"/>
      <w:marBottom w:val="0"/>
      <w:divBdr>
        <w:top w:val="none" w:sz="0" w:space="0" w:color="auto"/>
        <w:left w:val="none" w:sz="0" w:space="0" w:color="auto"/>
        <w:bottom w:val="none" w:sz="0" w:space="0" w:color="auto"/>
        <w:right w:val="none" w:sz="0" w:space="0" w:color="auto"/>
      </w:divBdr>
    </w:div>
    <w:div w:id="95835798">
      <w:bodyDiv w:val="1"/>
      <w:marLeft w:val="0"/>
      <w:marRight w:val="0"/>
      <w:marTop w:val="0"/>
      <w:marBottom w:val="0"/>
      <w:divBdr>
        <w:top w:val="none" w:sz="0" w:space="0" w:color="auto"/>
        <w:left w:val="none" w:sz="0" w:space="0" w:color="auto"/>
        <w:bottom w:val="none" w:sz="0" w:space="0" w:color="auto"/>
        <w:right w:val="none" w:sz="0" w:space="0" w:color="auto"/>
      </w:divBdr>
    </w:div>
    <w:div w:id="104472938">
      <w:bodyDiv w:val="1"/>
      <w:marLeft w:val="0"/>
      <w:marRight w:val="0"/>
      <w:marTop w:val="0"/>
      <w:marBottom w:val="0"/>
      <w:divBdr>
        <w:top w:val="none" w:sz="0" w:space="0" w:color="auto"/>
        <w:left w:val="none" w:sz="0" w:space="0" w:color="auto"/>
        <w:bottom w:val="none" w:sz="0" w:space="0" w:color="auto"/>
        <w:right w:val="none" w:sz="0" w:space="0" w:color="auto"/>
      </w:divBdr>
    </w:div>
    <w:div w:id="134497474">
      <w:bodyDiv w:val="1"/>
      <w:marLeft w:val="0"/>
      <w:marRight w:val="0"/>
      <w:marTop w:val="0"/>
      <w:marBottom w:val="0"/>
      <w:divBdr>
        <w:top w:val="none" w:sz="0" w:space="0" w:color="auto"/>
        <w:left w:val="none" w:sz="0" w:space="0" w:color="auto"/>
        <w:bottom w:val="none" w:sz="0" w:space="0" w:color="auto"/>
        <w:right w:val="none" w:sz="0" w:space="0" w:color="auto"/>
      </w:divBdr>
    </w:div>
    <w:div w:id="170995133">
      <w:bodyDiv w:val="1"/>
      <w:marLeft w:val="0"/>
      <w:marRight w:val="0"/>
      <w:marTop w:val="0"/>
      <w:marBottom w:val="0"/>
      <w:divBdr>
        <w:top w:val="none" w:sz="0" w:space="0" w:color="auto"/>
        <w:left w:val="none" w:sz="0" w:space="0" w:color="auto"/>
        <w:bottom w:val="none" w:sz="0" w:space="0" w:color="auto"/>
        <w:right w:val="none" w:sz="0" w:space="0" w:color="auto"/>
      </w:divBdr>
    </w:div>
    <w:div w:id="204030333">
      <w:bodyDiv w:val="1"/>
      <w:marLeft w:val="0"/>
      <w:marRight w:val="0"/>
      <w:marTop w:val="0"/>
      <w:marBottom w:val="0"/>
      <w:divBdr>
        <w:top w:val="none" w:sz="0" w:space="0" w:color="auto"/>
        <w:left w:val="none" w:sz="0" w:space="0" w:color="auto"/>
        <w:bottom w:val="none" w:sz="0" w:space="0" w:color="auto"/>
        <w:right w:val="none" w:sz="0" w:space="0" w:color="auto"/>
      </w:divBdr>
    </w:div>
    <w:div w:id="231744038">
      <w:bodyDiv w:val="1"/>
      <w:marLeft w:val="0"/>
      <w:marRight w:val="0"/>
      <w:marTop w:val="0"/>
      <w:marBottom w:val="0"/>
      <w:divBdr>
        <w:top w:val="none" w:sz="0" w:space="0" w:color="auto"/>
        <w:left w:val="none" w:sz="0" w:space="0" w:color="auto"/>
        <w:bottom w:val="none" w:sz="0" w:space="0" w:color="auto"/>
        <w:right w:val="none" w:sz="0" w:space="0" w:color="auto"/>
      </w:divBdr>
    </w:div>
    <w:div w:id="269359645">
      <w:bodyDiv w:val="1"/>
      <w:marLeft w:val="0"/>
      <w:marRight w:val="0"/>
      <w:marTop w:val="0"/>
      <w:marBottom w:val="0"/>
      <w:divBdr>
        <w:top w:val="none" w:sz="0" w:space="0" w:color="auto"/>
        <w:left w:val="none" w:sz="0" w:space="0" w:color="auto"/>
        <w:bottom w:val="none" w:sz="0" w:space="0" w:color="auto"/>
        <w:right w:val="none" w:sz="0" w:space="0" w:color="auto"/>
      </w:divBdr>
    </w:div>
    <w:div w:id="318727520">
      <w:bodyDiv w:val="1"/>
      <w:marLeft w:val="0"/>
      <w:marRight w:val="0"/>
      <w:marTop w:val="0"/>
      <w:marBottom w:val="0"/>
      <w:divBdr>
        <w:top w:val="none" w:sz="0" w:space="0" w:color="auto"/>
        <w:left w:val="none" w:sz="0" w:space="0" w:color="auto"/>
        <w:bottom w:val="none" w:sz="0" w:space="0" w:color="auto"/>
        <w:right w:val="none" w:sz="0" w:space="0" w:color="auto"/>
      </w:divBdr>
    </w:div>
    <w:div w:id="489759677">
      <w:bodyDiv w:val="1"/>
      <w:marLeft w:val="0"/>
      <w:marRight w:val="0"/>
      <w:marTop w:val="0"/>
      <w:marBottom w:val="0"/>
      <w:divBdr>
        <w:top w:val="none" w:sz="0" w:space="0" w:color="auto"/>
        <w:left w:val="none" w:sz="0" w:space="0" w:color="auto"/>
        <w:bottom w:val="none" w:sz="0" w:space="0" w:color="auto"/>
        <w:right w:val="none" w:sz="0" w:space="0" w:color="auto"/>
      </w:divBdr>
    </w:div>
    <w:div w:id="490173751">
      <w:bodyDiv w:val="1"/>
      <w:marLeft w:val="0"/>
      <w:marRight w:val="0"/>
      <w:marTop w:val="0"/>
      <w:marBottom w:val="0"/>
      <w:divBdr>
        <w:top w:val="none" w:sz="0" w:space="0" w:color="auto"/>
        <w:left w:val="none" w:sz="0" w:space="0" w:color="auto"/>
        <w:bottom w:val="none" w:sz="0" w:space="0" w:color="auto"/>
        <w:right w:val="none" w:sz="0" w:space="0" w:color="auto"/>
      </w:divBdr>
    </w:div>
    <w:div w:id="495271199">
      <w:bodyDiv w:val="1"/>
      <w:marLeft w:val="0"/>
      <w:marRight w:val="0"/>
      <w:marTop w:val="0"/>
      <w:marBottom w:val="0"/>
      <w:divBdr>
        <w:top w:val="none" w:sz="0" w:space="0" w:color="auto"/>
        <w:left w:val="none" w:sz="0" w:space="0" w:color="auto"/>
        <w:bottom w:val="none" w:sz="0" w:space="0" w:color="auto"/>
        <w:right w:val="none" w:sz="0" w:space="0" w:color="auto"/>
      </w:divBdr>
    </w:div>
    <w:div w:id="643631253">
      <w:bodyDiv w:val="1"/>
      <w:marLeft w:val="0"/>
      <w:marRight w:val="0"/>
      <w:marTop w:val="0"/>
      <w:marBottom w:val="0"/>
      <w:divBdr>
        <w:top w:val="none" w:sz="0" w:space="0" w:color="auto"/>
        <w:left w:val="none" w:sz="0" w:space="0" w:color="auto"/>
        <w:bottom w:val="none" w:sz="0" w:space="0" w:color="auto"/>
        <w:right w:val="none" w:sz="0" w:space="0" w:color="auto"/>
      </w:divBdr>
    </w:div>
    <w:div w:id="738554993">
      <w:bodyDiv w:val="1"/>
      <w:marLeft w:val="0"/>
      <w:marRight w:val="0"/>
      <w:marTop w:val="0"/>
      <w:marBottom w:val="0"/>
      <w:divBdr>
        <w:top w:val="none" w:sz="0" w:space="0" w:color="auto"/>
        <w:left w:val="none" w:sz="0" w:space="0" w:color="auto"/>
        <w:bottom w:val="none" w:sz="0" w:space="0" w:color="auto"/>
        <w:right w:val="none" w:sz="0" w:space="0" w:color="auto"/>
      </w:divBdr>
    </w:div>
    <w:div w:id="743992591">
      <w:bodyDiv w:val="1"/>
      <w:marLeft w:val="0"/>
      <w:marRight w:val="0"/>
      <w:marTop w:val="0"/>
      <w:marBottom w:val="0"/>
      <w:divBdr>
        <w:top w:val="none" w:sz="0" w:space="0" w:color="auto"/>
        <w:left w:val="none" w:sz="0" w:space="0" w:color="auto"/>
        <w:bottom w:val="none" w:sz="0" w:space="0" w:color="auto"/>
        <w:right w:val="none" w:sz="0" w:space="0" w:color="auto"/>
      </w:divBdr>
    </w:div>
    <w:div w:id="908151013">
      <w:bodyDiv w:val="1"/>
      <w:marLeft w:val="0"/>
      <w:marRight w:val="0"/>
      <w:marTop w:val="0"/>
      <w:marBottom w:val="0"/>
      <w:divBdr>
        <w:top w:val="none" w:sz="0" w:space="0" w:color="auto"/>
        <w:left w:val="none" w:sz="0" w:space="0" w:color="auto"/>
        <w:bottom w:val="none" w:sz="0" w:space="0" w:color="auto"/>
        <w:right w:val="none" w:sz="0" w:space="0" w:color="auto"/>
      </w:divBdr>
    </w:div>
    <w:div w:id="910699601">
      <w:bodyDiv w:val="1"/>
      <w:marLeft w:val="0"/>
      <w:marRight w:val="0"/>
      <w:marTop w:val="0"/>
      <w:marBottom w:val="0"/>
      <w:divBdr>
        <w:top w:val="none" w:sz="0" w:space="0" w:color="auto"/>
        <w:left w:val="none" w:sz="0" w:space="0" w:color="auto"/>
        <w:bottom w:val="none" w:sz="0" w:space="0" w:color="auto"/>
        <w:right w:val="none" w:sz="0" w:space="0" w:color="auto"/>
      </w:divBdr>
    </w:div>
    <w:div w:id="911041375">
      <w:bodyDiv w:val="1"/>
      <w:marLeft w:val="0"/>
      <w:marRight w:val="0"/>
      <w:marTop w:val="0"/>
      <w:marBottom w:val="0"/>
      <w:divBdr>
        <w:top w:val="none" w:sz="0" w:space="0" w:color="auto"/>
        <w:left w:val="none" w:sz="0" w:space="0" w:color="auto"/>
        <w:bottom w:val="none" w:sz="0" w:space="0" w:color="auto"/>
        <w:right w:val="none" w:sz="0" w:space="0" w:color="auto"/>
      </w:divBdr>
      <w:divsChild>
        <w:div w:id="1575582763">
          <w:marLeft w:val="360"/>
          <w:marRight w:val="0"/>
          <w:marTop w:val="200"/>
          <w:marBottom w:val="0"/>
          <w:divBdr>
            <w:top w:val="none" w:sz="0" w:space="0" w:color="auto"/>
            <w:left w:val="none" w:sz="0" w:space="0" w:color="auto"/>
            <w:bottom w:val="none" w:sz="0" w:space="0" w:color="auto"/>
            <w:right w:val="none" w:sz="0" w:space="0" w:color="auto"/>
          </w:divBdr>
        </w:div>
      </w:divsChild>
    </w:div>
    <w:div w:id="916744782">
      <w:bodyDiv w:val="1"/>
      <w:marLeft w:val="0"/>
      <w:marRight w:val="0"/>
      <w:marTop w:val="0"/>
      <w:marBottom w:val="0"/>
      <w:divBdr>
        <w:top w:val="none" w:sz="0" w:space="0" w:color="auto"/>
        <w:left w:val="none" w:sz="0" w:space="0" w:color="auto"/>
        <w:bottom w:val="none" w:sz="0" w:space="0" w:color="auto"/>
        <w:right w:val="none" w:sz="0" w:space="0" w:color="auto"/>
      </w:divBdr>
    </w:div>
    <w:div w:id="1002511050">
      <w:bodyDiv w:val="1"/>
      <w:marLeft w:val="0"/>
      <w:marRight w:val="0"/>
      <w:marTop w:val="0"/>
      <w:marBottom w:val="0"/>
      <w:divBdr>
        <w:top w:val="none" w:sz="0" w:space="0" w:color="auto"/>
        <w:left w:val="none" w:sz="0" w:space="0" w:color="auto"/>
        <w:bottom w:val="none" w:sz="0" w:space="0" w:color="auto"/>
        <w:right w:val="none" w:sz="0" w:space="0" w:color="auto"/>
      </w:divBdr>
    </w:div>
    <w:div w:id="1085958221">
      <w:bodyDiv w:val="1"/>
      <w:marLeft w:val="0"/>
      <w:marRight w:val="0"/>
      <w:marTop w:val="0"/>
      <w:marBottom w:val="0"/>
      <w:divBdr>
        <w:top w:val="none" w:sz="0" w:space="0" w:color="auto"/>
        <w:left w:val="none" w:sz="0" w:space="0" w:color="auto"/>
        <w:bottom w:val="none" w:sz="0" w:space="0" w:color="auto"/>
        <w:right w:val="none" w:sz="0" w:space="0" w:color="auto"/>
      </w:divBdr>
    </w:div>
    <w:div w:id="1133210567">
      <w:bodyDiv w:val="1"/>
      <w:marLeft w:val="0"/>
      <w:marRight w:val="0"/>
      <w:marTop w:val="0"/>
      <w:marBottom w:val="0"/>
      <w:divBdr>
        <w:top w:val="none" w:sz="0" w:space="0" w:color="auto"/>
        <w:left w:val="none" w:sz="0" w:space="0" w:color="auto"/>
        <w:bottom w:val="none" w:sz="0" w:space="0" w:color="auto"/>
        <w:right w:val="none" w:sz="0" w:space="0" w:color="auto"/>
      </w:divBdr>
    </w:div>
    <w:div w:id="1188523496">
      <w:bodyDiv w:val="1"/>
      <w:marLeft w:val="0"/>
      <w:marRight w:val="0"/>
      <w:marTop w:val="0"/>
      <w:marBottom w:val="0"/>
      <w:divBdr>
        <w:top w:val="none" w:sz="0" w:space="0" w:color="auto"/>
        <w:left w:val="none" w:sz="0" w:space="0" w:color="auto"/>
        <w:bottom w:val="none" w:sz="0" w:space="0" w:color="auto"/>
        <w:right w:val="none" w:sz="0" w:space="0" w:color="auto"/>
      </w:divBdr>
    </w:div>
    <w:div w:id="1214923871">
      <w:bodyDiv w:val="1"/>
      <w:marLeft w:val="0"/>
      <w:marRight w:val="0"/>
      <w:marTop w:val="0"/>
      <w:marBottom w:val="0"/>
      <w:divBdr>
        <w:top w:val="none" w:sz="0" w:space="0" w:color="auto"/>
        <w:left w:val="none" w:sz="0" w:space="0" w:color="auto"/>
        <w:bottom w:val="none" w:sz="0" w:space="0" w:color="auto"/>
        <w:right w:val="none" w:sz="0" w:space="0" w:color="auto"/>
      </w:divBdr>
    </w:div>
    <w:div w:id="1398281307">
      <w:bodyDiv w:val="1"/>
      <w:marLeft w:val="0"/>
      <w:marRight w:val="0"/>
      <w:marTop w:val="0"/>
      <w:marBottom w:val="0"/>
      <w:divBdr>
        <w:top w:val="none" w:sz="0" w:space="0" w:color="auto"/>
        <w:left w:val="none" w:sz="0" w:space="0" w:color="auto"/>
        <w:bottom w:val="none" w:sz="0" w:space="0" w:color="auto"/>
        <w:right w:val="none" w:sz="0" w:space="0" w:color="auto"/>
      </w:divBdr>
    </w:div>
    <w:div w:id="1411341964">
      <w:bodyDiv w:val="1"/>
      <w:marLeft w:val="0"/>
      <w:marRight w:val="0"/>
      <w:marTop w:val="0"/>
      <w:marBottom w:val="0"/>
      <w:divBdr>
        <w:top w:val="none" w:sz="0" w:space="0" w:color="auto"/>
        <w:left w:val="none" w:sz="0" w:space="0" w:color="auto"/>
        <w:bottom w:val="none" w:sz="0" w:space="0" w:color="auto"/>
        <w:right w:val="none" w:sz="0" w:space="0" w:color="auto"/>
      </w:divBdr>
    </w:div>
    <w:div w:id="1499037605">
      <w:bodyDiv w:val="1"/>
      <w:marLeft w:val="0"/>
      <w:marRight w:val="0"/>
      <w:marTop w:val="0"/>
      <w:marBottom w:val="0"/>
      <w:divBdr>
        <w:top w:val="none" w:sz="0" w:space="0" w:color="auto"/>
        <w:left w:val="none" w:sz="0" w:space="0" w:color="auto"/>
        <w:bottom w:val="none" w:sz="0" w:space="0" w:color="auto"/>
        <w:right w:val="none" w:sz="0" w:space="0" w:color="auto"/>
      </w:divBdr>
    </w:div>
    <w:div w:id="1572346198">
      <w:bodyDiv w:val="1"/>
      <w:marLeft w:val="0"/>
      <w:marRight w:val="0"/>
      <w:marTop w:val="0"/>
      <w:marBottom w:val="0"/>
      <w:divBdr>
        <w:top w:val="none" w:sz="0" w:space="0" w:color="auto"/>
        <w:left w:val="none" w:sz="0" w:space="0" w:color="auto"/>
        <w:bottom w:val="none" w:sz="0" w:space="0" w:color="auto"/>
        <w:right w:val="none" w:sz="0" w:space="0" w:color="auto"/>
      </w:divBdr>
    </w:div>
    <w:div w:id="1627077208">
      <w:bodyDiv w:val="1"/>
      <w:marLeft w:val="0"/>
      <w:marRight w:val="0"/>
      <w:marTop w:val="0"/>
      <w:marBottom w:val="0"/>
      <w:divBdr>
        <w:top w:val="none" w:sz="0" w:space="0" w:color="auto"/>
        <w:left w:val="none" w:sz="0" w:space="0" w:color="auto"/>
        <w:bottom w:val="none" w:sz="0" w:space="0" w:color="auto"/>
        <w:right w:val="none" w:sz="0" w:space="0" w:color="auto"/>
      </w:divBdr>
    </w:div>
    <w:div w:id="1753811640">
      <w:bodyDiv w:val="1"/>
      <w:marLeft w:val="0"/>
      <w:marRight w:val="0"/>
      <w:marTop w:val="0"/>
      <w:marBottom w:val="0"/>
      <w:divBdr>
        <w:top w:val="none" w:sz="0" w:space="0" w:color="auto"/>
        <w:left w:val="none" w:sz="0" w:space="0" w:color="auto"/>
        <w:bottom w:val="none" w:sz="0" w:space="0" w:color="auto"/>
        <w:right w:val="none" w:sz="0" w:space="0" w:color="auto"/>
      </w:divBdr>
    </w:div>
    <w:div w:id="1766609384">
      <w:bodyDiv w:val="1"/>
      <w:marLeft w:val="0"/>
      <w:marRight w:val="0"/>
      <w:marTop w:val="0"/>
      <w:marBottom w:val="0"/>
      <w:divBdr>
        <w:top w:val="none" w:sz="0" w:space="0" w:color="auto"/>
        <w:left w:val="none" w:sz="0" w:space="0" w:color="auto"/>
        <w:bottom w:val="none" w:sz="0" w:space="0" w:color="auto"/>
        <w:right w:val="none" w:sz="0" w:space="0" w:color="auto"/>
      </w:divBdr>
    </w:div>
    <w:div w:id="1808863817">
      <w:bodyDiv w:val="1"/>
      <w:marLeft w:val="0"/>
      <w:marRight w:val="0"/>
      <w:marTop w:val="0"/>
      <w:marBottom w:val="0"/>
      <w:divBdr>
        <w:top w:val="none" w:sz="0" w:space="0" w:color="auto"/>
        <w:left w:val="none" w:sz="0" w:space="0" w:color="auto"/>
        <w:bottom w:val="none" w:sz="0" w:space="0" w:color="auto"/>
        <w:right w:val="none" w:sz="0" w:space="0" w:color="auto"/>
      </w:divBdr>
    </w:div>
    <w:div w:id="1827699193">
      <w:bodyDiv w:val="1"/>
      <w:marLeft w:val="0"/>
      <w:marRight w:val="0"/>
      <w:marTop w:val="0"/>
      <w:marBottom w:val="0"/>
      <w:divBdr>
        <w:top w:val="none" w:sz="0" w:space="0" w:color="auto"/>
        <w:left w:val="none" w:sz="0" w:space="0" w:color="auto"/>
        <w:bottom w:val="none" w:sz="0" w:space="0" w:color="auto"/>
        <w:right w:val="none" w:sz="0" w:space="0" w:color="auto"/>
      </w:divBdr>
    </w:div>
    <w:div w:id="1850564842">
      <w:bodyDiv w:val="1"/>
      <w:marLeft w:val="0"/>
      <w:marRight w:val="0"/>
      <w:marTop w:val="0"/>
      <w:marBottom w:val="0"/>
      <w:divBdr>
        <w:top w:val="none" w:sz="0" w:space="0" w:color="auto"/>
        <w:left w:val="none" w:sz="0" w:space="0" w:color="auto"/>
        <w:bottom w:val="none" w:sz="0" w:space="0" w:color="auto"/>
        <w:right w:val="none" w:sz="0" w:space="0" w:color="auto"/>
      </w:divBdr>
    </w:div>
    <w:div w:id="1858691974">
      <w:bodyDiv w:val="1"/>
      <w:marLeft w:val="0"/>
      <w:marRight w:val="0"/>
      <w:marTop w:val="0"/>
      <w:marBottom w:val="0"/>
      <w:divBdr>
        <w:top w:val="none" w:sz="0" w:space="0" w:color="auto"/>
        <w:left w:val="none" w:sz="0" w:space="0" w:color="auto"/>
        <w:bottom w:val="none" w:sz="0" w:space="0" w:color="auto"/>
        <w:right w:val="none" w:sz="0" w:space="0" w:color="auto"/>
      </w:divBdr>
    </w:div>
    <w:div w:id="1907835183">
      <w:bodyDiv w:val="1"/>
      <w:marLeft w:val="0"/>
      <w:marRight w:val="0"/>
      <w:marTop w:val="0"/>
      <w:marBottom w:val="0"/>
      <w:divBdr>
        <w:top w:val="none" w:sz="0" w:space="0" w:color="auto"/>
        <w:left w:val="none" w:sz="0" w:space="0" w:color="auto"/>
        <w:bottom w:val="none" w:sz="0" w:space="0" w:color="auto"/>
        <w:right w:val="none" w:sz="0" w:space="0" w:color="auto"/>
      </w:divBdr>
    </w:div>
    <w:div w:id="1961371940">
      <w:bodyDiv w:val="1"/>
      <w:marLeft w:val="0"/>
      <w:marRight w:val="0"/>
      <w:marTop w:val="0"/>
      <w:marBottom w:val="0"/>
      <w:divBdr>
        <w:top w:val="none" w:sz="0" w:space="0" w:color="auto"/>
        <w:left w:val="none" w:sz="0" w:space="0" w:color="auto"/>
        <w:bottom w:val="none" w:sz="0" w:space="0" w:color="auto"/>
        <w:right w:val="none" w:sz="0" w:space="0" w:color="auto"/>
      </w:divBdr>
    </w:div>
    <w:div w:id="1989361930">
      <w:bodyDiv w:val="1"/>
      <w:marLeft w:val="0"/>
      <w:marRight w:val="0"/>
      <w:marTop w:val="0"/>
      <w:marBottom w:val="0"/>
      <w:divBdr>
        <w:top w:val="none" w:sz="0" w:space="0" w:color="auto"/>
        <w:left w:val="none" w:sz="0" w:space="0" w:color="auto"/>
        <w:bottom w:val="none" w:sz="0" w:space="0" w:color="auto"/>
        <w:right w:val="none" w:sz="0" w:space="0" w:color="auto"/>
      </w:divBdr>
    </w:div>
    <w:div w:id="21440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95B67E87A0014B90CBCB1CB49FA795" ma:contentTypeVersion="10" ma:contentTypeDescription="Create a new document." ma:contentTypeScope="" ma:versionID="fa28685be8f8b0b9cb90a2f0cb65ce1d">
  <xsd:schema xmlns:xsd="http://www.w3.org/2001/XMLSchema" xmlns:xs="http://www.w3.org/2001/XMLSchema" xmlns:p="http://schemas.microsoft.com/office/2006/metadata/properties" xmlns:ns3="d3796e47-4e93-4b0e-ac88-330b3c53f703" targetNamespace="http://schemas.microsoft.com/office/2006/metadata/properties" ma:root="true" ma:fieldsID="88432c8711c0fe4d81809fc9e3fb4b6d" ns3:_="">
    <xsd:import namespace="d3796e47-4e93-4b0e-ac88-330b3c53f70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96e47-4e93-4b0e-ac88-330b3c53f70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3796e47-4e93-4b0e-ac88-330b3c53f7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Bac</b:Tag>
    <b:SourceType>JournalArticle</b:SourceType>
    <b:Guid>{22DC3D16-89A6-41B7-AA86-5DCE5F23673F}</b:Guid>
    <b:LCID>en-US</b:LCID>
    <b:Title>Firms and Collective Reputation: a Study of the Volkswagen Emissions Scandal</b:Title>
    <b:JournalName>Journal of the European Economic Association</b:JournalName>
    <b:Author>
      <b:Author>
        <b:NameList>
          <b:Person>
            <b:Last>Bachmann</b:Last>
            <b:First>Rüdiger</b:First>
          </b:Person>
          <b:Person>
            <b:Last>Ehrlich</b:Last>
            <b:First>Gabriel</b:First>
          </b:Person>
          <b:Person>
            <b:Last>Fan</b:Last>
            <b:First>Ying</b:First>
          </b:Person>
          <b:Person>
            <b:Last>Ruzic</b:Last>
            <b:First>Dimitrije</b:First>
          </b:Person>
          <b:Person>
            <b:Last>Leard</b:Last>
            <b:First>Benjamin</b:First>
          </b:Person>
        </b:NameList>
      </b:Author>
    </b:Author>
    <b:Year>2023</b:Year>
    <b:Pages>484-525</b:Pages>
    <b:Volume>21</b:Volume>
    <b:Issue>2</b:Issue>
    <b:RefOrder>1</b:RefOrder>
  </b:Source>
  <b:Source>
    <b:Tag>Bai22</b:Tag>
    <b:SourceType>JournalArticle</b:SourceType>
    <b:Guid>{C44C8EB9-061A-44BB-A0D3-E24291828524}</b:Guid>
    <b:LCID>en-US</b:LCID>
    <b:Title>Collective Reputation in Trade: Evidence from the Chinese Dairy Industry</b:Title>
    <b:JournalName>The Review of Economics and Statistics</b:JournalName>
    <b:Year>2022</b:Year>
    <b:Pages>1121-1137</b:Pages>
    <b:Author>
      <b:Author>
        <b:NameList>
          <b:Person>
            <b:Last>Bai</b:Last>
            <b:First>Jie</b:First>
          </b:Person>
          <b:Person>
            <b:Last>Gazze</b:Last>
            <b:First>Ludovica</b:First>
          </b:Person>
          <b:Person>
            <b:Last>Wang</b:Last>
            <b:First>Yukun</b:First>
          </b:Person>
        </b:NameList>
      </b:Author>
    </b:Author>
    <b:Volume>104</b:Volume>
    <b:Issue>6</b:Issue>
    <b:RefOrder>2</b:RefOrder>
  </b:Source>
  <b:Source>
    <b:Tag>Mat20</b:Tag>
    <b:SourceType>JournalArticle</b:SourceType>
    <b:Guid>{57634774-8A04-4B2D-A12F-A7E55CB05311}</b:Guid>
    <b:LCID>en-US</b:LCID>
    <b:Title>Economic Loss Due to Reputation Damage: A New Model and Its Application to Fukushima Peaches</b:Title>
    <b:JournalName>Journal of Agricultural Economics</b:JournalName>
    <b:Year>2020</b:Year>
    <b:Pages>581-600</b:Pages>
    <b:Volume>71</b:Volume>
    <b:Author>
      <b:Author>
        <b:NameList>
          <b:Person>
            <b:Last>Matsumoto</b:Last>
            <b:First>Shigeru</b:First>
          </b:Person>
          <b:Person>
            <b:Last>Hoang</b:Last>
            <b:First>Viet-Ngu</b:First>
          </b:Person>
        </b:NameList>
      </b:Author>
    </b:Author>
    <b:RefOrder>3</b:RefOrder>
  </b:Source>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Props1.xml><?xml version="1.0" encoding="utf-8"?>
<ds:datastoreItem xmlns:ds="http://schemas.openxmlformats.org/officeDocument/2006/customXml" ds:itemID="{312A4834-E156-4CA2-9D7D-C43CD79C9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96e47-4e93-4b0e-ac88-330b3c53f7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1983A2-0A4E-4A28-90E6-D80A449E41C8}">
  <ds:schemaRefs>
    <ds:schemaRef ds:uri="http://schemas.microsoft.com/sharepoint/v3/contenttype/forms"/>
  </ds:schemaRefs>
</ds:datastoreItem>
</file>

<file path=customXml/itemProps3.xml><?xml version="1.0" encoding="utf-8"?>
<ds:datastoreItem xmlns:ds="http://schemas.openxmlformats.org/officeDocument/2006/customXml" ds:itemID="{C12B1EF7-72CF-455B-919B-651B4B62BE3D}">
  <ds:schemaRefs>
    <ds:schemaRef ds:uri="http://schemas.microsoft.com/office/2006/metadata/properties"/>
    <ds:schemaRef ds:uri="http://schemas.microsoft.com/office/infopath/2007/PartnerControls"/>
    <ds:schemaRef ds:uri="d3796e47-4e93-4b0e-ac88-330b3c53f703"/>
  </ds:schemaRefs>
</ds:datastoreItem>
</file>

<file path=customXml/itemProps4.xml><?xml version="1.0" encoding="utf-8"?>
<ds:datastoreItem xmlns:ds="http://schemas.openxmlformats.org/officeDocument/2006/customXml" ds:itemID="{9BEC991B-5A0D-4497-BDDE-74C79396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26</Pages>
  <Words>15372</Words>
  <Characters>87622</Characters>
  <Application>Microsoft Office Word</Application>
  <DocSecurity>0</DocSecurity>
  <Lines>730</Lines>
  <Paragraphs>205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松浦　正典</cp:lastModifiedBy>
  <cp:revision>96</cp:revision>
  <cp:lastPrinted>2025-01-07T16:51:00Z</cp:lastPrinted>
  <dcterms:created xsi:type="dcterms:W3CDTF">2025-03-02T08:46:00Z</dcterms:created>
  <dcterms:modified xsi:type="dcterms:W3CDTF">2025-03-10T09:27:00Z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id="KJQIraYm"/&gt;&lt;style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b841ec761779b1911176a2811e6690aa52974087916bdc05fb37105226aaed44</vt:lpwstr>
  </property>
  <property fmtid="{D5CDD505-2E9C-101B-9397-08002B2CF9AE}" pid="5" name="ContentTypeId">
    <vt:lpwstr>0x0101006295B67E87A0014B90CBCB1CB49FA795</vt:lpwstr>
  </property>
</Properties>
</file>